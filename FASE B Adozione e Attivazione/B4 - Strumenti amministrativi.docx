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AC6EB" w14:textId="4998B047" w:rsidR="005441F9" w:rsidRDefault="005441F9" w:rsidP="004F773C">
      <w:pPr>
        <w:pStyle w:val="Titolo"/>
        <w:spacing w:before="120"/>
        <w:contextualSpacing w:val="0"/>
      </w:pPr>
    </w:p>
    <w:p w14:paraId="054DD4E1" w14:textId="2873424F" w:rsidR="00DD7646" w:rsidRDefault="00DD7646" w:rsidP="004F773C">
      <w:pPr>
        <w:pStyle w:val="Titolo"/>
        <w:spacing w:before="120"/>
        <w:contextualSpacing w:val="0"/>
      </w:pPr>
    </w:p>
    <w:p w14:paraId="15EC755C" w14:textId="77777777" w:rsidR="00DD7646" w:rsidRDefault="00DD7646" w:rsidP="004F773C">
      <w:pPr>
        <w:pStyle w:val="Titolo"/>
        <w:spacing w:before="120"/>
        <w:contextualSpacing w:val="0"/>
      </w:pPr>
    </w:p>
    <w:p w14:paraId="2B5F180D" w14:textId="3E7CA506" w:rsidR="00DD7646" w:rsidRPr="00EC45A5" w:rsidRDefault="001447CD" w:rsidP="004F773C">
      <w:pPr>
        <w:pStyle w:val="Titolo"/>
        <w:spacing w:before="120"/>
        <w:ind w:left="567"/>
        <w:contextualSpacing w:val="0"/>
        <w:jc w:val="left"/>
        <w:rPr>
          <w:rFonts w:eastAsiaTheme="minorHAnsi" w:cstheme="minorBidi"/>
          <w:b/>
          <w:color w:val="2F5496" w:themeColor="accent5" w:themeShade="BF"/>
          <w:spacing w:val="0"/>
          <w:kern w:val="0"/>
          <w:sz w:val="48"/>
          <w:szCs w:val="48"/>
        </w:rPr>
      </w:pPr>
      <w:r>
        <w:rPr>
          <w:rFonts w:eastAsiaTheme="minorHAnsi" w:cstheme="minorBidi"/>
          <w:b/>
          <w:color w:val="2F5496" w:themeColor="accent5" w:themeShade="BF"/>
          <w:spacing w:val="0"/>
          <w:kern w:val="0"/>
          <w:sz w:val="48"/>
          <w:szCs w:val="48"/>
        </w:rPr>
        <w:t>SIGESS</w:t>
      </w:r>
    </w:p>
    <w:p w14:paraId="56C6E390" w14:textId="759FC7F8" w:rsidR="00F532FE" w:rsidRPr="00F532FE" w:rsidRDefault="000A34B4" w:rsidP="004F773C">
      <w:pPr>
        <w:spacing w:before="120" w:after="0" w:line="240" w:lineRule="auto"/>
        <w:ind w:left="567"/>
        <w:jc w:val="left"/>
        <w:rPr>
          <w:b/>
          <w:color w:val="2F5496" w:themeColor="accent5" w:themeShade="BF"/>
          <w:sz w:val="38"/>
          <w:szCs w:val="38"/>
        </w:rPr>
      </w:pPr>
      <w:r w:rsidRPr="00F532FE">
        <w:rPr>
          <w:b/>
          <w:color w:val="2F5496" w:themeColor="accent5" w:themeShade="BF"/>
          <w:sz w:val="38"/>
          <w:szCs w:val="38"/>
        </w:rPr>
        <w:t>KIT</w:t>
      </w:r>
      <w:r w:rsidR="00DD7646" w:rsidRPr="00F532FE">
        <w:rPr>
          <w:b/>
          <w:color w:val="2F5496" w:themeColor="accent5" w:themeShade="BF"/>
          <w:sz w:val="38"/>
          <w:szCs w:val="38"/>
        </w:rPr>
        <w:t xml:space="preserve"> d</w:t>
      </w:r>
      <w:r w:rsidR="000E590D" w:rsidRPr="00F532FE">
        <w:rPr>
          <w:b/>
          <w:color w:val="2F5496" w:themeColor="accent5" w:themeShade="BF"/>
          <w:sz w:val="38"/>
          <w:szCs w:val="38"/>
        </w:rPr>
        <w:t>i</w:t>
      </w:r>
      <w:r w:rsidR="00DD7646" w:rsidRPr="00F532FE">
        <w:rPr>
          <w:b/>
          <w:color w:val="2F5496" w:themeColor="accent5" w:themeShade="BF"/>
          <w:sz w:val="38"/>
          <w:szCs w:val="38"/>
        </w:rPr>
        <w:t xml:space="preserve"> riuso</w:t>
      </w:r>
      <w:r w:rsidR="00AA1C18" w:rsidRPr="00F532FE">
        <w:rPr>
          <w:b/>
          <w:color w:val="2F5496" w:themeColor="accent5" w:themeShade="BF"/>
          <w:sz w:val="38"/>
          <w:szCs w:val="38"/>
        </w:rPr>
        <w:t xml:space="preserve"> </w:t>
      </w:r>
      <w:r w:rsidR="00F532FE" w:rsidRPr="00F532FE">
        <w:rPr>
          <w:b/>
          <w:color w:val="2F5496" w:themeColor="accent5" w:themeShade="BF"/>
          <w:sz w:val="38"/>
          <w:szCs w:val="38"/>
        </w:rPr>
        <w:t xml:space="preserve">Fase </w:t>
      </w:r>
      <w:r w:rsidR="002602AA">
        <w:rPr>
          <w:b/>
          <w:color w:val="2F5496" w:themeColor="accent5" w:themeShade="BF"/>
          <w:sz w:val="38"/>
          <w:szCs w:val="38"/>
        </w:rPr>
        <w:t>B</w:t>
      </w:r>
      <w:r w:rsidR="00F532FE" w:rsidRPr="00F532FE">
        <w:rPr>
          <w:b/>
          <w:color w:val="2F5496" w:themeColor="accent5" w:themeShade="BF"/>
          <w:sz w:val="38"/>
          <w:szCs w:val="38"/>
        </w:rPr>
        <w:t xml:space="preserve"> </w:t>
      </w:r>
      <w:r w:rsidR="002602AA">
        <w:rPr>
          <w:b/>
          <w:color w:val="2F5496" w:themeColor="accent5" w:themeShade="BF"/>
          <w:sz w:val="38"/>
          <w:szCs w:val="38"/>
        </w:rPr>
        <w:t>–</w:t>
      </w:r>
      <w:r w:rsidR="00F532FE" w:rsidRPr="00F532FE">
        <w:rPr>
          <w:b/>
          <w:color w:val="2F5496" w:themeColor="accent5" w:themeShade="BF"/>
          <w:sz w:val="38"/>
          <w:szCs w:val="38"/>
        </w:rPr>
        <w:t xml:space="preserve"> </w:t>
      </w:r>
      <w:r w:rsidR="002602AA">
        <w:rPr>
          <w:b/>
          <w:color w:val="2F5496" w:themeColor="accent5" w:themeShade="BF"/>
          <w:sz w:val="38"/>
          <w:szCs w:val="38"/>
        </w:rPr>
        <w:t>Trasferimento e adozione</w:t>
      </w:r>
      <w:r w:rsidR="00F532FE" w:rsidRPr="00F532FE">
        <w:rPr>
          <w:b/>
          <w:color w:val="2F5496" w:themeColor="accent5" w:themeShade="BF"/>
          <w:sz w:val="38"/>
          <w:szCs w:val="38"/>
        </w:rPr>
        <w:t xml:space="preserve"> della buona pratica</w:t>
      </w:r>
    </w:p>
    <w:p w14:paraId="5AF5B6F9" w14:textId="33C9E5F3" w:rsidR="00F532FE" w:rsidRPr="00EC45A5" w:rsidRDefault="002602AA" w:rsidP="004F773C">
      <w:pPr>
        <w:spacing w:before="120" w:after="0" w:line="240" w:lineRule="auto"/>
        <w:ind w:left="567"/>
        <w:jc w:val="left"/>
        <w:rPr>
          <w:b/>
          <w:color w:val="2F5496" w:themeColor="accent5" w:themeShade="BF"/>
          <w:sz w:val="36"/>
          <w:szCs w:val="48"/>
          <w:u w:val="single"/>
        </w:rPr>
      </w:pPr>
      <w:r>
        <w:rPr>
          <w:b/>
          <w:color w:val="2F5496" w:themeColor="accent5" w:themeShade="BF"/>
          <w:sz w:val="36"/>
          <w:szCs w:val="48"/>
          <w:u w:val="single"/>
        </w:rPr>
        <w:t>B</w:t>
      </w:r>
      <w:r w:rsidR="00CF5606">
        <w:rPr>
          <w:b/>
          <w:color w:val="2F5496" w:themeColor="accent5" w:themeShade="BF"/>
          <w:sz w:val="36"/>
          <w:szCs w:val="48"/>
          <w:u w:val="single"/>
        </w:rPr>
        <w:t>4</w:t>
      </w:r>
      <w:r w:rsidR="00EC45A5" w:rsidRPr="00EC45A5">
        <w:rPr>
          <w:b/>
          <w:color w:val="2F5496" w:themeColor="accent5" w:themeShade="BF"/>
          <w:sz w:val="36"/>
          <w:szCs w:val="48"/>
          <w:u w:val="single"/>
        </w:rPr>
        <w:t xml:space="preserve">. </w:t>
      </w:r>
      <w:r w:rsidR="0047512E" w:rsidRPr="00EC45A5">
        <w:rPr>
          <w:b/>
          <w:color w:val="2F5496" w:themeColor="accent5" w:themeShade="BF"/>
          <w:sz w:val="36"/>
          <w:szCs w:val="48"/>
          <w:u w:val="single"/>
        </w:rPr>
        <w:t>Strument</w:t>
      </w:r>
      <w:r w:rsidR="00F532FE" w:rsidRPr="00EC45A5">
        <w:rPr>
          <w:b/>
          <w:color w:val="2F5496" w:themeColor="accent5" w:themeShade="BF"/>
          <w:sz w:val="36"/>
          <w:szCs w:val="48"/>
          <w:u w:val="single"/>
        </w:rPr>
        <w:t>i</w:t>
      </w:r>
      <w:r w:rsidR="0047512E" w:rsidRPr="00EC45A5">
        <w:rPr>
          <w:b/>
          <w:color w:val="2F5496" w:themeColor="accent5" w:themeShade="BF"/>
          <w:sz w:val="36"/>
          <w:szCs w:val="48"/>
          <w:u w:val="single"/>
        </w:rPr>
        <w:t xml:space="preserve"> </w:t>
      </w:r>
      <w:r w:rsidR="00CF5606">
        <w:rPr>
          <w:b/>
          <w:color w:val="2F5496" w:themeColor="accent5" w:themeShade="BF"/>
          <w:sz w:val="36"/>
          <w:szCs w:val="48"/>
          <w:u w:val="single"/>
        </w:rPr>
        <w:t>amministrativi</w:t>
      </w:r>
    </w:p>
    <w:p w14:paraId="31F24209" w14:textId="728EECC9" w:rsidR="00AA1C18" w:rsidRPr="00EC45A5" w:rsidRDefault="002602AA" w:rsidP="004F773C">
      <w:pPr>
        <w:spacing w:before="120" w:after="0" w:line="240" w:lineRule="auto"/>
        <w:ind w:left="567"/>
        <w:jc w:val="left"/>
        <w:rPr>
          <w:b/>
          <w:color w:val="2F5496" w:themeColor="accent5" w:themeShade="BF"/>
          <w:sz w:val="28"/>
          <w:szCs w:val="48"/>
        </w:rPr>
      </w:pPr>
      <w:r>
        <w:rPr>
          <w:b/>
          <w:color w:val="2F5496" w:themeColor="accent5" w:themeShade="BF"/>
          <w:sz w:val="28"/>
          <w:szCs w:val="48"/>
        </w:rPr>
        <w:t>B</w:t>
      </w:r>
      <w:r w:rsidR="00CF5606">
        <w:rPr>
          <w:b/>
          <w:color w:val="2F5496" w:themeColor="accent5" w:themeShade="BF"/>
          <w:sz w:val="28"/>
          <w:szCs w:val="48"/>
        </w:rPr>
        <w:t>4</w:t>
      </w:r>
      <w:r w:rsidR="0047512E" w:rsidRPr="00EC45A5">
        <w:rPr>
          <w:b/>
          <w:color w:val="2F5496" w:themeColor="accent5" w:themeShade="BF"/>
          <w:sz w:val="28"/>
          <w:szCs w:val="48"/>
        </w:rPr>
        <w:t>.</w:t>
      </w:r>
      <w:r w:rsidR="00EC45A5" w:rsidRPr="00EC45A5">
        <w:rPr>
          <w:b/>
          <w:color w:val="2F5496" w:themeColor="accent5" w:themeShade="BF"/>
          <w:sz w:val="28"/>
          <w:szCs w:val="48"/>
        </w:rPr>
        <w:t>1</w:t>
      </w:r>
      <w:r w:rsidR="0047512E" w:rsidRPr="00EC45A5">
        <w:rPr>
          <w:b/>
          <w:color w:val="2F5496" w:themeColor="accent5" w:themeShade="BF"/>
          <w:sz w:val="28"/>
          <w:szCs w:val="48"/>
        </w:rPr>
        <w:t xml:space="preserve"> </w:t>
      </w:r>
      <w:r>
        <w:rPr>
          <w:b/>
          <w:color w:val="2F5496" w:themeColor="accent5" w:themeShade="BF"/>
          <w:sz w:val="28"/>
          <w:szCs w:val="48"/>
        </w:rPr>
        <w:t>P</w:t>
      </w:r>
      <w:r w:rsidRPr="00CF5606">
        <w:rPr>
          <w:b/>
          <w:color w:val="2F5496" w:themeColor="accent5" w:themeShade="BF"/>
          <w:sz w:val="28"/>
          <w:szCs w:val="48"/>
        </w:rPr>
        <w:t xml:space="preserve">rocedure per </w:t>
      </w:r>
      <w:r>
        <w:rPr>
          <w:b/>
          <w:color w:val="2F5496" w:themeColor="accent5" w:themeShade="BF"/>
          <w:sz w:val="28"/>
          <w:szCs w:val="48"/>
        </w:rPr>
        <w:t>l’adozione</w:t>
      </w:r>
      <w:r w:rsidRPr="00CF5606">
        <w:rPr>
          <w:b/>
          <w:color w:val="2F5496" w:themeColor="accent5" w:themeShade="BF"/>
          <w:sz w:val="28"/>
          <w:szCs w:val="48"/>
        </w:rPr>
        <w:t xml:space="preserve"> della buona pratica</w:t>
      </w:r>
    </w:p>
    <w:p w14:paraId="40C8046E" w14:textId="03328F3D" w:rsidR="00EC45A5" w:rsidRPr="00EC45A5" w:rsidRDefault="002602AA" w:rsidP="004F773C">
      <w:pPr>
        <w:spacing w:before="120" w:after="0" w:line="240" w:lineRule="auto"/>
        <w:ind w:left="567"/>
        <w:jc w:val="left"/>
        <w:rPr>
          <w:b/>
          <w:color w:val="2F5496" w:themeColor="accent5" w:themeShade="BF"/>
          <w:sz w:val="28"/>
          <w:szCs w:val="48"/>
        </w:rPr>
      </w:pPr>
      <w:r>
        <w:rPr>
          <w:b/>
          <w:color w:val="2F5496" w:themeColor="accent5" w:themeShade="BF"/>
          <w:sz w:val="28"/>
          <w:szCs w:val="48"/>
        </w:rPr>
        <w:t>B</w:t>
      </w:r>
      <w:r w:rsidR="00CF5606">
        <w:rPr>
          <w:b/>
          <w:color w:val="2F5496" w:themeColor="accent5" w:themeShade="BF"/>
          <w:sz w:val="28"/>
          <w:szCs w:val="48"/>
        </w:rPr>
        <w:t>4</w:t>
      </w:r>
      <w:r w:rsidR="00EC45A5" w:rsidRPr="00EC45A5">
        <w:rPr>
          <w:b/>
          <w:color w:val="2F5496" w:themeColor="accent5" w:themeShade="BF"/>
          <w:sz w:val="28"/>
          <w:szCs w:val="48"/>
        </w:rPr>
        <w:t>.</w:t>
      </w:r>
      <w:r w:rsidR="00CF5606">
        <w:rPr>
          <w:b/>
          <w:color w:val="2F5496" w:themeColor="accent5" w:themeShade="BF"/>
          <w:sz w:val="28"/>
          <w:szCs w:val="48"/>
        </w:rPr>
        <w:t xml:space="preserve">2 </w:t>
      </w:r>
      <w:r w:rsidR="00CF5606" w:rsidRPr="00CF5606">
        <w:rPr>
          <w:b/>
          <w:color w:val="2F5496" w:themeColor="accent5" w:themeShade="BF"/>
          <w:sz w:val="28"/>
          <w:szCs w:val="48"/>
        </w:rPr>
        <w:t xml:space="preserve">Elenco </w:t>
      </w:r>
      <w:r>
        <w:rPr>
          <w:b/>
          <w:color w:val="2F5496" w:themeColor="accent5" w:themeShade="BF"/>
          <w:sz w:val="28"/>
          <w:szCs w:val="48"/>
        </w:rPr>
        <w:t>dei soggetti che hanno operato sulla buona pratica</w:t>
      </w:r>
    </w:p>
    <w:p w14:paraId="309A334F" w14:textId="16675D02" w:rsidR="004D7760" w:rsidRDefault="004D7760" w:rsidP="004F773C">
      <w:pPr>
        <w:spacing w:before="120" w:after="0" w:line="240" w:lineRule="auto"/>
        <w:ind w:left="567"/>
        <w:jc w:val="left"/>
        <w:rPr>
          <w:b/>
          <w:color w:val="2F5496" w:themeColor="accent5" w:themeShade="BF"/>
          <w:sz w:val="40"/>
          <w:szCs w:val="48"/>
        </w:rPr>
      </w:pPr>
    </w:p>
    <w:p w14:paraId="1667D019" w14:textId="77777777" w:rsidR="00A932B2" w:rsidRPr="000E590D" w:rsidRDefault="00A932B2" w:rsidP="004F773C">
      <w:pPr>
        <w:spacing w:before="120" w:after="0" w:line="240" w:lineRule="auto"/>
        <w:ind w:left="567"/>
        <w:jc w:val="left"/>
        <w:rPr>
          <w:b/>
          <w:color w:val="2F5496" w:themeColor="accent5" w:themeShade="BF"/>
          <w:sz w:val="40"/>
          <w:szCs w:val="48"/>
        </w:rPr>
      </w:pPr>
    </w:p>
    <w:p w14:paraId="740FB950" w14:textId="1A453544" w:rsidR="00334473" w:rsidRDefault="004D7760" w:rsidP="00334473">
      <w:pPr>
        <w:spacing w:before="120" w:after="0" w:line="240" w:lineRule="auto"/>
        <w:ind w:left="567"/>
      </w:pPr>
      <w:r>
        <w:t xml:space="preserve">Data rilascio: </w:t>
      </w:r>
      <w:r w:rsidR="009E4190">
        <w:t>0</w:t>
      </w:r>
      <w:r w:rsidR="00334473">
        <w:t>5</w:t>
      </w:r>
      <w:r>
        <w:t>/</w:t>
      </w:r>
      <w:r w:rsidR="00334473">
        <w:t>04</w:t>
      </w:r>
      <w:r>
        <w:t>/201</w:t>
      </w:r>
      <w:r w:rsidR="00334473">
        <w:t>9</w:t>
      </w:r>
    </w:p>
    <w:p w14:paraId="166BBA59" w14:textId="40995EE0" w:rsidR="004D7760" w:rsidRDefault="004D7760" w:rsidP="004F773C">
      <w:pPr>
        <w:spacing w:before="120" w:after="0" w:line="240" w:lineRule="auto"/>
        <w:ind w:left="567"/>
        <w:rPr>
          <w:ins w:id="2" w:author="Maurizio Piazza" w:date="2020-08-26T13:56:00Z"/>
        </w:rPr>
      </w:pPr>
      <w:r>
        <w:t>Versione: 1.0</w:t>
      </w:r>
    </w:p>
    <w:p w14:paraId="56D99688" w14:textId="64F65F67" w:rsidR="009A5076" w:rsidRPr="000E590D" w:rsidRDefault="009A5076" w:rsidP="004F773C">
      <w:pPr>
        <w:spacing w:before="120" w:after="0" w:line="240" w:lineRule="auto"/>
        <w:ind w:left="567"/>
      </w:pPr>
      <w:ins w:id="3" w:author="Maurizio Piazza" w:date="2020-08-26T13:56:00Z">
        <w:r>
          <w:t>Ultima revisione: 26/08/2020</w:t>
        </w:r>
      </w:ins>
    </w:p>
    <w:p w14:paraId="40423BF5" w14:textId="75BCE0C7" w:rsidR="00DD7646" w:rsidRDefault="00DD7646" w:rsidP="004F773C">
      <w:pPr>
        <w:spacing w:before="120" w:after="0" w:line="240" w:lineRule="auto"/>
      </w:pPr>
      <w:r>
        <w:br w:type="page"/>
      </w:r>
    </w:p>
    <w:p w14:paraId="4802EFBC" w14:textId="77777777" w:rsidR="000E590D" w:rsidRDefault="000E590D" w:rsidP="004F773C">
      <w:pPr>
        <w:pStyle w:val="Titolo1"/>
        <w:spacing w:before="120" w:after="0"/>
      </w:pPr>
    </w:p>
    <w:sdt>
      <w:sdtPr>
        <w:rPr>
          <w:rFonts w:eastAsiaTheme="minorHAnsi" w:cstheme="minorBidi"/>
          <w:b w:val="0"/>
          <w:bCs w:val="0"/>
          <w:color w:val="auto"/>
          <w:sz w:val="22"/>
          <w:szCs w:val="22"/>
          <w:lang w:eastAsia="en-US"/>
        </w:rPr>
        <w:id w:val="-1221985496"/>
        <w:docPartObj>
          <w:docPartGallery w:val="Table of Contents"/>
          <w:docPartUnique/>
        </w:docPartObj>
      </w:sdtPr>
      <w:sdtEndPr/>
      <w:sdtContent>
        <w:p w14:paraId="0B9EB184" w14:textId="3884D966" w:rsidR="004A51E0" w:rsidRPr="004A51E0" w:rsidRDefault="004A51E0" w:rsidP="004F773C">
          <w:pPr>
            <w:pStyle w:val="Titolosommario"/>
            <w:spacing w:before="120" w:after="0" w:line="240" w:lineRule="auto"/>
            <w:rPr>
              <w:b w:val="0"/>
            </w:rPr>
          </w:pPr>
          <w:r w:rsidRPr="004A51E0">
            <w:rPr>
              <w:b w:val="0"/>
            </w:rPr>
            <w:t>Sommario</w:t>
          </w:r>
        </w:p>
        <w:p w14:paraId="6BEFB4A6" w14:textId="3F87DFE4" w:rsidR="00E44A14" w:rsidRDefault="004A51E0">
          <w:pPr>
            <w:pStyle w:val="Sommario1"/>
            <w:tabs>
              <w:tab w:val="right" w:leader="dot" w:pos="9628"/>
            </w:tabs>
            <w:rPr>
              <w:ins w:id="4" w:author="CHARLIE" w:date="2020-05-16T12:20:00Z"/>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ins w:id="5" w:author="CHARLIE" w:date="2020-05-16T12:20:00Z">
            <w:r w:rsidR="00E44A14" w:rsidRPr="00625A24">
              <w:rPr>
                <w:rStyle w:val="Collegamentoipertestuale"/>
                <w:noProof/>
              </w:rPr>
              <w:fldChar w:fldCharType="begin"/>
            </w:r>
            <w:r w:rsidR="00E44A14" w:rsidRPr="00625A24">
              <w:rPr>
                <w:rStyle w:val="Collegamentoipertestuale"/>
                <w:noProof/>
              </w:rPr>
              <w:instrText xml:space="preserve"> </w:instrText>
            </w:r>
            <w:r w:rsidR="00E44A14">
              <w:rPr>
                <w:noProof/>
              </w:rPr>
              <w:instrText>HYPERLINK \l "_Toc40524050"</w:instrText>
            </w:r>
            <w:r w:rsidR="00E44A14" w:rsidRPr="00625A24">
              <w:rPr>
                <w:rStyle w:val="Collegamentoipertestuale"/>
                <w:noProof/>
              </w:rPr>
              <w:instrText xml:space="preserve"> </w:instrText>
            </w:r>
            <w:r w:rsidR="00E44A14" w:rsidRPr="00625A24">
              <w:rPr>
                <w:rStyle w:val="Collegamentoipertestuale"/>
                <w:noProof/>
              </w:rPr>
              <w:fldChar w:fldCharType="separate"/>
            </w:r>
            <w:r w:rsidR="00E44A14" w:rsidRPr="00625A24">
              <w:rPr>
                <w:rStyle w:val="Collegamentoipertestuale"/>
                <w:noProof/>
              </w:rPr>
              <w:t>Premessa</w:t>
            </w:r>
            <w:r w:rsidR="00E44A14">
              <w:rPr>
                <w:noProof/>
                <w:webHidden/>
              </w:rPr>
              <w:tab/>
            </w:r>
            <w:r w:rsidR="00E44A14">
              <w:rPr>
                <w:noProof/>
                <w:webHidden/>
              </w:rPr>
              <w:fldChar w:fldCharType="begin"/>
            </w:r>
            <w:r w:rsidR="00E44A14">
              <w:rPr>
                <w:noProof/>
                <w:webHidden/>
              </w:rPr>
              <w:instrText xml:space="preserve"> PAGEREF _Toc40524050 \h </w:instrText>
            </w:r>
          </w:ins>
          <w:r w:rsidR="00E44A14">
            <w:rPr>
              <w:noProof/>
              <w:webHidden/>
            </w:rPr>
          </w:r>
          <w:r w:rsidR="00E44A14">
            <w:rPr>
              <w:noProof/>
              <w:webHidden/>
            </w:rPr>
            <w:fldChar w:fldCharType="separate"/>
          </w:r>
          <w:ins w:id="6" w:author="CHARLIE" w:date="2020-05-16T12:20:00Z">
            <w:r w:rsidR="00E44A14">
              <w:rPr>
                <w:noProof/>
                <w:webHidden/>
              </w:rPr>
              <w:t>2</w:t>
            </w:r>
            <w:r w:rsidR="00E44A14">
              <w:rPr>
                <w:noProof/>
                <w:webHidden/>
              </w:rPr>
              <w:fldChar w:fldCharType="end"/>
            </w:r>
            <w:r w:rsidR="00E44A14" w:rsidRPr="00625A24">
              <w:rPr>
                <w:rStyle w:val="Collegamentoipertestuale"/>
                <w:noProof/>
              </w:rPr>
              <w:fldChar w:fldCharType="end"/>
            </w:r>
          </w:ins>
        </w:p>
        <w:p w14:paraId="65F22975" w14:textId="7D399722" w:rsidR="00E44A14" w:rsidRDefault="00E44A14">
          <w:pPr>
            <w:pStyle w:val="Sommario2"/>
            <w:tabs>
              <w:tab w:val="left" w:pos="600"/>
              <w:tab w:val="right" w:leader="dot" w:pos="9628"/>
            </w:tabs>
            <w:rPr>
              <w:ins w:id="7" w:author="CHARLIE" w:date="2020-05-16T12:20:00Z"/>
              <w:rFonts w:eastAsiaTheme="minorEastAsia" w:cstheme="minorBidi"/>
              <w:b w:val="0"/>
              <w:bCs w:val="0"/>
              <w:noProof/>
              <w:lang w:eastAsia="it-IT"/>
            </w:rPr>
          </w:pPr>
          <w:ins w:id="8" w:author="CHARLIE" w:date="2020-05-16T12:20:00Z">
            <w:r w:rsidRPr="00625A24">
              <w:rPr>
                <w:rStyle w:val="Collegamentoipertestuale"/>
                <w:noProof/>
              </w:rPr>
              <w:fldChar w:fldCharType="begin"/>
            </w:r>
            <w:r w:rsidRPr="00625A24">
              <w:rPr>
                <w:rStyle w:val="Collegamentoipertestuale"/>
                <w:noProof/>
              </w:rPr>
              <w:instrText xml:space="preserve"> </w:instrText>
            </w:r>
            <w:r>
              <w:rPr>
                <w:noProof/>
              </w:rPr>
              <w:instrText>HYPERLINK \l "_Toc40524051"</w:instrText>
            </w:r>
            <w:r w:rsidRPr="00625A24">
              <w:rPr>
                <w:rStyle w:val="Collegamentoipertestuale"/>
                <w:noProof/>
              </w:rPr>
              <w:instrText xml:space="preserve"> </w:instrText>
            </w:r>
            <w:r w:rsidRPr="00625A24">
              <w:rPr>
                <w:rStyle w:val="Collegamentoipertestuale"/>
                <w:noProof/>
              </w:rPr>
              <w:fldChar w:fldCharType="separate"/>
            </w:r>
            <w:r w:rsidRPr="00625A24">
              <w:rPr>
                <w:rStyle w:val="Collegamentoipertestuale"/>
                <w:noProof/>
              </w:rPr>
              <w:t>1.</w:t>
            </w:r>
            <w:r>
              <w:rPr>
                <w:rFonts w:eastAsiaTheme="minorEastAsia" w:cstheme="minorBidi"/>
                <w:b w:val="0"/>
                <w:bCs w:val="0"/>
                <w:noProof/>
                <w:lang w:eastAsia="it-IT"/>
              </w:rPr>
              <w:tab/>
            </w:r>
            <w:r w:rsidRPr="00625A24">
              <w:rPr>
                <w:rStyle w:val="Collegamentoipertestuale"/>
                <w:noProof/>
              </w:rPr>
              <w:t>Procedure per l’adozione della buona pratica</w:t>
            </w:r>
            <w:r>
              <w:rPr>
                <w:noProof/>
                <w:webHidden/>
              </w:rPr>
              <w:tab/>
            </w:r>
            <w:r>
              <w:rPr>
                <w:noProof/>
                <w:webHidden/>
              </w:rPr>
              <w:fldChar w:fldCharType="begin"/>
            </w:r>
            <w:r>
              <w:rPr>
                <w:noProof/>
                <w:webHidden/>
              </w:rPr>
              <w:instrText xml:space="preserve"> PAGEREF _Toc40524051 \h </w:instrText>
            </w:r>
          </w:ins>
          <w:r>
            <w:rPr>
              <w:noProof/>
              <w:webHidden/>
            </w:rPr>
          </w:r>
          <w:r>
            <w:rPr>
              <w:noProof/>
              <w:webHidden/>
            </w:rPr>
            <w:fldChar w:fldCharType="separate"/>
          </w:r>
          <w:ins w:id="9" w:author="CHARLIE" w:date="2020-05-16T12:20:00Z">
            <w:r>
              <w:rPr>
                <w:noProof/>
                <w:webHidden/>
              </w:rPr>
              <w:t>2</w:t>
            </w:r>
            <w:r>
              <w:rPr>
                <w:noProof/>
                <w:webHidden/>
              </w:rPr>
              <w:fldChar w:fldCharType="end"/>
            </w:r>
            <w:r w:rsidRPr="00625A24">
              <w:rPr>
                <w:rStyle w:val="Collegamentoipertestuale"/>
                <w:noProof/>
              </w:rPr>
              <w:fldChar w:fldCharType="end"/>
            </w:r>
          </w:ins>
        </w:p>
        <w:p w14:paraId="162D4FBD" w14:textId="1ED46C85" w:rsidR="00E44A14" w:rsidRDefault="00E44A14">
          <w:pPr>
            <w:pStyle w:val="Sommario3"/>
            <w:tabs>
              <w:tab w:val="left" w:pos="1000"/>
              <w:tab w:val="right" w:leader="dot" w:pos="9628"/>
            </w:tabs>
            <w:rPr>
              <w:ins w:id="10" w:author="CHARLIE" w:date="2020-05-16T12:20:00Z"/>
              <w:rFonts w:eastAsiaTheme="minorEastAsia" w:cstheme="minorBidi"/>
              <w:noProof/>
              <w:szCs w:val="22"/>
              <w:lang w:eastAsia="it-IT"/>
            </w:rPr>
          </w:pPr>
          <w:ins w:id="11" w:author="CHARLIE" w:date="2020-05-16T12:20:00Z">
            <w:r w:rsidRPr="00625A24">
              <w:rPr>
                <w:rStyle w:val="Collegamentoipertestuale"/>
                <w:noProof/>
              </w:rPr>
              <w:fldChar w:fldCharType="begin"/>
            </w:r>
            <w:r w:rsidRPr="00625A24">
              <w:rPr>
                <w:rStyle w:val="Collegamentoipertestuale"/>
                <w:noProof/>
              </w:rPr>
              <w:instrText xml:space="preserve"> </w:instrText>
            </w:r>
            <w:r>
              <w:rPr>
                <w:noProof/>
              </w:rPr>
              <w:instrText>HYPERLINK \l "_Toc40524052"</w:instrText>
            </w:r>
            <w:r w:rsidRPr="00625A24">
              <w:rPr>
                <w:rStyle w:val="Collegamentoipertestuale"/>
                <w:noProof/>
              </w:rPr>
              <w:instrText xml:space="preserve"> </w:instrText>
            </w:r>
            <w:r w:rsidRPr="00625A24">
              <w:rPr>
                <w:rStyle w:val="Collegamentoipertestuale"/>
                <w:noProof/>
              </w:rPr>
              <w:fldChar w:fldCharType="separate"/>
            </w:r>
            <w:r w:rsidRPr="00625A24">
              <w:rPr>
                <w:rStyle w:val="Collegamentoipertestuale"/>
                <w:noProof/>
              </w:rPr>
              <w:t>1.1.</w:t>
            </w:r>
            <w:r>
              <w:rPr>
                <w:rFonts w:eastAsiaTheme="minorEastAsia" w:cstheme="minorBidi"/>
                <w:noProof/>
                <w:szCs w:val="22"/>
                <w:lang w:eastAsia="it-IT"/>
              </w:rPr>
              <w:tab/>
            </w:r>
            <w:r w:rsidRPr="00625A24">
              <w:rPr>
                <w:rStyle w:val="Collegamentoipertestuale"/>
                <w:noProof/>
              </w:rPr>
              <w:t>Procedure e atti amministrativi per l’adozione della buona pratica</w:t>
            </w:r>
            <w:r>
              <w:rPr>
                <w:noProof/>
                <w:webHidden/>
              </w:rPr>
              <w:tab/>
            </w:r>
            <w:r>
              <w:rPr>
                <w:noProof/>
                <w:webHidden/>
              </w:rPr>
              <w:fldChar w:fldCharType="begin"/>
            </w:r>
            <w:r>
              <w:rPr>
                <w:noProof/>
                <w:webHidden/>
              </w:rPr>
              <w:instrText xml:space="preserve"> PAGEREF _Toc40524052 \h </w:instrText>
            </w:r>
          </w:ins>
          <w:r>
            <w:rPr>
              <w:noProof/>
              <w:webHidden/>
            </w:rPr>
          </w:r>
          <w:r>
            <w:rPr>
              <w:noProof/>
              <w:webHidden/>
            </w:rPr>
            <w:fldChar w:fldCharType="separate"/>
          </w:r>
          <w:ins w:id="12" w:author="CHARLIE" w:date="2020-05-16T12:20:00Z">
            <w:r>
              <w:rPr>
                <w:noProof/>
                <w:webHidden/>
              </w:rPr>
              <w:t>2</w:t>
            </w:r>
            <w:r>
              <w:rPr>
                <w:noProof/>
                <w:webHidden/>
              </w:rPr>
              <w:fldChar w:fldCharType="end"/>
            </w:r>
            <w:r w:rsidRPr="00625A24">
              <w:rPr>
                <w:rStyle w:val="Collegamentoipertestuale"/>
                <w:noProof/>
              </w:rPr>
              <w:fldChar w:fldCharType="end"/>
            </w:r>
          </w:ins>
        </w:p>
        <w:p w14:paraId="6358BE27" w14:textId="42A52364" w:rsidR="00E44A14" w:rsidRDefault="00E44A14">
          <w:pPr>
            <w:pStyle w:val="Sommario3"/>
            <w:tabs>
              <w:tab w:val="left" w:pos="1000"/>
              <w:tab w:val="right" w:leader="dot" w:pos="9628"/>
            </w:tabs>
            <w:rPr>
              <w:ins w:id="13" w:author="CHARLIE" w:date="2020-05-16T12:20:00Z"/>
              <w:rFonts w:eastAsiaTheme="minorEastAsia" w:cstheme="minorBidi"/>
              <w:noProof/>
              <w:szCs w:val="22"/>
              <w:lang w:eastAsia="it-IT"/>
            </w:rPr>
          </w:pPr>
          <w:ins w:id="14" w:author="CHARLIE" w:date="2020-05-16T12:20:00Z">
            <w:r w:rsidRPr="00625A24">
              <w:rPr>
                <w:rStyle w:val="Collegamentoipertestuale"/>
                <w:noProof/>
              </w:rPr>
              <w:fldChar w:fldCharType="begin"/>
            </w:r>
            <w:r w:rsidRPr="00625A24">
              <w:rPr>
                <w:rStyle w:val="Collegamentoipertestuale"/>
                <w:noProof/>
              </w:rPr>
              <w:instrText xml:space="preserve"> </w:instrText>
            </w:r>
            <w:r>
              <w:rPr>
                <w:noProof/>
              </w:rPr>
              <w:instrText>HYPERLINK \l "_Toc40524053"</w:instrText>
            </w:r>
            <w:r w:rsidRPr="00625A24">
              <w:rPr>
                <w:rStyle w:val="Collegamentoipertestuale"/>
                <w:noProof/>
              </w:rPr>
              <w:instrText xml:space="preserve"> </w:instrText>
            </w:r>
            <w:r w:rsidRPr="00625A24">
              <w:rPr>
                <w:rStyle w:val="Collegamentoipertestuale"/>
                <w:noProof/>
              </w:rPr>
              <w:fldChar w:fldCharType="separate"/>
            </w:r>
            <w:r w:rsidRPr="00625A24">
              <w:rPr>
                <w:rStyle w:val="Collegamentoipertestuale"/>
                <w:noProof/>
              </w:rPr>
              <w:t>1.2.</w:t>
            </w:r>
            <w:r>
              <w:rPr>
                <w:rFonts w:eastAsiaTheme="minorEastAsia" w:cstheme="minorBidi"/>
                <w:noProof/>
                <w:szCs w:val="22"/>
                <w:lang w:eastAsia="it-IT"/>
              </w:rPr>
              <w:tab/>
            </w:r>
            <w:r w:rsidRPr="00625A24">
              <w:rPr>
                <w:rStyle w:val="Collegamentoipertestuale"/>
                <w:noProof/>
              </w:rPr>
              <w:t>Procedure e atti amministrativi di procurement</w:t>
            </w:r>
            <w:r>
              <w:rPr>
                <w:noProof/>
                <w:webHidden/>
              </w:rPr>
              <w:tab/>
            </w:r>
            <w:r>
              <w:rPr>
                <w:noProof/>
                <w:webHidden/>
              </w:rPr>
              <w:fldChar w:fldCharType="begin"/>
            </w:r>
            <w:r>
              <w:rPr>
                <w:noProof/>
                <w:webHidden/>
              </w:rPr>
              <w:instrText xml:space="preserve"> PAGEREF _Toc40524053 \h </w:instrText>
            </w:r>
          </w:ins>
          <w:r>
            <w:rPr>
              <w:noProof/>
              <w:webHidden/>
            </w:rPr>
          </w:r>
          <w:r>
            <w:rPr>
              <w:noProof/>
              <w:webHidden/>
            </w:rPr>
            <w:fldChar w:fldCharType="separate"/>
          </w:r>
          <w:ins w:id="15" w:author="CHARLIE" w:date="2020-05-16T12:20:00Z">
            <w:r>
              <w:rPr>
                <w:noProof/>
                <w:webHidden/>
              </w:rPr>
              <w:t>4</w:t>
            </w:r>
            <w:r>
              <w:rPr>
                <w:noProof/>
                <w:webHidden/>
              </w:rPr>
              <w:fldChar w:fldCharType="end"/>
            </w:r>
            <w:r w:rsidRPr="00625A24">
              <w:rPr>
                <w:rStyle w:val="Collegamentoipertestuale"/>
                <w:noProof/>
              </w:rPr>
              <w:fldChar w:fldCharType="end"/>
            </w:r>
          </w:ins>
        </w:p>
        <w:p w14:paraId="5E83DCB8" w14:textId="35351927" w:rsidR="00E44A14" w:rsidRDefault="00E44A14">
          <w:pPr>
            <w:pStyle w:val="Sommario3"/>
            <w:tabs>
              <w:tab w:val="left" w:pos="1000"/>
              <w:tab w:val="right" w:leader="dot" w:pos="9628"/>
            </w:tabs>
            <w:rPr>
              <w:ins w:id="16" w:author="CHARLIE" w:date="2020-05-16T12:20:00Z"/>
              <w:rFonts w:eastAsiaTheme="minorEastAsia" w:cstheme="minorBidi"/>
              <w:noProof/>
              <w:szCs w:val="22"/>
              <w:lang w:eastAsia="it-IT"/>
            </w:rPr>
          </w:pPr>
          <w:ins w:id="17" w:author="CHARLIE" w:date="2020-05-16T12:20:00Z">
            <w:r w:rsidRPr="00625A24">
              <w:rPr>
                <w:rStyle w:val="Collegamentoipertestuale"/>
                <w:noProof/>
              </w:rPr>
              <w:fldChar w:fldCharType="begin"/>
            </w:r>
            <w:r w:rsidRPr="00625A24">
              <w:rPr>
                <w:rStyle w:val="Collegamentoipertestuale"/>
                <w:noProof/>
              </w:rPr>
              <w:instrText xml:space="preserve"> </w:instrText>
            </w:r>
            <w:r>
              <w:rPr>
                <w:noProof/>
              </w:rPr>
              <w:instrText>HYPERLINK \l "_Toc40524054"</w:instrText>
            </w:r>
            <w:r w:rsidRPr="00625A24">
              <w:rPr>
                <w:rStyle w:val="Collegamentoipertestuale"/>
                <w:noProof/>
              </w:rPr>
              <w:instrText xml:space="preserve"> </w:instrText>
            </w:r>
            <w:r w:rsidRPr="00625A24">
              <w:rPr>
                <w:rStyle w:val="Collegamentoipertestuale"/>
                <w:noProof/>
              </w:rPr>
              <w:fldChar w:fldCharType="separate"/>
            </w:r>
            <w:r w:rsidRPr="00625A24">
              <w:rPr>
                <w:rStyle w:val="Collegamentoipertestuale"/>
                <w:noProof/>
              </w:rPr>
              <w:t>1.3.</w:t>
            </w:r>
            <w:r>
              <w:rPr>
                <w:rFonts w:eastAsiaTheme="minorEastAsia" w:cstheme="minorBidi"/>
                <w:noProof/>
                <w:szCs w:val="22"/>
                <w:lang w:eastAsia="it-IT"/>
              </w:rPr>
              <w:tab/>
            </w:r>
            <w:r w:rsidRPr="00625A24">
              <w:rPr>
                <w:rStyle w:val="Collegamentoipertestuale"/>
                <w:noProof/>
              </w:rPr>
              <w:t>Riepilogo procedure per fase di progetto</w:t>
            </w:r>
            <w:r>
              <w:rPr>
                <w:noProof/>
                <w:webHidden/>
              </w:rPr>
              <w:tab/>
            </w:r>
            <w:r>
              <w:rPr>
                <w:noProof/>
                <w:webHidden/>
              </w:rPr>
              <w:fldChar w:fldCharType="begin"/>
            </w:r>
            <w:r>
              <w:rPr>
                <w:noProof/>
                <w:webHidden/>
              </w:rPr>
              <w:instrText xml:space="preserve"> PAGEREF _Toc40524054 \h </w:instrText>
            </w:r>
          </w:ins>
          <w:r>
            <w:rPr>
              <w:noProof/>
              <w:webHidden/>
            </w:rPr>
          </w:r>
          <w:r>
            <w:rPr>
              <w:noProof/>
              <w:webHidden/>
            </w:rPr>
            <w:fldChar w:fldCharType="separate"/>
          </w:r>
          <w:ins w:id="18" w:author="CHARLIE" w:date="2020-05-16T12:20:00Z">
            <w:r>
              <w:rPr>
                <w:noProof/>
                <w:webHidden/>
              </w:rPr>
              <w:t>4</w:t>
            </w:r>
            <w:r>
              <w:rPr>
                <w:noProof/>
                <w:webHidden/>
              </w:rPr>
              <w:fldChar w:fldCharType="end"/>
            </w:r>
            <w:r w:rsidRPr="00625A24">
              <w:rPr>
                <w:rStyle w:val="Collegamentoipertestuale"/>
                <w:noProof/>
              </w:rPr>
              <w:fldChar w:fldCharType="end"/>
            </w:r>
          </w:ins>
        </w:p>
        <w:p w14:paraId="03B77708" w14:textId="4170BCBA" w:rsidR="00E44A14" w:rsidRDefault="00E44A14">
          <w:pPr>
            <w:pStyle w:val="Sommario2"/>
            <w:tabs>
              <w:tab w:val="left" w:pos="600"/>
              <w:tab w:val="right" w:leader="dot" w:pos="9628"/>
            </w:tabs>
            <w:rPr>
              <w:ins w:id="19" w:author="CHARLIE" w:date="2020-05-16T12:20:00Z"/>
              <w:rFonts w:eastAsiaTheme="minorEastAsia" w:cstheme="minorBidi"/>
              <w:b w:val="0"/>
              <w:bCs w:val="0"/>
              <w:noProof/>
              <w:lang w:eastAsia="it-IT"/>
            </w:rPr>
          </w:pPr>
          <w:ins w:id="20" w:author="CHARLIE" w:date="2020-05-16T12:20:00Z">
            <w:r w:rsidRPr="00625A24">
              <w:rPr>
                <w:rStyle w:val="Collegamentoipertestuale"/>
                <w:noProof/>
              </w:rPr>
              <w:fldChar w:fldCharType="begin"/>
            </w:r>
            <w:r w:rsidRPr="00625A24">
              <w:rPr>
                <w:rStyle w:val="Collegamentoipertestuale"/>
                <w:noProof/>
              </w:rPr>
              <w:instrText xml:space="preserve"> </w:instrText>
            </w:r>
            <w:r>
              <w:rPr>
                <w:noProof/>
              </w:rPr>
              <w:instrText>HYPERLINK \l "_Toc40524055"</w:instrText>
            </w:r>
            <w:r w:rsidRPr="00625A24">
              <w:rPr>
                <w:rStyle w:val="Collegamentoipertestuale"/>
                <w:noProof/>
              </w:rPr>
              <w:instrText xml:space="preserve"> </w:instrText>
            </w:r>
            <w:r w:rsidRPr="00625A24">
              <w:rPr>
                <w:rStyle w:val="Collegamentoipertestuale"/>
                <w:noProof/>
              </w:rPr>
              <w:fldChar w:fldCharType="separate"/>
            </w:r>
            <w:r w:rsidRPr="00625A24">
              <w:rPr>
                <w:rStyle w:val="Collegamentoipertestuale"/>
                <w:noProof/>
              </w:rPr>
              <w:t>2.</w:t>
            </w:r>
            <w:r>
              <w:rPr>
                <w:rFonts w:eastAsiaTheme="minorEastAsia" w:cstheme="minorBidi"/>
                <w:b w:val="0"/>
                <w:bCs w:val="0"/>
                <w:noProof/>
                <w:lang w:eastAsia="it-IT"/>
              </w:rPr>
              <w:tab/>
            </w:r>
            <w:r w:rsidRPr="00625A24">
              <w:rPr>
                <w:rStyle w:val="Collegamentoipertestuale"/>
                <w:noProof/>
              </w:rPr>
              <w:t>Elenco dei soggetti che hanno operato sulla buona pratica</w:t>
            </w:r>
            <w:r>
              <w:rPr>
                <w:noProof/>
                <w:webHidden/>
              </w:rPr>
              <w:tab/>
            </w:r>
            <w:r>
              <w:rPr>
                <w:noProof/>
                <w:webHidden/>
              </w:rPr>
              <w:fldChar w:fldCharType="begin"/>
            </w:r>
            <w:r>
              <w:rPr>
                <w:noProof/>
                <w:webHidden/>
              </w:rPr>
              <w:instrText xml:space="preserve"> PAGEREF _Toc40524055 \h </w:instrText>
            </w:r>
          </w:ins>
          <w:r>
            <w:rPr>
              <w:noProof/>
              <w:webHidden/>
            </w:rPr>
          </w:r>
          <w:r>
            <w:rPr>
              <w:noProof/>
              <w:webHidden/>
            </w:rPr>
            <w:fldChar w:fldCharType="separate"/>
          </w:r>
          <w:ins w:id="21" w:author="CHARLIE" w:date="2020-05-16T12:20:00Z">
            <w:r>
              <w:rPr>
                <w:noProof/>
                <w:webHidden/>
              </w:rPr>
              <w:t>6</w:t>
            </w:r>
            <w:r>
              <w:rPr>
                <w:noProof/>
                <w:webHidden/>
              </w:rPr>
              <w:fldChar w:fldCharType="end"/>
            </w:r>
            <w:r w:rsidRPr="00625A24">
              <w:rPr>
                <w:rStyle w:val="Collegamentoipertestuale"/>
                <w:noProof/>
              </w:rPr>
              <w:fldChar w:fldCharType="end"/>
            </w:r>
          </w:ins>
        </w:p>
        <w:p w14:paraId="3FE85CA0" w14:textId="66C6E6A1" w:rsidR="000A431B" w:rsidDel="00E44A14" w:rsidRDefault="0011432A">
          <w:pPr>
            <w:pStyle w:val="Sommario1"/>
            <w:tabs>
              <w:tab w:val="right" w:leader="dot" w:pos="9628"/>
            </w:tabs>
            <w:rPr>
              <w:del w:id="22" w:author="CHARLIE" w:date="2020-05-16T12:20:00Z"/>
              <w:rFonts w:eastAsiaTheme="minorEastAsia" w:cstheme="minorBidi"/>
              <w:b w:val="0"/>
              <w:bCs w:val="0"/>
              <w:i w:val="0"/>
              <w:iCs w:val="0"/>
              <w:noProof/>
              <w:sz w:val="22"/>
              <w:szCs w:val="22"/>
              <w:lang w:eastAsia="it-IT"/>
            </w:rPr>
          </w:pPr>
          <w:del w:id="23" w:author="CHARLIE" w:date="2020-05-16T12:20:00Z">
            <w:r w:rsidDel="00E44A14">
              <w:rPr>
                <w:noProof/>
              </w:rPr>
              <w:fldChar w:fldCharType="begin"/>
            </w:r>
            <w:r w:rsidDel="00E44A14">
              <w:rPr>
                <w:noProof/>
              </w:rPr>
              <w:delInstrText xml:space="preserve"> HYPERLINK \l "_Toc5894101" </w:delInstrText>
            </w:r>
            <w:r w:rsidDel="00E44A14">
              <w:rPr>
                <w:noProof/>
              </w:rPr>
              <w:fldChar w:fldCharType="separate"/>
            </w:r>
          </w:del>
          <w:ins w:id="24" w:author="CHARLIE" w:date="2020-05-16T12:20:00Z">
            <w:r w:rsidR="00E44A14">
              <w:rPr>
                <w:b w:val="0"/>
                <w:bCs w:val="0"/>
                <w:noProof/>
              </w:rPr>
              <w:t>Errore. Riferimento a collegamento ipertestuale non valido.</w:t>
            </w:r>
          </w:ins>
          <w:del w:id="25" w:author="CHARLIE" w:date="2020-05-16T12:20:00Z">
            <w:r w:rsidR="000A431B" w:rsidRPr="00CD355C" w:rsidDel="00E44A14">
              <w:rPr>
                <w:rStyle w:val="Collegamentoipertestuale"/>
                <w:noProof/>
              </w:rPr>
              <w:delText>Premessa</w:delText>
            </w:r>
            <w:r w:rsidR="000A431B" w:rsidDel="00E44A14">
              <w:rPr>
                <w:noProof/>
                <w:webHidden/>
              </w:rPr>
              <w:tab/>
            </w:r>
            <w:r w:rsidR="000A431B" w:rsidDel="00E44A14">
              <w:rPr>
                <w:noProof/>
                <w:webHidden/>
              </w:rPr>
              <w:fldChar w:fldCharType="begin"/>
            </w:r>
            <w:r w:rsidR="000A431B" w:rsidDel="00E44A14">
              <w:rPr>
                <w:noProof/>
                <w:webHidden/>
              </w:rPr>
              <w:delInstrText xml:space="preserve"> PAGEREF _Toc5894101 \h </w:delInstrText>
            </w:r>
            <w:r w:rsidR="000A431B" w:rsidDel="00E44A14">
              <w:rPr>
                <w:noProof/>
                <w:webHidden/>
              </w:rPr>
            </w:r>
            <w:r w:rsidR="000A431B" w:rsidDel="00E44A14">
              <w:rPr>
                <w:noProof/>
                <w:webHidden/>
              </w:rPr>
              <w:fldChar w:fldCharType="separate"/>
            </w:r>
            <w:r w:rsidR="000A431B" w:rsidDel="00E44A14">
              <w:rPr>
                <w:noProof/>
                <w:webHidden/>
              </w:rPr>
              <w:delText>2</w:delText>
            </w:r>
            <w:r w:rsidR="000A431B" w:rsidDel="00E44A14">
              <w:rPr>
                <w:noProof/>
                <w:webHidden/>
              </w:rPr>
              <w:fldChar w:fldCharType="end"/>
            </w:r>
            <w:r w:rsidDel="00E44A14">
              <w:rPr>
                <w:noProof/>
              </w:rPr>
              <w:fldChar w:fldCharType="end"/>
            </w:r>
          </w:del>
        </w:p>
        <w:p w14:paraId="50364D73" w14:textId="1DC9F492" w:rsidR="000A431B" w:rsidDel="00E44A14" w:rsidRDefault="0011432A">
          <w:pPr>
            <w:pStyle w:val="Sommario2"/>
            <w:tabs>
              <w:tab w:val="left" w:pos="600"/>
              <w:tab w:val="right" w:leader="dot" w:pos="9628"/>
            </w:tabs>
            <w:rPr>
              <w:del w:id="26" w:author="CHARLIE" w:date="2020-05-16T12:20:00Z"/>
              <w:rFonts w:eastAsiaTheme="minorEastAsia" w:cstheme="minorBidi"/>
              <w:b w:val="0"/>
              <w:bCs w:val="0"/>
              <w:noProof/>
              <w:lang w:eastAsia="it-IT"/>
            </w:rPr>
          </w:pPr>
          <w:del w:id="27" w:author="CHARLIE" w:date="2020-05-16T12:20:00Z">
            <w:r w:rsidDel="00E44A14">
              <w:rPr>
                <w:noProof/>
              </w:rPr>
              <w:fldChar w:fldCharType="begin"/>
            </w:r>
            <w:r w:rsidDel="00E44A14">
              <w:rPr>
                <w:noProof/>
              </w:rPr>
              <w:delInstrText xml:space="preserve"> HYPERLINK \l "_Toc5894102" </w:delInstrText>
            </w:r>
            <w:r w:rsidDel="00E44A14">
              <w:rPr>
                <w:noProof/>
              </w:rPr>
              <w:fldChar w:fldCharType="separate"/>
            </w:r>
          </w:del>
          <w:ins w:id="28" w:author="CHARLIE" w:date="2020-05-16T12:20:00Z">
            <w:r w:rsidR="00E44A14">
              <w:rPr>
                <w:b w:val="0"/>
                <w:bCs w:val="0"/>
                <w:noProof/>
              </w:rPr>
              <w:t>Errore. Riferimento a collegamento ipertestuale non valido.</w:t>
            </w:r>
          </w:ins>
          <w:del w:id="29" w:author="CHARLIE" w:date="2020-05-16T12:20:00Z">
            <w:r w:rsidR="000A431B" w:rsidRPr="00CD355C" w:rsidDel="00E44A14">
              <w:rPr>
                <w:rStyle w:val="Collegamentoipertestuale"/>
                <w:noProof/>
              </w:rPr>
              <w:delText>1.</w:delText>
            </w:r>
            <w:r w:rsidR="000A431B" w:rsidDel="00E44A14">
              <w:rPr>
                <w:rFonts w:eastAsiaTheme="minorEastAsia" w:cstheme="minorBidi"/>
                <w:b w:val="0"/>
                <w:bCs w:val="0"/>
                <w:noProof/>
                <w:lang w:eastAsia="it-IT"/>
              </w:rPr>
              <w:tab/>
            </w:r>
            <w:r w:rsidR="000A431B" w:rsidRPr="00CD355C" w:rsidDel="00E44A14">
              <w:rPr>
                <w:rStyle w:val="Collegamentoipertestuale"/>
                <w:noProof/>
              </w:rPr>
              <w:delText>Procedure per l’adozione della buona pratica</w:delText>
            </w:r>
            <w:r w:rsidR="000A431B" w:rsidDel="00E44A14">
              <w:rPr>
                <w:noProof/>
                <w:webHidden/>
              </w:rPr>
              <w:tab/>
            </w:r>
            <w:r w:rsidR="000A431B" w:rsidDel="00E44A14">
              <w:rPr>
                <w:noProof/>
                <w:webHidden/>
              </w:rPr>
              <w:fldChar w:fldCharType="begin"/>
            </w:r>
            <w:r w:rsidR="000A431B" w:rsidDel="00E44A14">
              <w:rPr>
                <w:noProof/>
                <w:webHidden/>
              </w:rPr>
              <w:delInstrText xml:space="preserve"> PAGEREF _Toc5894102 \h </w:delInstrText>
            </w:r>
            <w:r w:rsidR="000A431B" w:rsidDel="00E44A14">
              <w:rPr>
                <w:noProof/>
                <w:webHidden/>
              </w:rPr>
            </w:r>
            <w:r w:rsidR="000A431B" w:rsidDel="00E44A14">
              <w:rPr>
                <w:noProof/>
                <w:webHidden/>
              </w:rPr>
              <w:fldChar w:fldCharType="separate"/>
            </w:r>
            <w:r w:rsidR="000A431B" w:rsidDel="00E44A14">
              <w:rPr>
                <w:noProof/>
                <w:webHidden/>
              </w:rPr>
              <w:delText>2</w:delText>
            </w:r>
            <w:r w:rsidR="000A431B" w:rsidDel="00E44A14">
              <w:rPr>
                <w:noProof/>
                <w:webHidden/>
              </w:rPr>
              <w:fldChar w:fldCharType="end"/>
            </w:r>
            <w:r w:rsidDel="00E44A14">
              <w:rPr>
                <w:noProof/>
              </w:rPr>
              <w:fldChar w:fldCharType="end"/>
            </w:r>
          </w:del>
        </w:p>
        <w:p w14:paraId="4E462120" w14:textId="240ED297" w:rsidR="000A431B" w:rsidDel="00E44A14" w:rsidRDefault="0011432A">
          <w:pPr>
            <w:pStyle w:val="Sommario3"/>
            <w:tabs>
              <w:tab w:val="left" w:pos="1000"/>
              <w:tab w:val="right" w:leader="dot" w:pos="9628"/>
            </w:tabs>
            <w:rPr>
              <w:del w:id="30" w:author="CHARLIE" w:date="2020-05-16T12:20:00Z"/>
              <w:rFonts w:eastAsiaTheme="minorEastAsia" w:cstheme="minorBidi"/>
              <w:noProof/>
              <w:szCs w:val="22"/>
              <w:lang w:eastAsia="it-IT"/>
            </w:rPr>
          </w:pPr>
          <w:del w:id="31" w:author="CHARLIE" w:date="2020-05-16T12:20:00Z">
            <w:r w:rsidDel="00E44A14">
              <w:rPr>
                <w:noProof/>
              </w:rPr>
              <w:fldChar w:fldCharType="begin"/>
            </w:r>
            <w:r w:rsidDel="00E44A14">
              <w:rPr>
                <w:noProof/>
              </w:rPr>
              <w:delInstrText xml:space="preserve"> HYPERLINK \l "_Toc5894103" </w:delInstrText>
            </w:r>
            <w:r w:rsidDel="00E44A14">
              <w:rPr>
                <w:noProof/>
              </w:rPr>
              <w:fldChar w:fldCharType="separate"/>
            </w:r>
          </w:del>
          <w:ins w:id="32" w:author="CHARLIE" w:date="2020-05-16T12:20:00Z">
            <w:r w:rsidR="00E44A14">
              <w:rPr>
                <w:b/>
                <w:bCs/>
                <w:noProof/>
              </w:rPr>
              <w:t>Errore. Riferimento a collegamento ipertestuale non valido.</w:t>
            </w:r>
          </w:ins>
          <w:del w:id="33" w:author="CHARLIE" w:date="2020-05-16T12:20:00Z">
            <w:r w:rsidR="000A431B" w:rsidRPr="00CD355C" w:rsidDel="00E44A14">
              <w:rPr>
                <w:rStyle w:val="Collegamentoipertestuale"/>
                <w:noProof/>
              </w:rPr>
              <w:delText>1.1.</w:delText>
            </w:r>
            <w:r w:rsidR="000A431B" w:rsidDel="00E44A14">
              <w:rPr>
                <w:rFonts w:eastAsiaTheme="minorEastAsia" w:cstheme="minorBidi"/>
                <w:noProof/>
                <w:szCs w:val="22"/>
                <w:lang w:eastAsia="it-IT"/>
              </w:rPr>
              <w:tab/>
            </w:r>
            <w:r w:rsidR="000A431B" w:rsidRPr="00CD355C" w:rsidDel="00E44A14">
              <w:rPr>
                <w:rStyle w:val="Collegamentoipertestuale"/>
                <w:noProof/>
              </w:rPr>
              <w:delText>Procedure e atti amministrativi per l’adozione della buona pratica</w:delText>
            </w:r>
            <w:r w:rsidR="000A431B" w:rsidDel="00E44A14">
              <w:rPr>
                <w:noProof/>
                <w:webHidden/>
              </w:rPr>
              <w:tab/>
            </w:r>
            <w:r w:rsidR="000A431B" w:rsidDel="00E44A14">
              <w:rPr>
                <w:noProof/>
                <w:webHidden/>
              </w:rPr>
              <w:fldChar w:fldCharType="begin"/>
            </w:r>
            <w:r w:rsidR="000A431B" w:rsidDel="00E44A14">
              <w:rPr>
                <w:noProof/>
                <w:webHidden/>
              </w:rPr>
              <w:delInstrText xml:space="preserve"> PAGEREF _Toc5894103 \h </w:delInstrText>
            </w:r>
            <w:r w:rsidR="000A431B" w:rsidDel="00E44A14">
              <w:rPr>
                <w:noProof/>
                <w:webHidden/>
              </w:rPr>
            </w:r>
            <w:r w:rsidR="000A431B" w:rsidDel="00E44A14">
              <w:rPr>
                <w:noProof/>
                <w:webHidden/>
              </w:rPr>
              <w:fldChar w:fldCharType="separate"/>
            </w:r>
            <w:r w:rsidR="000A431B" w:rsidDel="00E44A14">
              <w:rPr>
                <w:noProof/>
                <w:webHidden/>
              </w:rPr>
              <w:delText>2</w:delText>
            </w:r>
            <w:r w:rsidR="000A431B" w:rsidDel="00E44A14">
              <w:rPr>
                <w:noProof/>
                <w:webHidden/>
              </w:rPr>
              <w:fldChar w:fldCharType="end"/>
            </w:r>
            <w:r w:rsidDel="00E44A14">
              <w:rPr>
                <w:noProof/>
              </w:rPr>
              <w:fldChar w:fldCharType="end"/>
            </w:r>
          </w:del>
        </w:p>
        <w:p w14:paraId="73719520" w14:textId="2544A6D8" w:rsidR="000A431B" w:rsidDel="00E44A14" w:rsidRDefault="0011432A">
          <w:pPr>
            <w:pStyle w:val="Sommario3"/>
            <w:tabs>
              <w:tab w:val="left" w:pos="1000"/>
              <w:tab w:val="right" w:leader="dot" w:pos="9628"/>
            </w:tabs>
            <w:rPr>
              <w:del w:id="34" w:author="CHARLIE" w:date="2020-05-16T12:20:00Z"/>
              <w:rFonts w:eastAsiaTheme="minorEastAsia" w:cstheme="minorBidi"/>
              <w:noProof/>
              <w:szCs w:val="22"/>
              <w:lang w:eastAsia="it-IT"/>
            </w:rPr>
          </w:pPr>
          <w:del w:id="35" w:author="CHARLIE" w:date="2020-05-16T12:20:00Z">
            <w:r w:rsidDel="00E44A14">
              <w:rPr>
                <w:noProof/>
              </w:rPr>
              <w:fldChar w:fldCharType="begin"/>
            </w:r>
            <w:r w:rsidDel="00E44A14">
              <w:rPr>
                <w:noProof/>
              </w:rPr>
              <w:delInstrText xml:space="preserve"> HYPERLINK \l "_Toc5894104" </w:delInstrText>
            </w:r>
            <w:r w:rsidDel="00E44A14">
              <w:rPr>
                <w:noProof/>
              </w:rPr>
              <w:fldChar w:fldCharType="separate"/>
            </w:r>
          </w:del>
          <w:ins w:id="36" w:author="CHARLIE" w:date="2020-05-16T12:20:00Z">
            <w:r w:rsidR="00E44A14">
              <w:rPr>
                <w:b/>
                <w:bCs/>
                <w:noProof/>
              </w:rPr>
              <w:t>Errore. Riferimento a collegamento ipertestuale non valido.</w:t>
            </w:r>
          </w:ins>
          <w:del w:id="37" w:author="CHARLIE" w:date="2020-05-16T12:20:00Z">
            <w:r w:rsidR="000A431B" w:rsidRPr="00CD355C" w:rsidDel="00E44A14">
              <w:rPr>
                <w:rStyle w:val="Collegamentoipertestuale"/>
                <w:noProof/>
              </w:rPr>
              <w:delText>1.2.</w:delText>
            </w:r>
            <w:r w:rsidR="000A431B" w:rsidDel="00E44A14">
              <w:rPr>
                <w:rFonts w:eastAsiaTheme="minorEastAsia" w:cstheme="minorBidi"/>
                <w:noProof/>
                <w:szCs w:val="22"/>
                <w:lang w:eastAsia="it-IT"/>
              </w:rPr>
              <w:tab/>
            </w:r>
            <w:r w:rsidR="000A431B" w:rsidRPr="00CD355C" w:rsidDel="00E44A14">
              <w:rPr>
                <w:rStyle w:val="Collegamentoipertestuale"/>
                <w:noProof/>
              </w:rPr>
              <w:delText>Procedure e atti amministrativi di procurement</w:delText>
            </w:r>
            <w:r w:rsidR="000A431B" w:rsidDel="00E44A14">
              <w:rPr>
                <w:noProof/>
                <w:webHidden/>
              </w:rPr>
              <w:tab/>
            </w:r>
            <w:r w:rsidR="000A431B" w:rsidDel="00E44A14">
              <w:rPr>
                <w:noProof/>
                <w:webHidden/>
              </w:rPr>
              <w:fldChar w:fldCharType="begin"/>
            </w:r>
            <w:r w:rsidR="000A431B" w:rsidDel="00E44A14">
              <w:rPr>
                <w:noProof/>
                <w:webHidden/>
              </w:rPr>
              <w:delInstrText xml:space="preserve"> PAGEREF _Toc5894104 \h </w:delInstrText>
            </w:r>
            <w:r w:rsidR="000A431B" w:rsidDel="00E44A14">
              <w:rPr>
                <w:noProof/>
                <w:webHidden/>
              </w:rPr>
            </w:r>
            <w:r w:rsidR="000A431B" w:rsidDel="00E44A14">
              <w:rPr>
                <w:noProof/>
                <w:webHidden/>
              </w:rPr>
              <w:fldChar w:fldCharType="separate"/>
            </w:r>
            <w:r w:rsidR="000A431B" w:rsidDel="00E44A14">
              <w:rPr>
                <w:noProof/>
                <w:webHidden/>
              </w:rPr>
              <w:delText>4</w:delText>
            </w:r>
            <w:r w:rsidR="000A431B" w:rsidDel="00E44A14">
              <w:rPr>
                <w:noProof/>
                <w:webHidden/>
              </w:rPr>
              <w:fldChar w:fldCharType="end"/>
            </w:r>
            <w:r w:rsidDel="00E44A14">
              <w:rPr>
                <w:noProof/>
              </w:rPr>
              <w:fldChar w:fldCharType="end"/>
            </w:r>
          </w:del>
        </w:p>
        <w:p w14:paraId="6772D7EC" w14:textId="79FFF0C0" w:rsidR="000A431B" w:rsidDel="00E44A14" w:rsidRDefault="0011432A">
          <w:pPr>
            <w:pStyle w:val="Sommario3"/>
            <w:tabs>
              <w:tab w:val="left" w:pos="1000"/>
              <w:tab w:val="right" w:leader="dot" w:pos="9628"/>
            </w:tabs>
            <w:rPr>
              <w:del w:id="38" w:author="CHARLIE" w:date="2020-05-16T12:20:00Z"/>
              <w:rFonts w:eastAsiaTheme="minorEastAsia" w:cstheme="minorBidi"/>
              <w:noProof/>
              <w:szCs w:val="22"/>
              <w:lang w:eastAsia="it-IT"/>
            </w:rPr>
          </w:pPr>
          <w:del w:id="39" w:author="CHARLIE" w:date="2020-05-16T12:20:00Z">
            <w:r w:rsidDel="00E44A14">
              <w:rPr>
                <w:noProof/>
              </w:rPr>
              <w:fldChar w:fldCharType="begin"/>
            </w:r>
            <w:r w:rsidDel="00E44A14">
              <w:rPr>
                <w:noProof/>
              </w:rPr>
              <w:delInstrText xml:space="preserve"> HYPERLINK \l "_Toc5894105" </w:delInstrText>
            </w:r>
            <w:r w:rsidDel="00E44A14">
              <w:rPr>
                <w:noProof/>
              </w:rPr>
              <w:fldChar w:fldCharType="separate"/>
            </w:r>
          </w:del>
          <w:ins w:id="40" w:author="CHARLIE" w:date="2020-05-16T12:20:00Z">
            <w:r w:rsidR="00E44A14">
              <w:rPr>
                <w:b/>
                <w:bCs/>
                <w:noProof/>
              </w:rPr>
              <w:t>Errore. Riferimento a collegamento ipertestuale non valido.</w:t>
            </w:r>
          </w:ins>
          <w:del w:id="41" w:author="CHARLIE" w:date="2020-05-16T12:20:00Z">
            <w:r w:rsidR="000A431B" w:rsidRPr="00CD355C" w:rsidDel="00E44A14">
              <w:rPr>
                <w:rStyle w:val="Collegamentoipertestuale"/>
                <w:noProof/>
              </w:rPr>
              <w:delText>1.3.</w:delText>
            </w:r>
            <w:r w:rsidR="000A431B" w:rsidDel="00E44A14">
              <w:rPr>
                <w:rFonts w:eastAsiaTheme="minorEastAsia" w:cstheme="minorBidi"/>
                <w:noProof/>
                <w:szCs w:val="22"/>
                <w:lang w:eastAsia="it-IT"/>
              </w:rPr>
              <w:tab/>
            </w:r>
            <w:r w:rsidR="000A431B" w:rsidRPr="00CD355C" w:rsidDel="00E44A14">
              <w:rPr>
                <w:rStyle w:val="Collegamentoipertestuale"/>
                <w:noProof/>
              </w:rPr>
              <w:delText>Riepilogo procedure per fase di progetto</w:delText>
            </w:r>
            <w:r w:rsidR="000A431B" w:rsidDel="00E44A14">
              <w:rPr>
                <w:noProof/>
                <w:webHidden/>
              </w:rPr>
              <w:tab/>
            </w:r>
            <w:r w:rsidR="000A431B" w:rsidDel="00E44A14">
              <w:rPr>
                <w:noProof/>
                <w:webHidden/>
              </w:rPr>
              <w:fldChar w:fldCharType="begin"/>
            </w:r>
            <w:r w:rsidR="000A431B" w:rsidDel="00E44A14">
              <w:rPr>
                <w:noProof/>
                <w:webHidden/>
              </w:rPr>
              <w:delInstrText xml:space="preserve"> PAGEREF _Toc5894105 \h </w:delInstrText>
            </w:r>
            <w:r w:rsidR="000A431B" w:rsidDel="00E44A14">
              <w:rPr>
                <w:noProof/>
                <w:webHidden/>
              </w:rPr>
            </w:r>
            <w:r w:rsidR="000A431B" w:rsidDel="00E44A14">
              <w:rPr>
                <w:noProof/>
                <w:webHidden/>
              </w:rPr>
              <w:fldChar w:fldCharType="separate"/>
            </w:r>
            <w:r w:rsidR="000A431B" w:rsidDel="00E44A14">
              <w:rPr>
                <w:noProof/>
                <w:webHidden/>
              </w:rPr>
              <w:delText>4</w:delText>
            </w:r>
            <w:r w:rsidR="000A431B" w:rsidDel="00E44A14">
              <w:rPr>
                <w:noProof/>
                <w:webHidden/>
              </w:rPr>
              <w:fldChar w:fldCharType="end"/>
            </w:r>
            <w:r w:rsidDel="00E44A14">
              <w:rPr>
                <w:noProof/>
              </w:rPr>
              <w:fldChar w:fldCharType="end"/>
            </w:r>
          </w:del>
        </w:p>
        <w:p w14:paraId="3BD256C5" w14:textId="7A2FA9DA" w:rsidR="000A431B" w:rsidDel="00E44A14" w:rsidRDefault="0011432A">
          <w:pPr>
            <w:pStyle w:val="Sommario2"/>
            <w:tabs>
              <w:tab w:val="left" w:pos="600"/>
              <w:tab w:val="right" w:leader="dot" w:pos="9628"/>
            </w:tabs>
            <w:rPr>
              <w:del w:id="42" w:author="CHARLIE" w:date="2020-05-16T12:20:00Z"/>
              <w:rFonts w:eastAsiaTheme="minorEastAsia" w:cstheme="minorBidi"/>
              <w:b w:val="0"/>
              <w:bCs w:val="0"/>
              <w:noProof/>
              <w:lang w:eastAsia="it-IT"/>
            </w:rPr>
          </w:pPr>
          <w:del w:id="43" w:author="CHARLIE" w:date="2020-05-16T12:20:00Z">
            <w:r w:rsidDel="00E44A14">
              <w:rPr>
                <w:noProof/>
              </w:rPr>
              <w:fldChar w:fldCharType="begin"/>
            </w:r>
            <w:r w:rsidDel="00E44A14">
              <w:rPr>
                <w:noProof/>
              </w:rPr>
              <w:delInstrText xml:space="preserve"> HYPERLINK \l "_Toc5894106" </w:delInstrText>
            </w:r>
            <w:r w:rsidDel="00E44A14">
              <w:rPr>
                <w:noProof/>
              </w:rPr>
              <w:fldChar w:fldCharType="separate"/>
            </w:r>
          </w:del>
          <w:ins w:id="44" w:author="CHARLIE" w:date="2020-05-16T12:20:00Z">
            <w:r w:rsidR="00E44A14">
              <w:rPr>
                <w:b w:val="0"/>
                <w:bCs w:val="0"/>
                <w:noProof/>
              </w:rPr>
              <w:t>Errore. Riferimento a collegamento ipertestuale non valido.</w:t>
            </w:r>
          </w:ins>
          <w:del w:id="45" w:author="CHARLIE" w:date="2020-05-16T12:20:00Z">
            <w:r w:rsidR="000A431B" w:rsidRPr="00CD355C" w:rsidDel="00E44A14">
              <w:rPr>
                <w:rStyle w:val="Collegamentoipertestuale"/>
                <w:noProof/>
              </w:rPr>
              <w:delText>2.</w:delText>
            </w:r>
            <w:r w:rsidR="000A431B" w:rsidDel="00E44A14">
              <w:rPr>
                <w:rFonts w:eastAsiaTheme="minorEastAsia" w:cstheme="minorBidi"/>
                <w:b w:val="0"/>
                <w:bCs w:val="0"/>
                <w:noProof/>
                <w:lang w:eastAsia="it-IT"/>
              </w:rPr>
              <w:tab/>
            </w:r>
            <w:r w:rsidR="000A431B" w:rsidRPr="00CD355C" w:rsidDel="00E44A14">
              <w:rPr>
                <w:rStyle w:val="Collegamentoipertestuale"/>
                <w:noProof/>
              </w:rPr>
              <w:delText>Elenco dei soggetti che hanno operato sulla buona pratica</w:delText>
            </w:r>
            <w:r w:rsidR="000A431B" w:rsidDel="00E44A14">
              <w:rPr>
                <w:noProof/>
                <w:webHidden/>
              </w:rPr>
              <w:tab/>
            </w:r>
            <w:r w:rsidR="000A431B" w:rsidDel="00E44A14">
              <w:rPr>
                <w:noProof/>
                <w:webHidden/>
              </w:rPr>
              <w:fldChar w:fldCharType="begin"/>
            </w:r>
            <w:r w:rsidR="000A431B" w:rsidDel="00E44A14">
              <w:rPr>
                <w:noProof/>
                <w:webHidden/>
              </w:rPr>
              <w:delInstrText xml:space="preserve"> PAGEREF _Toc5894106 \h </w:delInstrText>
            </w:r>
            <w:r w:rsidR="000A431B" w:rsidDel="00E44A14">
              <w:rPr>
                <w:noProof/>
                <w:webHidden/>
              </w:rPr>
            </w:r>
            <w:r w:rsidR="000A431B" w:rsidDel="00E44A14">
              <w:rPr>
                <w:noProof/>
                <w:webHidden/>
              </w:rPr>
              <w:fldChar w:fldCharType="separate"/>
            </w:r>
            <w:r w:rsidR="000A431B" w:rsidDel="00E44A14">
              <w:rPr>
                <w:noProof/>
                <w:webHidden/>
              </w:rPr>
              <w:delText>0</w:delText>
            </w:r>
            <w:r w:rsidR="000A431B" w:rsidDel="00E44A14">
              <w:rPr>
                <w:noProof/>
                <w:webHidden/>
              </w:rPr>
              <w:fldChar w:fldCharType="end"/>
            </w:r>
            <w:r w:rsidDel="00E44A14">
              <w:rPr>
                <w:noProof/>
              </w:rPr>
              <w:fldChar w:fldCharType="end"/>
            </w:r>
          </w:del>
        </w:p>
        <w:p w14:paraId="620CD876" w14:textId="096E0C26" w:rsidR="004A51E0" w:rsidRDefault="004A51E0" w:rsidP="004F773C">
          <w:pPr>
            <w:spacing w:before="120" w:after="0" w:line="240" w:lineRule="auto"/>
          </w:pPr>
          <w:r>
            <w:rPr>
              <w:b/>
              <w:bCs/>
            </w:rPr>
            <w:fldChar w:fldCharType="end"/>
          </w:r>
        </w:p>
      </w:sdtContent>
    </w:sdt>
    <w:p w14:paraId="1BAB38AB" w14:textId="77777777" w:rsidR="00DD7646" w:rsidRDefault="00DD7646" w:rsidP="004F773C">
      <w:pPr>
        <w:spacing w:before="120" w:after="0" w:line="240" w:lineRule="auto"/>
      </w:pPr>
      <w:r>
        <w:br w:type="page"/>
      </w:r>
    </w:p>
    <w:p w14:paraId="12A9B770" w14:textId="77777777" w:rsidR="00B62729" w:rsidRPr="001376B7" w:rsidRDefault="00B62729" w:rsidP="004F773C">
      <w:pPr>
        <w:pStyle w:val="Titolo1"/>
        <w:spacing w:before="120" w:after="0"/>
      </w:pPr>
      <w:bookmarkStart w:id="46" w:name="_Toc40524050"/>
      <w:r w:rsidRPr="001376B7">
        <w:lastRenderedPageBreak/>
        <w:t>Premessa</w:t>
      </w:r>
      <w:bookmarkEnd w:id="46"/>
    </w:p>
    <w:p w14:paraId="05298580" w14:textId="0A82DFAC" w:rsidR="00D05C9C" w:rsidRDefault="00955EDE" w:rsidP="004F773C">
      <w:pPr>
        <w:spacing w:before="120" w:after="0" w:line="240" w:lineRule="auto"/>
      </w:pPr>
      <w:r>
        <w:t xml:space="preserve">Il presente documento </w:t>
      </w:r>
      <w:r w:rsidR="00F532FE">
        <w:t xml:space="preserve">raccoglie </w:t>
      </w:r>
      <w:r w:rsidR="0047512E">
        <w:t>g</w:t>
      </w:r>
      <w:r w:rsidR="0047512E" w:rsidRPr="0047512E">
        <w:t xml:space="preserve">li </w:t>
      </w:r>
      <w:r w:rsidR="0047512E" w:rsidRPr="0047512E">
        <w:rPr>
          <w:b/>
        </w:rPr>
        <w:t xml:space="preserve">strumenti </w:t>
      </w:r>
      <w:r w:rsidR="0045409C">
        <w:rPr>
          <w:b/>
        </w:rPr>
        <w:t>amministrativi</w:t>
      </w:r>
      <w:r w:rsidR="0047512E" w:rsidRPr="0047512E">
        <w:rPr>
          <w:b/>
        </w:rPr>
        <w:t xml:space="preserve"> del kit di riuso per la fase </w:t>
      </w:r>
      <w:r w:rsidR="002602AA">
        <w:rPr>
          <w:b/>
        </w:rPr>
        <w:t>B</w:t>
      </w:r>
      <w:r w:rsidR="0047512E">
        <w:t xml:space="preserve"> – </w:t>
      </w:r>
      <w:r w:rsidR="002602AA">
        <w:t>Trasferimento e adozione</w:t>
      </w:r>
      <w:r w:rsidR="0047512E">
        <w:t xml:space="preserve"> </w:t>
      </w:r>
      <w:r w:rsidR="0047512E" w:rsidRPr="00F532FE">
        <w:t>della buona pratica</w:t>
      </w:r>
      <w:r w:rsidR="0047512E">
        <w:t xml:space="preserve">. </w:t>
      </w:r>
      <w:bookmarkStart w:id="47" w:name="_Hlk532207513"/>
      <w:r w:rsidR="0047512E">
        <w:t xml:space="preserve">Gli strumenti </w:t>
      </w:r>
      <w:r w:rsidR="0045409C">
        <w:t>amministrativi</w:t>
      </w:r>
      <w:r w:rsidR="00F532FE">
        <w:t>, come previsto dall’Avviso OCPA2020</w:t>
      </w:r>
      <w:r w:rsidR="00F532FE">
        <w:rPr>
          <w:rStyle w:val="Rimandonotaapidipagina"/>
        </w:rPr>
        <w:footnoteReference w:id="1"/>
      </w:r>
      <w:r w:rsidR="00F532FE">
        <w:t>,</w:t>
      </w:r>
      <w:r w:rsidR="0047512E">
        <w:t xml:space="preserve"> </w:t>
      </w:r>
      <w:r w:rsidR="008D6084">
        <w:t xml:space="preserve">hanno lo scopo di </w:t>
      </w:r>
      <w:r w:rsidR="002602AA">
        <w:t>fornire al riusante una serie di m</w:t>
      </w:r>
      <w:r w:rsidR="002602AA" w:rsidRPr="00F51E1D">
        <w:t xml:space="preserve">odelli di </w:t>
      </w:r>
      <w:r w:rsidR="002602AA">
        <w:t>a</w:t>
      </w:r>
      <w:r w:rsidR="002602AA" w:rsidRPr="00F51E1D">
        <w:t>tti amministrativi a supporto del trasferimento della buona pratica</w:t>
      </w:r>
      <w:r w:rsidR="002602AA">
        <w:t>.</w:t>
      </w:r>
    </w:p>
    <w:p w14:paraId="382322FC" w14:textId="77777777" w:rsidR="004F773C" w:rsidRPr="000564A9" w:rsidRDefault="004F773C" w:rsidP="004F773C">
      <w:pPr>
        <w:spacing w:before="120" w:after="0" w:line="240" w:lineRule="auto"/>
      </w:pPr>
    </w:p>
    <w:p w14:paraId="4FC8E1E9" w14:textId="42CE8AD8" w:rsidR="00AB5443" w:rsidRDefault="002602AA" w:rsidP="004F773C">
      <w:pPr>
        <w:pStyle w:val="Titolo2"/>
        <w:spacing w:after="0" w:line="240" w:lineRule="auto"/>
        <w:contextualSpacing w:val="0"/>
      </w:pPr>
      <w:bookmarkStart w:id="49" w:name="_Toc40524051"/>
      <w:bookmarkEnd w:id="47"/>
      <w:r w:rsidRPr="002602AA">
        <w:t>Procedure per l’adozione della buona pratica</w:t>
      </w:r>
      <w:bookmarkEnd w:id="49"/>
    </w:p>
    <w:p w14:paraId="2C5B9A02" w14:textId="77777777" w:rsidR="00071290" w:rsidRPr="00071290" w:rsidRDefault="00071290" w:rsidP="00071290"/>
    <w:p w14:paraId="01B27279" w14:textId="77777777" w:rsidR="002602AA" w:rsidRPr="002602AA" w:rsidRDefault="002602AA" w:rsidP="004F773C">
      <w:pPr>
        <w:pStyle w:val="Titolo3"/>
        <w:spacing w:after="0" w:line="240" w:lineRule="auto"/>
        <w:contextualSpacing w:val="0"/>
      </w:pPr>
      <w:bookmarkStart w:id="50" w:name="_Toc40524052"/>
      <w:r w:rsidRPr="002602AA">
        <w:t>Procedure e atti amministrativi per l’adozione della buona pratica</w:t>
      </w:r>
      <w:bookmarkEnd w:id="50"/>
    </w:p>
    <w:p w14:paraId="3344B130" w14:textId="77777777" w:rsidR="008A052E" w:rsidRDefault="00963941" w:rsidP="004F773C">
      <w:pPr>
        <w:spacing w:before="120" w:after="0" w:line="240" w:lineRule="auto"/>
      </w:pPr>
      <w:r>
        <w:t>Questa sezione riguarda gli adempimenti</w:t>
      </w:r>
      <w:r w:rsidRPr="00963941">
        <w:t xml:space="preserve"> </w:t>
      </w:r>
      <w:r w:rsidRPr="00356FC4">
        <w:t xml:space="preserve">amministrativi </w:t>
      </w:r>
      <w:r>
        <w:t xml:space="preserve">o tecnici (procedure) che sono stati previsti per l’acquisizione in riuso della Buona pratica SIGESS.  </w:t>
      </w:r>
    </w:p>
    <w:p w14:paraId="361080BE" w14:textId="77777777" w:rsidR="00C61D66" w:rsidRDefault="008A052E" w:rsidP="004F773C">
      <w:pPr>
        <w:spacing w:before="120" w:after="0" w:line="240" w:lineRule="auto"/>
      </w:pPr>
      <w:r>
        <w:t>Le</w:t>
      </w:r>
      <w:r w:rsidR="00963941">
        <w:t xml:space="preserve"> procedur</w:t>
      </w:r>
      <w:r>
        <w:t>e</w:t>
      </w:r>
      <w:r w:rsidR="00963941">
        <w:t xml:space="preserve"> descritt</w:t>
      </w:r>
      <w:r>
        <w:t>e</w:t>
      </w:r>
      <w:r w:rsidR="00963941">
        <w:t xml:space="preserve"> </w:t>
      </w:r>
      <w:r>
        <w:t xml:space="preserve">riguardano </w:t>
      </w:r>
      <w:r w:rsidR="00C61D66">
        <w:t xml:space="preserve">l’adozione di atti ed </w:t>
      </w:r>
      <w:r w:rsidR="00963941">
        <w:t xml:space="preserve">un modello amministrativo di interazione </w:t>
      </w:r>
      <w:r>
        <w:t xml:space="preserve">con i referenti dell’Ente Cedente e </w:t>
      </w:r>
      <w:r w:rsidR="00963941">
        <w:t xml:space="preserve">con l’ambiente digitale di archivio. </w:t>
      </w:r>
    </w:p>
    <w:p w14:paraId="35DE4CD9" w14:textId="2077181C" w:rsidR="002602AA" w:rsidRDefault="00C61D66" w:rsidP="004F773C">
      <w:pPr>
        <w:spacing w:before="120" w:after="0" w:line="240" w:lineRule="auto"/>
      </w:pPr>
      <w:r>
        <w:t>Di seguito</w:t>
      </w:r>
      <w:r w:rsidR="00963941">
        <w:t xml:space="preserve"> riportiamo in </w:t>
      </w:r>
      <w:r w:rsidR="0037047F">
        <w:t xml:space="preserve">tre </w:t>
      </w:r>
      <w:r w:rsidR="00963941">
        <w:t xml:space="preserve">tabelle distinte l’elenco dei passi procedurali di rito e gli atti conoscitivi per l’istruzione degli atti stessi, contenenti sia elementi/motivazioni amministrative e normative, sia </w:t>
      </w:r>
      <w:r w:rsidR="00836002">
        <w:t>gli elementi tecnici applicativi utili</w:t>
      </w:r>
      <w:r w:rsidR="00963941">
        <w:t xml:space="preserve"> agli atti. In sostanza</w:t>
      </w:r>
      <w:r w:rsidR="0037047F">
        <w:t>,</w:t>
      </w:r>
      <w:r w:rsidR="00963941">
        <w:t xml:space="preserve"> l’insieme delle procedure consente di iscriversi all’ambiente internazionale di GITHUB, ambiente di Comunità digitale per la condivisione del materiale (codice, documenti, materiale divulgativo) afferente alle Comunità di sviluppo di soluzioni Open Sources nella conformazione di “Buona Pratica”</w:t>
      </w:r>
      <w:r w:rsidR="00836002">
        <w:t xml:space="preserve"> (</w:t>
      </w:r>
      <w:r w:rsidR="00963941">
        <w:t xml:space="preserve">cioè soluzione già usata da altri Soggetti che alimentano e incrementano i </w:t>
      </w:r>
      <w:r w:rsidR="00836002">
        <w:t xml:space="preserve">contenuti del progetto, </w:t>
      </w:r>
      <w:r w:rsidR="006F0ABA">
        <w:t>d</w:t>
      </w:r>
      <w:r w:rsidR="00963941">
        <w:t>i richiedere l’iscrizione al Repository</w:t>
      </w:r>
      <w:r w:rsidR="00836002">
        <w:t>,</w:t>
      </w:r>
      <w:r w:rsidR="00963941">
        <w:t xml:space="preserve"> </w:t>
      </w:r>
      <w:r w:rsidR="00836002">
        <w:t xml:space="preserve">che è un </w:t>
      </w:r>
      <w:r w:rsidR="00963941">
        <w:t>ambiente dedicato su piattaforma GITHUB) di cui è Amministratore l’Ente Cedente</w:t>
      </w:r>
      <w:r w:rsidR="00836002">
        <w:t>,</w:t>
      </w:r>
      <w:r w:rsidR="00963941">
        <w:t xml:space="preserve"> e</w:t>
      </w:r>
      <w:r w:rsidR="00836002">
        <w:t xml:space="preserve"> di</w:t>
      </w:r>
      <w:r w:rsidR="00963941">
        <w:t xml:space="preserve"> poter scaricare il KIT di riuso della buona pratica. </w:t>
      </w:r>
    </w:p>
    <w:p w14:paraId="5AC94F68" w14:textId="77777777" w:rsidR="006F0ABA" w:rsidRDefault="006F0ABA" w:rsidP="006F0ABA">
      <w:pPr>
        <w:spacing w:before="120" w:after="0" w:line="240" w:lineRule="auto"/>
      </w:pPr>
      <w:r>
        <w:t xml:space="preserve">Per ogni procedura in elenco, sono indicati puntualmente gli atti amministrativi connessi e il nome dei rispettivi modelli presenti nell’Archivio </w:t>
      </w:r>
      <w:r w:rsidRPr="004708B2">
        <w:t>B4 Allegato - Procedure per l’adozione della buona pratica</w:t>
      </w:r>
      <w:r>
        <w:t>.</w:t>
      </w:r>
    </w:p>
    <w:p w14:paraId="27C6484B" w14:textId="7B2E991B" w:rsidR="006F0ABA" w:rsidRDefault="006F0ABA" w:rsidP="004F773C">
      <w:pPr>
        <w:spacing w:before="120" w:after="0" w:line="240" w:lineRule="auto"/>
        <w:rPr>
          <w:ins w:id="51" w:author="Maurizio Piazza" w:date="2020-08-26T14:06:00Z"/>
        </w:rPr>
      </w:pPr>
    </w:p>
    <w:p w14:paraId="45B48D61" w14:textId="77777777" w:rsidR="00C16757" w:rsidRDefault="00C16757" w:rsidP="004F773C">
      <w:pPr>
        <w:spacing w:before="120" w:after="0" w:line="240" w:lineRule="auto"/>
      </w:pPr>
    </w:p>
    <w:p w14:paraId="0526CFAA" w14:textId="604AA773" w:rsidR="003F18B4" w:rsidRDefault="004A68F4">
      <w:pPr>
        <w:pStyle w:val="TitoloB"/>
        <w:pPrChange w:id="52" w:author="Maurizio Piazza" w:date="2020-08-26T14:05:00Z">
          <w:pPr>
            <w:spacing w:before="120" w:after="120" w:line="240" w:lineRule="auto"/>
          </w:pPr>
        </w:pPrChange>
      </w:pPr>
      <w:r>
        <w:t xml:space="preserve">Procedura di </w:t>
      </w:r>
      <w:r w:rsidR="004F773C">
        <w:t>richiesta attraverso riuso</w:t>
      </w:r>
    </w:p>
    <w:tbl>
      <w:tblPr>
        <w:tblStyle w:val="Tabellagriglia1chiara-colore2"/>
        <w:tblW w:w="9746" w:type="dxa"/>
        <w:tblLayout w:type="fixed"/>
        <w:tblCellMar>
          <w:top w:w="57" w:type="dxa"/>
          <w:bottom w:w="57" w:type="dxa"/>
        </w:tblCellMar>
        <w:tblLook w:val="0420" w:firstRow="1" w:lastRow="0" w:firstColumn="0" w:lastColumn="0" w:noHBand="0" w:noVBand="1"/>
        <w:tblPrChange w:id="53" w:author="Maurizio Piazza" w:date="2020-08-26T13:59:00Z">
          <w:tblPr>
            <w:tblStyle w:val="Grigliatabella"/>
            <w:tblW w:w="9746" w:type="dxa"/>
            <w:tblInd w:w="108" w:type="dxa"/>
            <w:tblLayout w:type="fixed"/>
            <w:tblLook w:val="04A0" w:firstRow="1" w:lastRow="0" w:firstColumn="1" w:lastColumn="0" w:noHBand="0" w:noVBand="1"/>
          </w:tblPr>
        </w:tblPrChange>
      </w:tblPr>
      <w:tblGrid>
        <w:gridCol w:w="2436"/>
        <w:gridCol w:w="2436"/>
        <w:gridCol w:w="2437"/>
        <w:gridCol w:w="2437"/>
        <w:tblGridChange w:id="54">
          <w:tblGrid>
            <w:gridCol w:w="5724"/>
            <w:gridCol w:w="1470"/>
            <w:gridCol w:w="1471"/>
            <w:gridCol w:w="1081"/>
          </w:tblGrid>
        </w:tblGridChange>
      </w:tblGrid>
      <w:tr w:rsidR="008602A3" w:rsidRPr="004F773C" w14:paraId="31ABFC10" w14:textId="77777777" w:rsidTr="00C16757">
        <w:trPr>
          <w:cnfStyle w:val="100000000000" w:firstRow="1" w:lastRow="0" w:firstColumn="0" w:lastColumn="0" w:oddVBand="0" w:evenVBand="0" w:oddHBand="0" w:evenHBand="0" w:firstRowFirstColumn="0" w:firstRowLastColumn="0" w:lastRowFirstColumn="0" w:lastRowLastColumn="0"/>
          <w:cantSplit/>
          <w:tblHeader/>
        </w:trPr>
        <w:tc>
          <w:tcPr>
            <w:tcW w:w="0" w:type="dxa"/>
            <w:vAlign w:val="center"/>
            <w:tcPrChange w:id="55" w:author="Maurizio Piazza" w:date="2020-08-26T13:59:00Z">
              <w:tcPr>
                <w:tcW w:w="5724" w:type="dxa"/>
              </w:tcPr>
            </w:tcPrChange>
          </w:tcPr>
          <w:p w14:paraId="0CDE1D1D" w14:textId="441E6B01" w:rsidR="008602A3" w:rsidRPr="004F773C" w:rsidRDefault="008602A3">
            <w:pPr>
              <w:jc w:val="center"/>
              <w:cnfStyle w:val="100000000000" w:firstRow="1" w:lastRow="0" w:firstColumn="0" w:lastColumn="0" w:oddVBand="0" w:evenVBand="0" w:oddHBand="0" w:evenHBand="0" w:firstRowFirstColumn="0" w:firstRowLastColumn="0" w:lastRowFirstColumn="0" w:lastRowLastColumn="0"/>
              <w:rPr>
                <w:b w:val="0"/>
                <w:sz w:val="20"/>
                <w:szCs w:val="20"/>
              </w:rPr>
              <w:pPrChange w:id="56" w:author="Maurizio Piazza" w:date="2020-08-26T13:57:00Z">
                <w:pPr>
                  <w:spacing w:before="120"/>
                  <w:jc w:val="center"/>
                  <w:cnfStyle w:val="100000000000" w:firstRow="1" w:lastRow="0" w:firstColumn="0" w:lastColumn="0" w:oddVBand="0" w:evenVBand="0" w:oddHBand="0" w:evenHBand="0" w:firstRowFirstColumn="0" w:firstRowLastColumn="0" w:lastRowFirstColumn="0" w:lastRowLastColumn="0"/>
                </w:pPr>
              </w:pPrChange>
            </w:pPr>
            <w:r w:rsidRPr="004F773C">
              <w:rPr>
                <w:sz w:val="20"/>
                <w:szCs w:val="20"/>
              </w:rPr>
              <w:t xml:space="preserve">Tipo </w:t>
            </w:r>
            <w:r w:rsidR="00FA525A">
              <w:rPr>
                <w:sz w:val="20"/>
                <w:szCs w:val="20"/>
              </w:rPr>
              <w:t>Procedura</w:t>
            </w:r>
          </w:p>
        </w:tc>
        <w:tc>
          <w:tcPr>
            <w:tcW w:w="0" w:type="dxa"/>
            <w:vAlign w:val="center"/>
            <w:tcPrChange w:id="57" w:author="Maurizio Piazza" w:date="2020-08-26T13:59:00Z">
              <w:tcPr>
                <w:tcW w:w="1470" w:type="dxa"/>
              </w:tcPr>
            </w:tcPrChange>
          </w:tcPr>
          <w:p w14:paraId="2BB20189" w14:textId="129DBA0B" w:rsidR="008602A3" w:rsidRPr="004F773C" w:rsidRDefault="00FA525A">
            <w:pPr>
              <w:jc w:val="center"/>
              <w:cnfStyle w:val="100000000000" w:firstRow="1" w:lastRow="0" w:firstColumn="0" w:lastColumn="0" w:oddVBand="0" w:evenVBand="0" w:oddHBand="0" w:evenHBand="0" w:firstRowFirstColumn="0" w:firstRowLastColumn="0" w:lastRowFirstColumn="0" w:lastRowLastColumn="0"/>
              <w:rPr>
                <w:b w:val="0"/>
                <w:sz w:val="20"/>
                <w:szCs w:val="20"/>
              </w:rPr>
              <w:pPrChange w:id="58" w:author="Maurizio Piazza" w:date="2020-08-26T13:57:00Z">
                <w:pPr>
                  <w:spacing w:before="120"/>
                  <w:jc w:val="center"/>
                  <w:cnfStyle w:val="100000000000" w:firstRow="1" w:lastRow="0" w:firstColumn="0" w:lastColumn="0" w:oddVBand="0" w:evenVBand="0" w:oddHBand="0" w:evenHBand="0" w:firstRowFirstColumn="0" w:firstRowLastColumn="0" w:lastRowFirstColumn="0" w:lastRowLastColumn="0"/>
                </w:pPr>
              </w:pPrChange>
            </w:pPr>
            <w:r>
              <w:rPr>
                <w:sz w:val="20"/>
                <w:szCs w:val="20"/>
              </w:rPr>
              <w:t>Atti</w:t>
            </w:r>
            <w:r w:rsidR="008602A3">
              <w:rPr>
                <w:sz w:val="20"/>
                <w:szCs w:val="20"/>
              </w:rPr>
              <w:t xml:space="preserve"> Bozza nel Kit di riuso</w:t>
            </w:r>
          </w:p>
        </w:tc>
        <w:tc>
          <w:tcPr>
            <w:tcW w:w="0" w:type="dxa"/>
            <w:vAlign w:val="center"/>
            <w:tcPrChange w:id="59" w:author="Maurizio Piazza" w:date="2020-08-26T13:59:00Z">
              <w:tcPr>
                <w:tcW w:w="1471" w:type="dxa"/>
              </w:tcPr>
            </w:tcPrChange>
          </w:tcPr>
          <w:p w14:paraId="592C8FCA" w14:textId="1A708263" w:rsidR="008602A3" w:rsidRPr="004F773C" w:rsidRDefault="008602A3">
            <w:pPr>
              <w:jc w:val="center"/>
              <w:cnfStyle w:val="100000000000" w:firstRow="1" w:lastRow="0" w:firstColumn="0" w:lastColumn="0" w:oddVBand="0" w:evenVBand="0" w:oddHBand="0" w:evenHBand="0" w:firstRowFirstColumn="0" w:firstRowLastColumn="0" w:lastRowFirstColumn="0" w:lastRowLastColumn="0"/>
              <w:rPr>
                <w:b w:val="0"/>
                <w:sz w:val="20"/>
                <w:szCs w:val="20"/>
              </w:rPr>
              <w:pPrChange w:id="60" w:author="Maurizio Piazza" w:date="2020-08-26T13:57:00Z">
                <w:pPr>
                  <w:spacing w:before="120"/>
                  <w:jc w:val="center"/>
                  <w:cnfStyle w:val="100000000000" w:firstRow="1" w:lastRow="0" w:firstColumn="0" w:lastColumn="0" w:oddVBand="0" w:evenVBand="0" w:oddHBand="0" w:evenHBand="0" w:firstRowFirstColumn="0" w:firstRowLastColumn="0" w:lastRowFirstColumn="0" w:lastRowLastColumn="0"/>
                </w:pPr>
              </w:pPrChange>
            </w:pPr>
            <w:r w:rsidRPr="004F773C">
              <w:rPr>
                <w:sz w:val="20"/>
                <w:szCs w:val="20"/>
              </w:rPr>
              <w:t>Compilazione e/o invio</w:t>
            </w:r>
          </w:p>
        </w:tc>
        <w:tc>
          <w:tcPr>
            <w:tcW w:w="0" w:type="dxa"/>
            <w:vAlign w:val="center"/>
            <w:tcPrChange w:id="61" w:author="Maurizio Piazza" w:date="2020-08-26T13:59:00Z">
              <w:tcPr>
                <w:tcW w:w="1081" w:type="dxa"/>
              </w:tcPr>
            </w:tcPrChange>
          </w:tcPr>
          <w:p w14:paraId="400F9AA1" w14:textId="2EF089EA" w:rsidR="008602A3" w:rsidRPr="004F773C" w:rsidRDefault="008602A3">
            <w:pPr>
              <w:jc w:val="center"/>
              <w:cnfStyle w:val="100000000000" w:firstRow="1" w:lastRow="0" w:firstColumn="0" w:lastColumn="0" w:oddVBand="0" w:evenVBand="0" w:oddHBand="0" w:evenHBand="0" w:firstRowFirstColumn="0" w:firstRowLastColumn="0" w:lastRowFirstColumn="0" w:lastRowLastColumn="0"/>
              <w:rPr>
                <w:b w:val="0"/>
                <w:sz w:val="20"/>
                <w:szCs w:val="20"/>
              </w:rPr>
              <w:pPrChange w:id="62" w:author="Maurizio Piazza" w:date="2020-08-26T13:57:00Z">
                <w:pPr>
                  <w:spacing w:before="120"/>
                  <w:jc w:val="center"/>
                  <w:cnfStyle w:val="100000000000" w:firstRow="1" w:lastRow="0" w:firstColumn="0" w:lastColumn="0" w:oddVBand="0" w:evenVBand="0" w:oddHBand="0" w:evenHBand="0" w:firstRowFirstColumn="0" w:firstRowLastColumn="0" w:lastRowFirstColumn="0" w:lastRowLastColumn="0"/>
                </w:pPr>
              </w:pPrChange>
            </w:pPr>
            <w:r>
              <w:rPr>
                <w:sz w:val="20"/>
                <w:szCs w:val="20"/>
              </w:rPr>
              <w:t>Nome file</w:t>
            </w:r>
          </w:p>
        </w:tc>
      </w:tr>
      <w:tr w:rsidR="0037047F" w:rsidRPr="004F773C" w14:paraId="6EA88B5C" w14:textId="77777777" w:rsidTr="00C16757">
        <w:trPr>
          <w:cantSplit/>
        </w:trPr>
        <w:tc>
          <w:tcPr>
            <w:tcW w:w="0" w:type="dxa"/>
            <w:gridSpan w:val="4"/>
            <w:tcPrChange w:id="63" w:author="Maurizio Piazza" w:date="2020-08-26T13:59:00Z">
              <w:tcPr>
                <w:tcW w:w="9746" w:type="dxa"/>
                <w:gridSpan w:val="4"/>
              </w:tcPr>
            </w:tcPrChange>
          </w:tcPr>
          <w:p w14:paraId="58A5E0A9" w14:textId="2E5E095B" w:rsidR="0037047F" w:rsidRDefault="0037047F">
            <w:pPr>
              <w:jc w:val="left"/>
              <w:rPr>
                <w:b/>
                <w:sz w:val="20"/>
                <w:szCs w:val="20"/>
              </w:rPr>
              <w:pPrChange w:id="64" w:author="Maurizio Piazza" w:date="2020-08-26T13:57:00Z">
                <w:pPr>
                  <w:spacing w:before="120"/>
                  <w:jc w:val="left"/>
                </w:pPr>
              </w:pPrChange>
            </w:pPr>
            <w:r w:rsidRPr="0037047F">
              <w:rPr>
                <w:b/>
                <w:szCs w:val="20"/>
              </w:rPr>
              <w:t>Richiesta di riuso</w:t>
            </w:r>
          </w:p>
        </w:tc>
      </w:tr>
      <w:tr w:rsidR="008602A3" w:rsidRPr="004F773C" w14:paraId="5EC572CC" w14:textId="77777777" w:rsidTr="00C16757">
        <w:trPr>
          <w:cantSplit/>
        </w:trPr>
        <w:tc>
          <w:tcPr>
            <w:tcW w:w="0" w:type="dxa"/>
            <w:tcPrChange w:id="65" w:author="Maurizio Piazza" w:date="2020-08-26T13:59:00Z">
              <w:tcPr>
                <w:tcW w:w="5724" w:type="dxa"/>
              </w:tcPr>
            </w:tcPrChange>
          </w:tcPr>
          <w:p w14:paraId="65F48520" w14:textId="08D2B193" w:rsidR="008602A3" w:rsidRPr="00D94112" w:rsidRDefault="00836002">
            <w:pPr>
              <w:pStyle w:val="Paragrafoelenco"/>
              <w:numPr>
                <w:ilvl w:val="0"/>
                <w:numId w:val="15"/>
              </w:numPr>
              <w:ind w:left="182" w:hanging="148"/>
              <w:contextualSpacing w:val="0"/>
              <w:rPr>
                <w:sz w:val="18"/>
                <w:szCs w:val="18"/>
              </w:rPr>
              <w:pPrChange w:id="66" w:author="Maurizio Piazza" w:date="2020-08-26T13:57:00Z">
                <w:pPr>
                  <w:pStyle w:val="Paragrafoelenco"/>
                  <w:numPr>
                    <w:numId w:val="15"/>
                  </w:numPr>
                  <w:spacing w:before="120"/>
                  <w:ind w:left="182" w:hanging="148"/>
                  <w:contextualSpacing w:val="0"/>
                </w:pPr>
              </w:pPrChange>
            </w:pPr>
            <w:r>
              <w:rPr>
                <w:sz w:val="18"/>
                <w:szCs w:val="18"/>
              </w:rPr>
              <w:t>R</w:t>
            </w:r>
            <w:r w:rsidRPr="00D94112">
              <w:rPr>
                <w:sz w:val="18"/>
                <w:szCs w:val="18"/>
              </w:rPr>
              <w:t>ichiesta</w:t>
            </w:r>
            <w:r w:rsidR="008602A3" w:rsidRPr="00D94112">
              <w:rPr>
                <w:sz w:val="18"/>
                <w:szCs w:val="18"/>
              </w:rPr>
              <w:t xml:space="preserve"> di riuso della Buona pratica</w:t>
            </w:r>
          </w:p>
        </w:tc>
        <w:tc>
          <w:tcPr>
            <w:tcW w:w="0" w:type="dxa"/>
            <w:tcPrChange w:id="67" w:author="Maurizio Piazza" w:date="2020-08-26T13:59:00Z">
              <w:tcPr>
                <w:tcW w:w="1470" w:type="dxa"/>
              </w:tcPr>
            </w:tcPrChange>
          </w:tcPr>
          <w:p w14:paraId="6377D4DA" w14:textId="6FC8E3A9" w:rsidR="008602A3" w:rsidRPr="00D94112" w:rsidRDefault="006E2921">
            <w:pPr>
              <w:jc w:val="center"/>
              <w:rPr>
                <w:sz w:val="18"/>
                <w:szCs w:val="18"/>
              </w:rPr>
              <w:pPrChange w:id="68" w:author="Maurizio Piazza" w:date="2020-08-26T13:57:00Z">
                <w:pPr>
                  <w:spacing w:before="120"/>
                  <w:jc w:val="center"/>
                </w:pPr>
              </w:pPrChange>
            </w:pPr>
            <w:r>
              <w:rPr>
                <w:sz w:val="18"/>
                <w:szCs w:val="18"/>
              </w:rPr>
              <w:t>Lettera di conoscenza e/o richiesta riuso soluzione SIGES</w:t>
            </w:r>
            <w:r w:rsidR="00836002">
              <w:rPr>
                <w:sz w:val="18"/>
                <w:szCs w:val="18"/>
              </w:rPr>
              <w:t>S</w:t>
            </w:r>
          </w:p>
        </w:tc>
        <w:tc>
          <w:tcPr>
            <w:tcW w:w="0" w:type="dxa"/>
            <w:tcPrChange w:id="69" w:author="Maurizio Piazza" w:date="2020-08-26T13:59:00Z">
              <w:tcPr>
                <w:tcW w:w="1471" w:type="dxa"/>
              </w:tcPr>
            </w:tcPrChange>
          </w:tcPr>
          <w:p w14:paraId="7D83C85F" w14:textId="6946C6A9" w:rsidR="008602A3" w:rsidRPr="00D94112" w:rsidRDefault="008602A3">
            <w:pPr>
              <w:jc w:val="center"/>
              <w:rPr>
                <w:sz w:val="18"/>
                <w:szCs w:val="18"/>
              </w:rPr>
              <w:pPrChange w:id="70" w:author="Maurizio Piazza" w:date="2020-08-26T13:57:00Z">
                <w:pPr>
                  <w:spacing w:before="120"/>
                  <w:jc w:val="center"/>
                </w:pPr>
              </w:pPrChange>
            </w:pPr>
            <w:r w:rsidRPr="00D94112">
              <w:rPr>
                <w:sz w:val="18"/>
                <w:szCs w:val="18"/>
              </w:rPr>
              <w:t>Richiedente</w:t>
            </w:r>
          </w:p>
        </w:tc>
        <w:tc>
          <w:tcPr>
            <w:tcW w:w="0" w:type="dxa"/>
            <w:tcPrChange w:id="71" w:author="Maurizio Piazza" w:date="2020-08-26T13:59:00Z">
              <w:tcPr>
                <w:tcW w:w="1081" w:type="dxa"/>
              </w:tcPr>
            </w:tcPrChange>
          </w:tcPr>
          <w:p w14:paraId="70A400F4" w14:textId="1DE5AA73" w:rsidR="008602A3" w:rsidRPr="00D94112" w:rsidRDefault="008602A3">
            <w:pPr>
              <w:jc w:val="center"/>
              <w:rPr>
                <w:sz w:val="18"/>
                <w:szCs w:val="18"/>
              </w:rPr>
              <w:pPrChange w:id="72" w:author="Maurizio Piazza" w:date="2020-08-26T13:57:00Z">
                <w:pPr>
                  <w:spacing w:before="120"/>
                  <w:jc w:val="center"/>
                </w:pPr>
              </w:pPrChange>
            </w:pPr>
          </w:p>
        </w:tc>
      </w:tr>
      <w:tr w:rsidR="001645CA" w:rsidRPr="004F773C" w14:paraId="09925987" w14:textId="77777777" w:rsidTr="00C16757">
        <w:trPr>
          <w:cantSplit/>
        </w:trPr>
        <w:tc>
          <w:tcPr>
            <w:tcW w:w="0" w:type="dxa"/>
            <w:tcPrChange w:id="73" w:author="Maurizio Piazza" w:date="2020-08-26T13:59:00Z">
              <w:tcPr>
                <w:tcW w:w="5724" w:type="dxa"/>
              </w:tcPr>
            </w:tcPrChange>
          </w:tcPr>
          <w:p w14:paraId="501A0C54" w14:textId="71848507" w:rsidR="001645CA" w:rsidRPr="00D94112" w:rsidRDefault="001645CA">
            <w:pPr>
              <w:pStyle w:val="Paragrafoelenco"/>
              <w:numPr>
                <w:ilvl w:val="0"/>
                <w:numId w:val="15"/>
              </w:numPr>
              <w:ind w:left="182" w:hanging="148"/>
              <w:contextualSpacing w:val="0"/>
              <w:rPr>
                <w:sz w:val="18"/>
                <w:szCs w:val="18"/>
              </w:rPr>
              <w:pPrChange w:id="74" w:author="Maurizio Piazza" w:date="2020-08-26T13:57:00Z">
                <w:pPr>
                  <w:pStyle w:val="Paragrafoelenco"/>
                  <w:numPr>
                    <w:numId w:val="15"/>
                  </w:numPr>
                  <w:spacing w:before="120"/>
                  <w:ind w:left="182" w:hanging="148"/>
                  <w:contextualSpacing w:val="0"/>
                </w:pPr>
              </w:pPrChange>
            </w:pPr>
            <w:r>
              <w:rPr>
                <w:sz w:val="18"/>
                <w:szCs w:val="18"/>
              </w:rPr>
              <w:lastRenderedPageBreak/>
              <w:t>V</w:t>
            </w:r>
            <w:r w:rsidRPr="00D94112">
              <w:rPr>
                <w:sz w:val="18"/>
                <w:szCs w:val="18"/>
              </w:rPr>
              <w:t xml:space="preserve">alutazione della buona pratica </w:t>
            </w:r>
            <w:r w:rsidR="00836002">
              <w:rPr>
                <w:sz w:val="18"/>
                <w:szCs w:val="18"/>
              </w:rPr>
              <w:t>compilata</w:t>
            </w:r>
            <w:del w:id="75" w:author="Maurizio Piazza" w:date="2020-08-26T13:57:00Z">
              <w:r w:rsidR="00836002" w:rsidDel="00C16757">
                <w:rPr>
                  <w:sz w:val="18"/>
                  <w:szCs w:val="18"/>
                </w:rPr>
                <w:delText xml:space="preserve"> </w:delText>
              </w:r>
            </w:del>
            <w:r w:rsidRPr="00D94112">
              <w:rPr>
                <w:sz w:val="18"/>
                <w:szCs w:val="18"/>
              </w:rPr>
              <w:t xml:space="preserve"> dal richiedente </w:t>
            </w:r>
            <w:r w:rsidR="00836002">
              <w:rPr>
                <w:sz w:val="18"/>
                <w:szCs w:val="18"/>
              </w:rPr>
              <w:t xml:space="preserve">in fase di </w:t>
            </w:r>
            <w:r w:rsidRPr="00D94112">
              <w:rPr>
                <w:sz w:val="18"/>
                <w:szCs w:val="18"/>
              </w:rPr>
              <w:t xml:space="preserve">valutazione della soluzione </w:t>
            </w:r>
            <w:r w:rsidR="00836002">
              <w:rPr>
                <w:sz w:val="18"/>
                <w:szCs w:val="18"/>
              </w:rPr>
              <w:t>(</w:t>
            </w:r>
            <w:r w:rsidR="00836002" w:rsidRPr="00836002">
              <w:rPr>
                <w:i/>
                <w:sz w:val="18"/>
                <w:szCs w:val="18"/>
              </w:rPr>
              <w:t>la scheda serve per capire quali siano stati i problemi di valutazione e il livello di problematica e dimensione organizzativa del richiedente. Il riuso fine a se stesso è una mera richiesta di soluzione senza nessun obbligo di contatto successivo, pertanto la possibilità di conoscere il richiedente da parte del cedente serve per comprendere chi e cosa è di interesse o quali livelli di complessità la buona pratica riesce a soddisfare. L’assenza di tale scheda non preclude l’acquisizione in riuso, ma la sua presenza supporta la persistenza in rete della soluzione stessa</w:t>
            </w:r>
            <w:r w:rsidR="00836002">
              <w:rPr>
                <w:sz w:val="18"/>
                <w:szCs w:val="18"/>
              </w:rPr>
              <w:t>)</w:t>
            </w:r>
          </w:p>
        </w:tc>
        <w:tc>
          <w:tcPr>
            <w:tcW w:w="0" w:type="dxa"/>
            <w:tcPrChange w:id="76" w:author="Maurizio Piazza" w:date="2020-08-26T13:59:00Z">
              <w:tcPr>
                <w:tcW w:w="1470" w:type="dxa"/>
              </w:tcPr>
            </w:tcPrChange>
          </w:tcPr>
          <w:p w14:paraId="1257DB32" w14:textId="77777777" w:rsidR="001645CA" w:rsidRPr="00D94112" w:rsidRDefault="001645CA">
            <w:pPr>
              <w:jc w:val="center"/>
              <w:rPr>
                <w:sz w:val="18"/>
                <w:szCs w:val="18"/>
              </w:rPr>
              <w:pPrChange w:id="77" w:author="Maurizio Piazza" w:date="2020-08-26T13:57:00Z">
                <w:pPr>
                  <w:spacing w:before="120"/>
                  <w:jc w:val="center"/>
                </w:pPr>
              </w:pPrChange>
            </w:pPr>
            <w:r>
              <w:rPr>
                <w:sz w:val="18"/>
                <w:szCs w:val="18"/>
              </w:rPr>
              <w:t>SI</w:t>
            </w:r>
          </w:p>
        </w:tc>
        <w:tc>
          <w:tcPr>
            <w:tcW w:w="0" w:type="dxa"/>
            <w:tcPrChange w:id="78" w:author="Maurizio Piazza" w:date="2020-08-26T13:59:00Z">
              <w:tcPr>
                <w:tcW w:w="1471" w:type="dxa"/>
              </w:tcPr>
            </w:tcPrChange>
          </w:tcPr>
          <w:p w14:paraId="4F80B720" w14:textId="77777777" w:rsidR="001645CA" w:rsidRPr="00D94112" w:rsidRDefault="001645CA">
            <w:pPr>
              <w:jc w:val="center"/>
              <w:rPr>
                <w:sz w:val="18"/>
                <w:szCs w:val="18"/>
              </w:rPr>
              <w:pPrChange w:id="79" w:author="Maurizio Piazza" w:date="2020-08-26T13:57:00Z">
                <w:pPr>
                  <w:spacing w:before="120"/>
                  <w:jc w:val="center"/>
                </w:pPr>
              </w:pPrChange>
            </w:pPr>
            <w:r w:rsidRPr="00D94112">
              <w:rPr>
                <w:sz w:val="18"/>
                <w:szCs w:val="18"/>
              </w:rPr>
              <w:t>Richiedente</w:t>
            </w:r>
          </w:p>
        </w:tc>
        <w:tc>
          <w:tcPr>
            <w:tcW w:w="0" w:type="dxa"/>
            <w:tcPrChange w:id="80" w:author="Maurizio Piazza" w:date="2020-08-26T13:59:00Z">
              <w:tcPr>
                <w:tcW w:w="1081" w:type="dxa"/>
              </w:tcPr>
            </w:tcPrChange>
          </w:tcPr>
          <w:p w14:paraId="17FE15AD" w14:textId="77777777" w:rsidR="001645CA" w:rsidRPr="00D94112" w:rsidRDefault="001645CA">
            <w:pPr>
              <w:jc w:val="center"/>
              <w:rPr>
                <w:sz w:val="18"/>
                <w:szCs w:val="18"/>
              </w:rPr>
              <w:pPrChange w:id="81" w:author="Maurizio Piazza" w:date="2020-08-26T13:57:00Z">
                <w:pPr>
                  <w:spacing w:before="120"/>
                  <w:jc w:val="center"/>
                </w:pPr>
              </w:pPrChange>
            </w:pPr>
          </w:p>
        </w:tc>
      </w:tr>
      <w:tr w:rsidR="008602A3" w:rsidRPr="004F773C" w14:paraId="3D3D024B" w14:textId="77777777" w:rsidTr="00C16757">
        <w:trPr>
          <w:cantSplit/>
        </w:trPr>
        <w:tc>
          <w:tcPr>
            <w:tcW w:w="0" w:type="dxa"/>
            <w:tcPrChange w:id="82" w:author="Maurizio Piazza" w:date="2020-08-26T13:59:00Z">
              <w:tcPr>
                <w:tcW w:w="5724" w:type="dxa"/>
              </w:tcPr>
            </w:tcPrChange>
          </w:tcPr>
          <w:p w14:paraId="57D1D426" w14:textId="03F06445" w:rsidR="008602A3" w:rsidRPr="00D94112" w:rsidRDefault="008602A3">
            <w:pPr>
              <w:pStyle w:val="Paragrafoelenco"/>
              <w:numPr>
                <w:ilvl w:val="0"/>
                <w:numId w:val="15"/>
              </w:numPr>
              <w:ind w:left="182" w:hanging="148"/>
              <w:contextualSpacing w:val="0"/>
              <w:rPr>
                <w:sz w:val="18"/>
                <w:szCs w:val="18"/>
              </w:rPr>
              <w:pPrChange w:id="83" w:author="Maurizio Piazza" w:date="2020-08-26T13:57:00Z">
                <w:pPr>
                  <w:pStyle w:val="Paragrafoelenco"/>
                  <w:numPr>
                    <w:numId w:val="15"/>
                  </w:numPr>
                  <w:spacing w:before="120"/>
                  <w:ind w:left="182" w:hanging="148"/>
                  <w:contextualSpacing w:val="0"/>
                </w:pPr>
              </w:pPrChange>
            </w:pPr>
            <w:r w:rsidRPr="00D94112">
              <w:rPr>
                <w:sz w:val="18"/>
                <w:szCs w:val="18"/>
              </w:rPr>
              <w:t>Comunicazione dell’Ente cedente secondo quanto declinato nei regolamenti intern</w:t>
            </w:r>
            <w:r w:rsidR="006F0ABA">
              <w:rPr>
                <w:sz w:val="18"/>
                <w:szCs w:val="18"/>
              </w:rPr>
              <w:t>i</w:t>
            </w:r>
            <w:r w:rsidRPr="00D94112">
              <w:rPr>
                <w:sz w:val="18"/>
                <w:szCs w:val="18"/>
              </w:rPr>
              <w:t xml:space="preserve"> dell’Amministrazione proprietaria, in linea con le regole delle Linee guida del riuso e a tutela degli investimenti della P.A. in materia;</w:t>
            </w:r>
          </w:p>
        </w:tc>
        <w:tc>
          <w:tcPr>
            <w:tcW w:w="0" w:type="dxa"/>
            <w:tcPrChange w:id="84" w:author="Maurizio Piazza" w:date="2020-08-26T13:59:00Z">
              <w:tcPr>
                <w:tcW w:w="1470" w:type="dxa"/>
              </w:tcPr>
            </w:tcPrChange>
          </w:tcPr>
          <w:p w14:paraId="79704A1E" w14:textId="38434EF5" w:rsidR="008602A3" w:rsidRPr="00D94112" w:rsidRDefault="006E2921">
            <w:pPr>
              <w:jc w:val="center"/>
              <w:rPr>
                <w:sz w:val="18"/>
                <w:szCs w:val="18"/>
              </w:rPr>
              <w:pPrChange w:id="85" w:author="Maurizio Piazza" w:date="2020-08-26T13:57:00Z">
                <w:pPr>
                  <w:spacing w:before="120"/>
                  <w:jc w:val="center"/>
                </w:pPr>
              </w:pPrChange>
            </w:pPr>
            <w:r>
              <w:rPr>
                <w:sz w:val="18"/>
                <w:szCs w:val="18"/>
              </w:rPr>
              <w:t>Lettera standard di risposta del Cedente</w:t>
            </w:r>
          </w:p>
        </w:tc>
        <w:tc>
          <w:tcPr>
            <w:tcW w:w="0" w:type="dxa"/>
            <w:tcPrChange w:id="86" w:author="Maurizio Piazza" w:date="2020-08-26T13:59:00Z">
              <w:tcPr>
                <w:tcW w:w="1471" w:type="dxa"/>
              </w:tcPr>
            </w:tcPrChange>
          </w:tcPr>
          <w:p w14:paraId="0E76CDD5" w14:textId="5B403229" w:rsidR="008602A3" w:rsidRPr="00D94112" w:rsidRDefault="008602A3">
            <w:pPr>
              <w:jc w:val="center"/>
              <w:rPr>
                <w:sz w:val="18"/>
                <w:szCs w:val="18"/>
              </w:rPr>
              <w:pPrChange w:id="87" w:author="Maurizio Piazza" w:date="2020-08-26T13:57:00Z">
                <w:pPr>
                  <w:spacing w:before="120"/>
                  <w:jc w:val="center"/>
                </w:pPr>
              </w:pPrChange>
            </w:pPr>
            <w:r w:rsidRPr="00D94112">
              <w:rPr>
                <w:sz w:val="18"/>
                <w:szCs w:val="18"/>
              </w:rPr>
              <w:t>Cedente</w:t>
            </w:r>
          </w:p>
        </w:tc>
        <w:tc>
          <w:tcPr>
            <w:tcW w:w="0" w:type="dxa"/>
            <w:tcPrChange w:id="88" w:author="Maurizio Piazza" w:date="2020-08-26T13:59:00Z">
              <w:tcPr>
                <w:tcW w:w="1081" w:type="dxa"/>
              </w:tcPr>
            </w:tcPrChange>
          </w:tcPr>
          <w:p w14:paraId="27C4A00E" w14:textId="0EC8CE54" w:rsidR="008602A3" w:rsidRPr="00D94112" w:rsidRDefault="008602A3">
            <w:pPr>
              <w:jc w:val="center"/>
              <w:rPr>
                <w:sz w:val="18"/>
                <w:szCs w:val="18"/>
              </w:rPr>
              <w:pPrChange w:id="89" w:author="Maurizio Piazza" w:date="2020-08-26T13:57:00Z">
                <w:pPr>
                  <w:spacing w:before="120"/>
                  <w:jc w:val="center"/>
                </w:pPr>
              </w:pPrChange>
            </w:pPr>
          </w:p>
        </w:tc>
      </w:tr>
      <w:tr w:rsidR="00CA65E8" w:rsidRPr="004F773C" w14:paraId="706D36E3" w14:textId="77777777" w:rsidTr="00C16757">
        <w:trPr>
          <w:cantSplit/>
        </w:trPr>
        <w:tc>
          <w:tcPr>
            <w:tcW w:w="0" w:type="dxa"/>
            <w:gridSpan w:val="4"/>
            <w:tcPrChange w:id="90" w:author="Maurizio Piazza" w:date="2020-08-26T13:59:00Z">
              <w:tcPr>
                <w:tcW w:w="9746" w:type="dxa"/>
                <w:gridSpan w:val="4"/>
              </w:tcPr>
            </w:tcPrChange>
          </w:tcPr>
          <w:p w14:paraId="7E8FDF0F" w14:textId="0DCE4451" w:rsidR="00CA65E8" w:rsidRPr="00D94112" w:rsidRDefault="00CA65E8">
            <w:pPr>
              <w:jc w:val="left"/>
              <w:rPr>
                <w:sz w:val="18"/>
                <w:szCs w:val="18"/>
              </w:rPr>
              <w:pPrChange w:id="91" w:author="Maurizio Piazza" w:date="2020-08-26T13:57:00Z">
                <w:pPr>
                  <w:spacing w:before="120"/>
                  <w:jc w:val="left"/>
                </w:pPr>
              </w:pPrChange>
            </w:pPr>
            <w:r w:rsidRPr="00CA65E8">
              <w:rPr>
                <w:b/>
                <w:szCs w:val="20"/>
              </w:rPr>
              <w:t>Accesso al Repository per acquisizione KIT Riuso</w:t>
            </w:r>
          </w:p>
        </w:tc>
      </w:tr>
      <w:tr w:rsidR="008602A3" w:rsidRPr="004F773C" w14:paraId="18513538" w14:textId="77777777" w:rsidTr="00C16757">
        <w:trPr>
          <w:cantSplit/>
        </w:trPr>
        <w:tc>
          <w:tcPr>
            <w:tcW w:w="0" w:type="dxa"/>
            <w:tcPrChange w:id="92" w:author="Maurizio Piazza" w:date="2020-08-26T13:59:00Z">
              <w:tcPr>
                <w:tcW w:w="5724" w:type="dxa"/>
              </w:tcPr>
            </w:tcPrChange>
          </w:tcPr>
          <w:p w14:paraId="688DBC7A" w14:textId="0DC58296" w:rsidR="008602A3" w:rsidRPr="00D94112" w:rsidRDefault="006E2921">
            <w:pPr>
              <w:pStyle w:val="Paragrafoelenco"/>
              <w:numPr>
                <w:ilvl w:val="0"/>
                <w:numId w:val="15"/>
              </w:numPr>
              <w:ind w:left="182" w:hanging="148"/>
              <w:contextualSpacing w:val="0"/>
              <w:rPr>
                <w:sz w:val="18"/>
                <w:szCs w:val="18"/>
              </w:rPr>
              <w:pPrChange w:id="93" w:author="Maurizio Piazza" w:date="2020-08-26T13:57:00Z">
                <w:pPr>
                  <w:pStyle w:val="Paragrafoelenco"/>
                  <w:numPr>
                    <w:numId w:val="15"/>
                  </w:numPr>
                  <w:spacing w:before="120"/>
                  <w:ind w:left="182" w:hanging="148"/>
                  <w:contextualSpacing w:val="0"/>
                </w:pPr>
              </w:pPrChange>
            </w:pPr>
            <w:r>
              <w:rPr>
                <w:sz w:val="18"/>
                <w:szCs w:val="18"/>
              </w:rPr>
              <w:t>Iscrizione alla Comunità GITHUB</w:t>
            </w:r>
          </w:p>
        </w:tc>
        <w:tc>
          <w:tcPr>
            <w:tcW w:w="0" w:type="dxa"/>
            <w:tcPrChange w:id="94" w:author="Maurizio Piazza" w:date="2020-08-26T13:59:00Z">
              <w:tcPr>
                <w:tcW w:w="1470" w:type="dxa"/>
              </w:tcPr>
            </w:tcPrChange>
          </w:tcPr>
          <w:p w14:paraId="7FF50A0C" w14:textId="0938E712" w:rsidR="008602A3" w:rsidRPr="00D94112" w:rsidRDefault="006E2921">
            <w:pPr>
              <w:jc w:val="center"/>
              <w:rPr>
                <w:sz w:val="18"/>
                <w:szCs w:val="18"/>
              </w:rPr>
              <w:pPrChange w:id="95" w:author="Maurizio Piazza" w:date="2020-08-26T13:57:00Z">
                <w:pPr>
                  <w:spacing w:before="120"/>
                  <w:jc w:val="center"/>
                </w:pPr>
              </w:pPrChange>
            </w:pPr>
            <w:r>
              <w:rPr>
                <w:sz w:val="18"/>
                <w:szCs w:val="18"/>
              </w:rPr>
              <w:t>Istruzioni</w:t>
            </w:r>
          </w:p>
        </w:tc>
        <w:tc>
          <w:tcPr>
            <w:tcW w:w="0" w:type="dxa"/>
            <w:tcPrChange w:id="96" w:author="Maurizio Piazza" w:date="2020-08-26T13:59:00Z">
              <w:tcPr>
                <w:tcW w:w="1471" w:type="dxa"/>
              </w:tcPr>
            </w:tcPrChange>
          </w:tcPr>
          <w:p w14:paraId="2070BBF6" w14:textId="24D48401" w:rsidR="008602A3" w:rsidRPr="00D94112" w:rsidRDefault="00FF531E">
            <w:pPr>
              <w:jc w:val="center"/>
              <w:rPr>
                <w:sz w:val="18"/>
                <w:szCs w:val="18"/>
              </w:rPr>
              <w:pPrChange w:id="97" w:author="Maurizio Piazza" w:date="2020-08-26T13:57:00Z">
                <w:pPr>
                  <w:spacing w:before="120"/>
                  <w:jc w:val="center"/>
                </w:pPr>
              </w:pPrChange>
            </w:pPr>
            <w:r>
              <w:rPr>
                <w:sz w:val="18"/>
                <w:szCs w:val="18"/>
              </w:rPr>
              <w:t>Richiedente</w:t>
            </w:r>
          </w:p>
        </w:tc>
        <w:tc>
          <w:tcPr>
            <w:tcW w:w="0" w:type="dxa"/>
            <w:tcPrChange w:id="98" w:author="Maurizio Piazza" w:date="2020-08-26T13:59:00Z">
              <w:tcPr>
                <w:tcW w:w="1081" w:type="dxa"/>
              </w:tcPr>
            </w:tcPrChange>
          </w:tcPr>
          <w:p w14:paraId="20848E3B" w14:textId="48A02A1B" w:rsidR="008602A3" w:rsidRPr="00D94112" w:rsidRDefault="008602A3">
            <w:pPr>
              <w:jc w:val="center"/>
              <w:rPr>
                <w:sz w:val="18"/>
                <w:szCs w:val="18"/>
              </w:rPr>
              <w:pPrChange w:id="99" w:author="Maurizio Piazza" w:date="2020-08-26T13:57:00Z">
                <w:pPr>
                  <w:spacing w:before="120"/>
                  <w:jc w:val="center"/>
                </w:pPr>
              </w:pPrChange>
            </w:pPr>
          </w:p>
        </w:tc>
      </w:tr>
      <w:tr w:rsidR="00FF531E" w:rsidRPr="004F773C" w14:paraId="49D19F33" w14:textId="77777777" w:rsidTr="00C16757">
        <w:trPr>
          <w:cantSplit/>
        </w:trPr>
        <w:tc>
          <w:tcPr>
            <w:tcW w:w="0" w:type="dxa"/>
            <w:tcPrChange w:id="100" w:author="Maurizio Piazza" w:date="2020-08-26T13:59:00Z">
              <w:tcPr>
                <w:tcW w:w="5724" w:type="dxa"/>
              </w:tcPr>
            </w:tcPrChange>
          </w:tcPr>
          <w:p w14:paraId="05D3C247" w14:textId="09D5547A" w:rsidR="00FF531E" w:rsidRPr="00FF531E" w:rsidRDefault="00FF531E">
            <w:pPr>
              <w:pStyle w:val="Paragrafoelenco"/>
              <w:numPr>
                <w:ilvl w:val="0"/>
                <w:numId w:val="15"/>
              </w:numPr>
              <w:ind w:left="182" w:hanging="148"/>
              <w:contextualSpacing w:val="0"/>
              <w:rPr>
                <w:sz w:val="18"/>
                <w:szCs w:val="18"/>
              </w:rPr>
              <w:pPrChange w:id="101" w:author="Maurizio Piazza" w:date="2020-08-26T13:57:00Z">
                <w:pPr>
                  <w:pStyle w:val="Paragrafoelenco"/>
                  <w:numPr>
                    <w:numId w:val="15"/>
                  </w:numPr>
                  <w:spacing w:before="120"/>
                  <w:ind w:left="182" w:hanging="148"/>
                  <w:contextualSpacing w:val="0"/>
                </w:pPr>
              </w:pPrChange>
            </w:pPr>
            <w:r w:rsidRPr="00FF531E">
              <w:rPr>
                <w:rFonts w:asciiTheme="minorHAnsi" w:hAnsiTheme="minorHAnsi"/>
                <w:sz w:val="18"/>
                <w:szCs w:val="18"/>
              </w:rPr>
              <w:t>Lettera conferimento e registrazione riuso</w:t>
            </w:r>
          </w:p>
        </w:tc>
        <w:tc>
          <w:tcPr>
            <w:tcW w:w="0" w:type="dxa"/>
            <w:tcPrChange w:id="102" w:author="Maurizio Piazza" w:date="2020-08-26T13:59:00Z">
              <w:tcPr>
                <w:tcW w:w="1470" w:type="dxa"/>
              </w:tcPr>
            </w:tcPrChange>
          </w:tcPr>
          <w:p w14:paraId="27D0CD4D" w14:textId="2B04C7C1" w:rsidR="00FF531E" w:rsidRPr="00FF531E" w:rsidDel="006E2921" w:rsidRDefault="00FF531E">
            <w:pPr>
              <w:jc w:val="center"/>
              <w:rPr>
                <w:sz w:val="18"/>
                <w:szCs w:val="18"/>
              </w:rPr>
              <w:pPrChange w:id="103" w:author="Maurizio Piazza" w:date="2020-08-26T13:57:00Z">
                <w:pPr>
                  <w:spacing w:before="120"/>
                  <w:jc w:val="center"/>
                </w:pPr>
              </w:pPrChange>
            </w:pPr>
            <w:r w:rsidRPr="00FF531E">
              <w:rPr>
                <w:rFonts w:asciiTheme="minorHAnsi" w:hAnsiTheme="minorHAnsi"/>
                <w:sz w:val="18"/>
                <w:szCs w:val="18"/>
              </w:rPr>
              <w:t>Manuale accesso Repository</w:t>
            </w:r>
          </w:p>
        </w:tc>
        <w:tc>
          <w:tcPr>
            <w:tcW w:w="0" w:type="dxa"/>
            <w:tcPrChange w:id="104" w:author="Maurizio Piazza" w:date="2020-08-26T13:59:00Z">
              <w:tcPr>
                <w:tcW w:w="1471" w:type="dxa"/>
              </w:tcPr>
            </w:tcPrChange>
          </w:tcPr>
          <w:p w14:paraId="1060BC99" w14:textId="77777777" w:rsidR="00FF531E" w:rsidRPr="00D94112" w:rsidRDefault="00FF531E">
            <w:pPr>
              <w:jc w:val="center"/>
              <w:rPr>
                <w:sz w:val="18"/>
                <w:szCs w:val="18"/>
              </w:rPr>
              <w:pPrChange w:id="105" w:author="Maurizio Piazza" w:date="2020-08-26T13:57:00Z">
                <w:pPr>
                  <w:spacing w:before="120"/>
                  <w:jc w:val="center"/>
                </w:pPr>
              </w:pPrChange>
            </w:pPr>
          </w:p>
        </w:tc>
        <w:tc>
          <w:tcPr>
            <w:tcW w:w="0" w:type="dxa"/>
            <w:tcPrChange w:id="106" w:author="Maurizio Piazza" w:date="2020-08-26T13:59:00Z">
              <w:tcPr>
                <w:tcW w:w="1081" w:type="dxa"/>
              </w:tcPr>
            </w:tcPrChange>
          </w:tcPr>
          <w:p w14:paraId="6A2FE0D8" w14:textId="77777777" w:rsidR="00FF531E" w:rsidRPr="00D94112" w:rsidRDefault="00FF531E">
            <w:pPr>
              <w:jc w:val="center"/>
              <w:rPr>
                <w:sz w:val="18"/>
                <w:szCs w:val="18"/>
              </w:rPr>
              <w:pPrChange w:id="107" w:author="Maurizio Piazza" w:date="2020-08-26T13:57:00Z">
                <w:pPr>
                  <w:spacing w:before="120"/>
                  <w:jc w:val="center"/>
                </w:pPr>
              </w:pPrChange>
            </w:pPr>
          </w:p>
        </w:tc>
      </w:tr>
      <w:tr w:rsidR="006E2921" w:rsidRPr="004F773C" w14:paraId="17ECC27E" w14:textId="77777777" w:rsidTr="00C16757">
        <w:trPr>
          <w:cantSplit/>
        </w:trPr>
        <w:tc>
          <w:tcPr>
            <w:tcW w:w="0" w:type="dxa"/>
            <w:tcPrChange w:id="108" w:author="Maurizio Piazza" w:date="2020-08-26T13:59:00Z">
              <w:tcPr>
                <w:tcW w:w="5724" w:type="dxa"/>
              </w:tcPr>
            </w:tcPrChange>
          </w:tcPr>
          <w:p w14:paraId="226BDAB2" w14:textId="6424457B" w:rsidR="006E2921" w:rsidRDefault="006E2921">
            <w:pPr>
              <w:pStyle w:val="Paragrafoelenco"/>
              <w:numPr>
                <w:ilvl w:val="0"/>
                <w:numId w:val="15"/>
              </w:numPr>
              <w:ind w:left="182" w:hanging="148"/>
              <w:contextualSpacing w:val="0"/>
              <w:rPr>
                <w:sz w:val="18"/>
                <w:szCs w:val="18"/>
              </w:rPr>
              <w:pPrChange w:id="109" w:author="Maurizio Piazza" w:date="2020-08-26T13:57:00Z">
                <w:pPr>
                  <w:pStyle w:val="Paragrafoelenco"/>
                  <w:numPr>
                    <w:numId w:val="15"/>
                  </w:numPr>
                  <w:spacing w:before="120"/>
                  <w:ind w:left="182" w:hanging="148"/>
                  <w:contextualSpacing w:val="0"/>
                </w:pPr>
              </w:pPrChange>
            </w:pPr>
            <w:r>
              <w:rPr>
                <w:sz w:val="18"/>
                <w:szCs w:val="18"/>
              </w:rPr>
              <w:t>A</w:t>
            </w:r>
            <w:r w:rsidRPr="00D94112">
              <w:rPr>
                <w:sz w:val="18"/>
                <w:szCs w:val="18"/>
              </w:rPr>
              <w:t>ccesso al Repository della buona pratica scaricabile nella modalità “Kit di Riuso”;</w:t>
            </w:r>
          </w:p>
        </w:tc>
        <w:tc>
          <w:tcPr>
            <w:tcW w:w="0" w:type="dxa"/>
            <w:tcPrChange w:id="110" w:author="Maurizio Piazza" w:date="2020-08-26T13:59:00Z">
              <w:tcPr>
                <w:tcW w:w="1470" w:type="dxa"/>
              </w:tcPr>
            </w:tcPrChange>
          </w:tcPr>
          <w:p w14:paraId="1EB19C8F" w14:textId="67055DC0" w:rsidR="006E2921" w:rsidRPr="00FF531E" w:rsidRDefault="00FF531E">
            <w:pPr>
              <w:jc w:val="center"/>
              <w:rPr>
                <w:sz w:val="18"/>
                <w:szCs w:val="18"/>
              </w:rPr>
              <w:pPrChange w:id="111" w:author="Maurizio Piazza" w:date="2020-08-26T13:57:00Z">
                <w:pPr>
                  <w:spacing w:before="120"/>
                  <w:jc w:val="center"/>
                </w:pPr>
              </w:pPrChange>
            </w:pPr>
            <w:r w:rsidRPr="00FF531E">
              <w:rPr>
                <w:rFonts w:asciiTheme="minorHAnsi" w:hAnsiTheme="minorHAnsi"/>
                <w:sz w:val="18"/>
                <w:szCs w:val="18"/>
              </w:rPr>
              <w:t>Allegato Accesso al Repository</w:t>
            </w:r>
          </w:p>
        </w:tc>
        <w:tc>
          <w:tcPr>
            <w:tcW w:w="0" w:type="dxa"/>
            <w:tcPrChange w:id="112" w:author="Maurizio Piazza" w:date="2020-08-26T13:59:00Z">
              <w:tcPr>
                <w:tcW w:w="1471" w:type="dxa"/>
              </w:tcPr>
            </w:tcPrChange>
          </w:tcPr>
          <w:p w14:paraId="1ECFCEC7" w14:textId="0095AD72" w:rsidR="006E2921" w:rsidRPr="00D94112" w:rsidRDefault="006E2921">
            <w:pPr>
              <w:jc w:val="center"/>
              <w:rPr>
                <w:sz w:val="18"/>
                <w:szCs w:val="18"/>
              </w:rPr>
              <w:pPrChange w:id="113" w:author="Maurizio Piazza" w:date="2020-08-26T13:57:00Z">
                <w:pPr>
                  <w:spacing w:before="120"/>
                  <w:jc w:val="center"/>
                </w:pPr>
              </w:pPrChange>
            </w:pPr>
            <w:r w:rsidRPr="00D94112">
              <w:rPr>
                <w:sz w:val="18"/>
                <w:szCs w:val="18"/>
              </w:rPr>
              <w:t>Cedente</w:t>
            </w:r>
          </w:p>
        </w:tc>
        <w:tc>
          <w:tcPr>
            <w:tcW w:w="0" w:type="dxa"/>
            <w:tcPrChange w:id="114" w:author="Maurizio Piazza" w:date="2020-08-26T13:59:00Z">
              <w:tcPr>
                <w:tcW w:w="1081" w:type="dxa"/>
              </w:tcPr>
            </w:tcPrChange>
          </w:tcPr>
          <w:p w14:paraId="253C5DF2" w14:textId="77777777" w:rsidR="006E2921" w:rsidRPr="00D94112" w:rsidRDefault="006E2921">
            <w:pPr>
              <w:jc w:val="center"/>
              <w:rPr>
                <w:sz w:val="18"/>
                <w:szCs w:val="18"/>
              </w:rPr>
              <w:pPrChange w:id="115" w:author="Maurizio Piazza" w:date="2020-08-26T13:57:00Z">
                <w:pPr>
                  <w:spacing w:before="120"/>
                  <w:jc w:val="center"/>
                </w:pPr>
              </w:pPrChange>
            </w:pPr>
          </w:p>
        </w:tc>
      </w:tr>
      <w:tr w:rsidR="00FF531E" w:rsidRPr="004F773C" w14:paraId="67BEA553" w14:textId="77777777" w:rsidTr="00C16757">
        <w:trPr>
          <w:cantSplit/>
        </w:trPr>
        <w:tc>
          <w:tcPr>
            <w:tcW w:w="0" w:type="dxa"/>
            <w:gridSpan w:val="4"/>
            <w:tcPrChange w:id="116" w:author="Maurizio Piazza" w:date="2020-08-26T13:59:00Z">
              <w:tcPr>
                <w:tcW w:w="9746" w:type="dxa"/>
                <w:gridSpan w:val="4"/>
              </w:tcPr>
            </w:tcPrChange>
          </w:tcPr>
          <w:p w14:paraId="106E04E6" w14:textId="624F97D9" w:rsidR="00FF531E" w:rsidRPr="00FF531E" w:rsidRDefault="00FF531E">
            <w:pPr>
              <w:jc w:val="left"/>
              <w:rPr>
                <w:sz w:val="20"/>
                <w:szCs w:val="18"/>
              </w:rPr>
              <w:pPrChange w:id="117" w:author="Maurizio Piazza" w:date="2020-08-26T13:57:00Z">
                <w:pPr>
                  <w:spacing w:before="120"/>
                  <w:jc w:val="left"/>
                </w:pPr>
              </w:pPrChange>
            </w:pPr>
            <w:r w:rsidRPr="00FF531E">
              <w:rPr>
                <w:rFonts w:asciiTheme="minorHAnsi" w:hAnsiTheme="minorHAnsi"/>
                <w:b/>
                <w:sz w:val="20"/>
                <w:szCs w:val="18"/>
              </w:rPr>
              <w:t>Richiesta di adesione alla Comunità di Pratica del riuso</w:t>
            </w:r>
          </w:p>
        </w:tc>
      </w:tr>
      <w:tr w:rsidR="00836002" w:rsidRPr="004F773C" w14:paraId="5AE52493" w14:textId="77777777" w:rsidTr="00C16757">
        <w:trPr>
          <w:cantSplit/>
        </w:trPr>
        <w:tc>
          <w:tcPr>
            <w:tcW w:w="0" w:type="dxa"/>
            <w:tcPrChange w:id="118" w:author="Maurizio Piazza" w:date="2020-08-26T13:59:00Z">
              <w:tcPr>
                <w:tcW w:w="5724" w:type="dxa"/>
              </w:tcPr>
            </w:tcPrChange>
          </w:tcPr>
          <w:p w14:paraId="6A9DC4C3" w14:textId="53EA8224" w:rsidR="00836002" w:rsidRPr="00D94112" w:rsidRDefault="00836002">
            <w:pPr>
              <w:pStyle w:val="Paragrafoelenco"/>
              <w:numPr>
                <w:ilvl w:val="0"/>
                <w:numId w:val="15"/>
              </w:numPr>
              <w:ind w:left="182" w:hanging="148"/>
              <w:contextualSpacing w:val="0"/>
              <w:rPr>
                <w:sz w:val="18"/>
                <w:szCs w:val="18"/>
              </w:rPr>
              <w:pPrChange w:id="119" w:author="Maurizio Piazza" w:date="2020-08-26T13:57:00Z">
                <w:pPr>
                  <w:pStyle w:val="Paragrafoelenco"/>
                  <w:numPr>
                    <w:numId w:val="15"/>
                  </w:numPr>
                  <w:spacing w:before="120"/>
                  <w:ind w:left="182" w:hanging="148"/>
                  <w:contextualSpacing w:val="0"/>
                </w:pPr>
              </w:pPrChange>
            </w:pPr>
            <w:r>
              <w:rPr>
                <w:sz w:val="18"/>
                <w:szCs w:val="18"/>
              </w:rPr>
              <w:t>Richiesta di adesione alla Comunità di Pratica del riuso</w:t>
            </w:r>
          </w:p>
        </w:tc>
        <w:tc>
          <w:tcPr>
            <w:tcW w:w="0" w:type="dxa"/>
            <w:tcPrChange w:id="120" w:author="Maurizio Piazza" w:date="2020-08-26T13:59:00Z">
              <w:tcPr>
                <w:tcW w:w="1470" w:type="dxa"/>
              </w:tcPr>
            </w:tcPrChange>
          </w:tcPr>
          <w:p w14:paraId="41926121" w14:textId="668F6E6D" w:rsidR="00836002" w:rsidRPr="00FF531E" w:rsidRDefault="00836002">
            <w:pPr>
              <w:jc w:val="center"/>
              <w:rPr>
                <w:sz w:val="18"/>
                <w:szCs w:val="18"/>
              </w:rPr>
              <w:pPrChange w:id="121" w:author="Maurizio Piazza" w:date="2020-08-26T13:57:00Z">
                <w:pPr>
                  <w:spacing w:before="120"/>
                  <w:jc w:val="center"/>
                </w:pPr>
              </w:pPrChange>
            </w:pPr>
            <w:r w:rsidRPr="00FF531E">
              <w:rPr>
                <w:rFonts w:asciiTheme="minorHAnsi" w:hAnsiTheme="minorHAnsi"/>
                <w:sz w:val="18"/>
                <w:szCs w:val="18"/>
              </w:rPr>
              <w:t>Lettera richiesta motivata comunità di pratica</w:t>
            </w:r>
          </w:p>
        </w:tc>
        <w:tc>
          <w:tcPr>
            <w:tcW w:w="0" w:type="dxa"/>
            <w:tcPrChange w:id="122" w:author="Maurizio Piazza" w:date="2020-08-26T13:59:00Z">
              <w:tcPr>
                <w:tcW w:w="1471" w:type="dxa"/>
              </w:tcPr>
            </w:tcPrChange>
          </w:tcPr>
          <w:p w14:paraId="27A5053C" w14:textId="1A27E44B" w:rsidR="00836002" w:rsidRDefault="00836002">
            <w:pPr>
              <w:jc w:val="center"/>
              <w:rPr>
                <w:sz w:val="18"/>
                <w:szCs w:val="18"/>
              </w:rPr>
              <w:pPrChange w:id="123" w:author="Maurizio Piazza" w:date="2020-08-26T13:57:00Z">
                <w:pPr>
                  <w:spacing w:before="120"/>
                  <w:jc w:val="center"/>
                </w:pPr>
              </w:pPrChange>
            </w:pPr>
            <w:r w:rsidRPr="0001737C">
              <w:rPr>
                <w:sz w:val="18"/>
                <w:szCs w:val="18"/>
              </w:rPr>
              <w:t>Richiedente</w:t>
            </w:r>
          </w:p>
        </w:tc>
        <w:tc>
          <w:tcPr>
            <w:tcW w:w="0" w:type="dxa"/>
            <w:tcPrChange w:id="124" w:author="Maurizio Piazza" w:date="2020-08-26T13:59:00Z">
              <w:tcPr>
                <w:tcW w:w="1081" w:type="dxa"/>
              </w:tcPr>
            </w:tcPrChange>
          </w:tcPr>
          <w:p w14:paraId="00C684E6" w14:textId="77777777" w:rsidR="00836002" w:rsidRDefault="00836002">
            <w:pPr>
              <w:jc w:val="center"/>
              <w:rPr>
                <w:sz w:val="18"/>
                <w:szCs w:val="18"/>
              </w:rPr>
              <w:pPrChange w:id="125" w:author="Maurizio Piazza" w:date="2020-08-26T13:57:00Z">
                <w:pPr>
                  <w:spacing w:before="120"/>
                  <w:jc w:val="center"/>
                </w:pPr>
              </w:pPrChange>
            </w:pPr>
          </w:p>
        </w:tc>
      </w:tr>
      <w:tr w:rsidR="00836002" w:rsidRPr="004F773C" w14:paraId="709AF67D" w14:textId="77777777" w:rsidTr="00C16757">
        <w:trPr>
          <w:cantSplit/>
        </w:trPr>
        <w:tc>
          <w:tcPr>
            <w:tcW w:w="0" w:type="dxa"/>
            <w:tcPrChange w:id="126" w:author="Maurizio Piazza" w:date="2020-08-26T13:59:00Z">
              <w:tcPr>
                <w:tcW w:w="5724" w:type="dxa"/>
              </w:tcPr>
            </w:tcPrChange>
          </w:tcPr>
          <w:p w14:paraId="02BB1AE6" w14:textId="4AD79BA7" w:rsidR="00836002" w:rsidRPr="003D5E14" w:rsidDel="006E2921" w:rsidRDefault="00836002">
            <w:pPr>
              <w:ind w:left="34"/>
              <w:jc w:val="left"/>
              <w:rPr>
                <w:sz w:val="18"/>
                <w:szCs w:val="18"/>
              </w:rPr>
              <w:pPrChange w:id="127" w:author="Maurizio Piazza" w:date="2020-08-26T13:57:00Z">
                <w:pPr>
                  <w:spacing w:before="120"/>
                  <w:ind w:left="34"/>
                  <w:jc w:val="left"/>
                </w:pPr>
              </w:pPrChange>
            </w:pPr>
            <w:r w:rsidRPr="003D5E14">
              <w:rPr>
                <w:rFonts w:asciiTheme="minorHAnsi" w:hAnsiTheme="minorHAnsi"/>
                <w:sz w:val="18"/>
                <w:szCs w:val="18"/>
              </w:rPr>
              <w:t>Proposta di adesione alla Comunità di pratica del riuso</w:t>
            </w:r>
          </w:p>
        </w:tc>
        <w:tc>
          <w:tcPr>
            <w:tcW w:w="0" w:type="dxa"/>
            <w:tcPrChange w:id="128" w:author="Maurizio Piazza" w:date="2020-08-26T13:59:00Z">
              <w:tcPr>
                <w:tcW w:w="1470" w:type="dxa"/>
              </w:tcPr>
            </w:tcPrChange>
          </w:tcPr>
          <w:p w14:paraId="5F03A379" w14:textId="2B7190C0" w:rsidR="00836002" w:rsidRPr="00FF531E" w:rsidRDefault="00836002">
            <w:pPr>
              <w:jc w:val="center"/>
              <w:rPr>
                <w:rFonts w:asciiTheme="minorHAnsi" w:hAnsiTheme="minorHAnsi"/>
                <w:sz w:val="18"/>
                <w:szCs w:val="18"/>
              </w:rPr>
              <w:pPrChange w:id="129" w:author="Maurizio Piazza" w:date="2020-08-26T13:57:00Z">
                <w:pPr>
                  <w:spacing w:before="120"/>
                  <w:jc w:val="center"/>
                </w:pPr>
              </w:pPrChange>
            </w:pPr>
            <w:r>
              <w:rPr>
                <w:rFonts w:asciiTheme="minorHAnsi" w:hAnsiTheme="minorHAnsi"/>
                <w:sz w:val="18"/>
                <w:szCs w:val="18"/>
              </w:rPr>
              <w:t>Allegato “tecnico” per la delibera di adesione</w:t>
            </w:r>
          </w:p>
        </w:tc>
        <w:tc>
          <w:tcPr>
            <w:tcW w:w="0" w:type="dxa"/>
            <w:tcPrChange w:id="130" w:author="Maurizio Piazza" w:date="2020-08-26T13:59:00Z">
              <w:tcPr>
                <w:tcW w:w="1471" w:type="dxa"/>
              </w:tcPr>
            </w:tcPrChange>
          </w:tcPr>
          <w:p w14:paraId="29A34276" w14:textId="076DC2ED" w:rsidR="00836002" w:rsidRDefault="00836002">
            <w:pPr>
              <w:jc w:val="center"/>
              <w:rPr>
                <w:sz w:val="18"/>
                <w:szCs w:val="18"/>
              </w:rPr>
              <w:pPrChange w:id="131" w:author="Maurizio Piazza" w:date="2020-08-26T13:57:00Z">
                <w:pPr>
                  <w:spacing w:before="120"/>
                  <w:jc w:val="center"/>
                </w:pPr>
              </w:pPrChange>
            </w:pPr>
            <w:r>
              <w:rPr>
                <w:sz w:val="18"/>
                <w:szCs w:val="18"/>
              </w:rPr>
              <w:t>Cedente</w:t>
            </w:r>
          </w:p>
        </w:tc>
        <w:tc>
          <w:tcPr>
            <w:tcW w:w="0" w:type="dxa"/>
            <w:tcPrChange w:id="132" w:author="Maurizio Piazza" w:date="2020-08-26T13:59:00Z">
              <w:tcPr>
                <w:tcW w:w="1081" w:type="dxa"/>
              </w:tcPr>
            </w:tcPrChange>
          </w:tcPr>
          <w:p w14:paraId="773969C1" w14:textId="77777777" w:rsidR="00836002" w:rsidRDefault="00836002">
            <w:pPr>
              <w:jc w:val="center"/>
              <w:rPr>
                <w:sz w:val="18"/>
                <w:szCs w:val="18"/>
              </w:rPr>
              <w:pPrChange w:id="133" w:author="Maurizio Piazza" w:date="2020-08-26T13:57:00Z">
                <w:pPr>
                  <w:spacing w:before="120"/>
                  <w:jc w:val="center"/>
                </w:pPr>
              </w:pPrChange>
            </w:pPr>
          </w:p>
        </w:tc>
      </w:tr>
      <w:tr w:rsidR="00836002" w:rsidRPr="004F773C" w14:paraId="3E6581C0" w14:textId="77777777" w:rsidTr="00C16757">
        <w:trPr>
          <w:cantSplit/>
        </w:trPr>
        <w:tc>
          <w:tcPr>
            <w:tcW w:w="0" w:type="dxa"/>
            <w:tcPrChange w:id="134" w:author="Maurizio Piazza" w:date="2020-08-26T13:59:00Z">
              <w:tcPr>
                <w:tcW w:w="5724" w:type="dxa"/>
              </w:tcPr>
            </w:tcPrChange>
          </w:tcPr>
          <w:p w14:paraId="1E9C1010" w14:textId="4C7B33B4" w:rsidR="00836002" w:rsidRPr="003D5E14" w:rsidDel="006E2921" w:rsidRDefault="00836002">
            <w:pPr>
              <w:ind w:left="59"/>
              <w:jc w:val="left"/>
              <w:rPr>
                <w:sz w:val="18"/>
                <w:szCs w:val="18"/>
              </w:rPr>
              <w:pPrChange w:id="135" w:author="Maurizio Piazza" w:date="2020-08-26T13:57:00Z">
                <w:pPr>
                  <w:spacing w:before="120"/>
                  <w:ind w:left="59"/>
                  <w:jc w:val="left"/>
                </w:pPr>
              </w:pPrChange>
            </w:pPr>
            <w:r w:rsidRPr="003D5E14">
              <w:rPr>
                <w:rFonts w:asciiTheme="minorHAnsi" w:hAnsiTheme="minorHAnsi"/>
                <w:sz w:val="18"/>
                <w:szCs w:val="18"/>
              </w:rPr>
              <w:lastRenderedPageBreak/>
              <w:t>Comunicazione Profilo e servizi Associato</w:t>
            </w:r>
          </w:p>
        </w:tc>
        <w:tc>
          <w:tcPr>
            <w:tcW w:w="0" w:type="dxa"/>
            <w:tcPrChange w:id="136" w:author="Maurizio Piazza" w:date="2020-08-26T13:59:00Z">
              <w:tcPr>
                <w:tcW w:w="1470" w:type="dxa"/>
              </w:tcPr>
            </w:tcPrChange>
          </w:tcPr>
          <w:p w14:paraId="6420EC22" w14:textId="3E561659" w:rsidR="00836002" w:rsidRPr="00FF531E" w:rsidRDefault="00836002">
            <w:pPr>
              <w:jc w:val="center"/>
              <w:rPr>
                <w:rFonts w:asciiTheme="minorHAnsi" w:hAnsiTheme="minorHAnsi"/>
                <w:sz w:val="18"/>
                <w:szCs w:val="18"/>
              </w:rPr>
              <w:pPrChange w:id="137" w:author="Maurizio Piazza" w:date="2020-08-26T13:57:00Z">
                <w:pPr>
                  <w:spacing w:before="120"/>
                  <w:jc w:val="center"/>
                </w:pPr>
              </w:pPrChange>
            </w:pPr>
            <w:r>
              <w:rPr>
                <w:rFonts w:asciiTheme="minorHAnsi" w:hAnsiTheme="minorHAnsi"/>
                <w:sz w:val="18"/>
                <w:szCs w:val="18"/>
              </w:rPr>
              <w:t>NO</w:t>
            </w:r>
          </w:p>
        </w:tc>
        <w:tc>
          <w:tcPr>
            <w:tcW w:w="0" w:type="dxa"/>
            <w:tcPrChange w:id="138" w:author="Maurizio Piazza" w:date="2020-08-26T13:59:00Z">
              <w:tcPr>
                <w:tcW w:w="1471" w:type="dxa"/>
              </w:tcPr>
            </w:tcPrChange>
          </w:tcPr>
          <w:p w14:paraId="5E0FC8A4" w14:textId="18DBC1FC" w:rsidR="00836002" w:rsidRDefault="00836002">
            <w:pPr>
              <w:jc w:val="center"/>
              <w:rPr>
                <w:sz w:val="18"/>
                <w:szCs w:val="18"/>
              </w:rPr>
              <w:pPrChange w:id="139" w:author="Maurizio Piazza" w:date="2020-08-26T13:57:00Z">
                <w:pPr>
                  <w:spacing w:before="120"/>
                  <w:jc w:val="center"/>
                </w:pPr>
              </w:pPrChange>
            </w:pPr>
            <w:r w:rsidRPr="0001737C">
              <w:rPr>
                <w:sz w:val="18"/>
                <w:szCs w:val="18"/>
              </w:rPr>
              <w:t>Richiedente</w:t>
            </w:r>
          </w:p>
        </w:tc>
        <w:tc>
          <w:tcPr>
            <w:tcW w:w="0" w:type="dxa"/>
            <w:tcPrChange w:id="140" w:author="Maurizio Piazza" w:date="2020-08-26T13:59:00Z">
              <w:tcPr>
                <w:tcW w:w="1081" w:type="dxa"/>
              </w:tcPr>
            </w:tcPrChange>
          </w:tcPr>
          <w:p w14:paraId="1E9111D3" w14:textId="77777777" w:rsidR="00836002" w:rsidRDefault="00836002">
            <w:pPr>
              <w:jc w:val="center"/>
              <w:rPr>
                <w:sz w:val="18"/>
                <w:szCs w:val="18"/>
              </w:rPr>
              <w:pPrChange w:id="141" w:author="Maurizio Piazza" w:date="2020-08-26T13:57:00Z">
                <w:pPr>
                  <w:spacing w:before="120"/>
                  <w:jc w:val="center"/>
                </w:pPr>
              </w:pPrChange>
            </w:pPr>
          </w:p>
        </w:tc>
      </w:tr>
      <w:tr w:rsidR="00836002" w:rsidRPr="004F773C" w14:paraId="171BB476" w14:textId="77777777" w:rsidTr="00C16757">
        <w:trPr>
          <w:cantSplit/>
        </w:trPr>
        <w:tc>
          <w:tcPr>
            <w:tcW w:w="0" w:type="dxa"/>
            <w:tcPrChange w:id="142" w:author="Maurizio Piazza" w:date="2020-08-26T13:59:00Z">
              <w:tcPr>
                <w:tcW w:w="5724" w:type="dxa"/>
              </w:tcPr>
            </w:tcPrChange>
          </w:tcPr>
          <w:p w14:paraId="0FE1CD6B" w14:textId="2B33326F" w:rsidR="00836002" w:rsidRPr="003D5E14" w:rsidRDefault="00836002">
            <w:pPr>
              <w:ind w:left="59"/>
              <w:jc w:val="left"/>
              <w:rPr>
                <w:rFonts w:asciiTheme="minorHAnsi" w:hAnsiTheme="minorHAnsi"/>
                <w:sz w:val="18"/>
                <w:szCs w:val="18"/>
              </w:rPr>
              <w:pPrChange w:id="143" w:author="Maurizio Piazza" w:date="2020-08-26T13:57:00Z">
                <w:pPr>
                  <w:spacing w:before="120"/>
                  <w:ind w:left="59"/>
                  <w:jc w:val="left"/>
                </w:pPr>
              </w:pPrChange>
            </w:pPr>
            <w:r w:rsidRPr="003D5E14">
              <w:rPr>
                <w:rFonts w:asciiTheme="minorHAnsi" w:hAnsiTheme="minorHAnsi"/>
                <w:sz w:val="18"/>
                <w:szCs w:val="18"/>
              </w:rPr>
              <w:t>Delibera di adesione</w:t>
            </w:r>
            <w:r>
              <w:rPr>
                <w:rFonts w:asciiTheme="minorHAnsi" w:hAnsiTheme="minorHAnsi"/>
                <w:sz w:val="18"/>
                <w:szCs w:val="18"/>
              </w:rPr>
              <w:t xml:space="preserve"> del riusante </w:t>
            </w:r>
            <w:ins w:id="144" w:author="Maurizio Piazza" w:date="2020-09-08T17:05:00Z">
              <w:r w:rsidR="004F3619">
                <w:rPr>
                  <w:rFonts w:asciiTheme="minorHAnsi" w:hAnsiTheme="minorHAnsi"/>
                  <w:sz w:val="18"/>
                  <w:szCs w:val="18"/>
                </w:rPr>
                <w:t>a</w:t>
              </w:r>
            </w:ins>
            <w:r>
              <w:rPr>
                <w:rFonts w:asciiTheme="minorHAnsi" w:hAnsiTheme="minorHAnsi"/>
                <w:sz w:val="18"/>
                <w:szCs w:val="18"/>
              </w:rPr>
              <w:t>lla</w:t>
            </w:r>
            <w:r w:rsidRPr="003D5E14">
              <w:rPr>
                <w:rFonts w:asciiTheme="minorHAnsi" w:hAnsiTheme="minorHAnsi"/>
                <w:sz w:val="18"/>
                <w:szCs w:val="18"/>
              </w:rPr>
              <w:t xml:space="preserve"> Comunità di pratica</w:t>
            </w:r>
          </w:p>
        </w:tc>
        <w:tc>
          <w:tcPr>
            <w:tcW w:w="0" w:type="dxa"/>
            <w:tcPrChange w:id="145" w:author="Maurizio Piazza" w:date="2020-08-26T13:59:00Z">
              <w:tcPr>
                <w:tcW w:w="1470" w:type="dxa"/>
              </w:tcPr>
            </w:tcPrChange>
          </w:tcPr>
          <w:p w14:paraId="6492436E" w14:textId="203055DB" w:rsidR="00836002" w:rsidRPr="00FF531E" w:rsidRDefault="00836002">
            <w:pPr>
              <w:jc w:val="center"/>
              <w:rPr>
                <w:rFonts w:asciiTheme="minorHAnsi" w:hAnsiTheme="minorHAnsi"/>
                <w:sz w:val="18"/>
                <w:szCs w:val="18"/>
              </w:rPr>
              <w:pPrChange w:id="146" w:author="Maurizio Piazza" w:date="2020-08-26T13:57:00Z">
                <w:pPr>
                  <w:spacing w:before="120"/>
                  <w:jc w:val="center"/>
                </w:pPr>
              </w:pPrChange>
            </w:pPr>
            <w:r>
              <w:rPr>
                <w:rFonts w:asciiTheme="minorHAnsi" w:hAnsiTheme="minorHAnsi"/>
                <w:sz w:val="18"/>
                <w:szCs w:val="18"/>
              </w:rPr>
              <w:t xml:space="preserve">Bozza Format </w:t>
            </w:r>
          </w:p>
        </w:tc>
        <w:tc>
          <w:tcPr>
            <w:tcW w:w="0" w:type="dxa"/>
            <w:tcPrChange w:id="147" w:author="Maurizio Piazza" w:date="2020-08-26T13:59:00Z">
              <w:tcPr>
                <w:tcW w:w="1471" w:type="dxa"/>
              </w:tcPr>
            </w:tcPrChange>
          </w:tcPr>
          <w:p w14:paraId="5A31D0B0" w14:textId="41ADA9C1" w:rsidR="00836002" w:rsidRDefault="00836002">
            <w:pPr>
              <w:jc w:val="center"/>
              <w:rPr>
                <w:sz w:val="18"/>
                <w:szCs w:val="18"/>
              </w:rPr>
              <w:pPrChange w:id="148" w:author="Maurizio Piazza" w:date="2020-08-26T13:57:00Z">
                <w:pPr>
                  <w:spacing w:before="120"/>
                  <w:jc w:val="center"/>
                </w:pPr>
              </w:pPrChange>
            </w:pPr>
            <w:r w:rsidRPr="0001737C">
              <w:rPr>
                <w:sz w:val="18"/>
                <w:szCs w:val="18"/>
              </w:rPr>
              <w:t>Richiedente</w:t>
            </w:r>
          </w:p>
        </w:tc>
        <w:tc>
          <w:tcPr>
            <w:tcW w:w="0" w:type="dxa"/>
            <w:tcPrChange w:id="149" w:author="Maurizio Piazza" w:date="2020-08-26T13:59:00Z">
              <w:tcPr>
                <w:tcW w:w="1081" w:type="dxa"/>
              </w:tcPr>
            </w:tcPrChange>
          </w:tcPr>
          <w:p w14:paraId="441FE833" w14:textId="77777777" w:rsidR="00836002" w:rsidRDefault="00836002">
            <w:pPr>
              <w:jc w:val="center"/>
              <w:rPr>
                <w:sz w:val="18"/>
                <w:szCs w:val="18"/>
              </w:rPr>
              <w:pPrChange w:id="150" w:author="Maurizio Piazza" w:date="2020-08-26T13:57:00Z">
                <w:pPr>
                  <w:spacing w:before="120"/>
                  <w:jc w:val="center"/>
                </w:pPr>
              </w:pPrChange>
            </w:pPr>
          </w:p>
        </w:tc>
      </w:tr>
      <w:tr w:rsidR="003D5E14" w:rsidRPr="004F773C" w14:paraId="1D0FAB78" w14:textId="77777777" w:rsidTr="00C16757">
        <w:trPr>
          <w:cantSplit/>
        </w:trPr>
        <w:tc>
          <w:tcPr>
            <w:tcW w:w="0" w:type="dxa"/>
            <w:gridSpan w:val="4"/>
            <w:tcPrChange w:id="151" w:author="Maurizio Piazza" w:date="2020-08-26T13:59:00Z">
              <w:tcPr>
                <w:tcW w:w="9746" w:type="dxa"/>
                <w:gridSpan w:val="4"/>
              </w:tcPr>
            </w:tcPrChange>
          </w:tcPr>
          <w:p w14:paraId="40F89F9A" w14:textId="7ABAB51C" w:rsidR="003D5E14" w:rsidRPr="00FF531E" w:rsidRDefault="003D5E14">
            <w:pPr>
              <w:jc w:val="left"/>
              <w:rPr>
                <w:b/>
                <w:sz w:val="20"/>
                <w:szCs w:val="18"/>
              </w:rPr>
              <w:pPrChange w:id="152" w:author="Maurizio Piazza" w:date="2020-08-26T13:57:00Z">
                <w:pPr>
                  <w:spacing w:before="120"/>
                  <w:jc w:val="left"/>
                </w:pPr>
              </w:pPrChange>
            </w:pPr>
            <w:r w:rsidRPr="00FF531E">
              <w:rPr>
                <w:rFonts w:asciiTheme="minorHAnsi" w:hAnsiTheme="minorHAnsi"/>
                <w:b/>
                <w:sz w:val="20"/>
                <w:szCs w:val="18"/>
              </w:rPr>
              <w:t>Esecuzione delibera/determina con motivazioni scelta</w:t>
            </w:r>
          </w:p>
        </w:tc>
      </w:tr>
      <w:tr w:rsidR="003D5E14" w:rsidRPr="004F773C" w14:paraId="7CA410AA" w14:textId="77777777" w:rsidTr="00C16757">
        <w:trPr>
          <w:cantSplit/>
        </w:trPr>
        <w:tc>
          <w:tcPr>
            <w:tcW w:w="0" w:type="dxa"/>
            <w:tcPrChange w:id="153" w:author="Maurizio Piazza" w:date="2020-08-26T13:59:00Z">
              <w:tcPr>
                <w:tcW w:w="5724" w:type="dxa"/>
              </w:tcPr>
            </w:tcPrChange>
          </w:tcPr>
          <w:p w14:paraId="3DF91C61" w14:textId="36F94BD9" w:rsidR="003D5E14" w:rsidRPr="00D94112" w:rsidRDefault="003D5E14">
            <w:pPr>
              <w:pStyle w:val="Paragrafoelenco"/>
              <w:numPr>
                <w:ilvl w:val="0"/>
                <w:numId w:val="15"/>
              </w:numPr>
              <w:ind w:left="182" w:hanging="148"/>
              <w:contextualSpacing w:val="0"/>
              <w:rPr>
                <w:sz w:val="18"/>
                <w:szCs w:val="18"/>
              </w:rPr>
              <w:pPrChange w:id="154" w:author="Maurizio Piazza" w:date="2020-08-26T13:57:00Z">
                <w:pPr>
                  <w:pStyle w:val="Paragrafoelenco"/>
                  <w:numPr>
                    <w:numId w:val="15"/>
                  </w:numPr>
                  <w:spacing w:before="120"/>
                  <w:ind w:left="182" w:hanging="148"/>
                  <w:contextualSpacing w:val="0"/>
                </w:pPr>
              </w:pPrChange>
            </w:pPr>
            <w:r>
              <w:rPr>
                <w:sz w:val="18"/>
                <w:szCs w:val="18"/>
              </w:rPr>
              <w:t xml:space="preserve">Esecuzione della </w:t>
            </w:r>
            <w:r w:rsidRPr="00D94112">
              <w:rPr>
                <w:sz w:val="18"/>
                <w:szCs w:val="18"/>
              </w:rPr>
              <w:t>delibera/determina con le motivazioni di scelta</w:t>
            </w:r>
          </w:p>
        </w:tc>
        <w:tc>
          <w:tcPr>
            <w:tcW w:w="0" w:type="dxa"/>
            <w:tcPrChange w:id="155" w:author="Maurizio Piazza" w:date="2020-08-26T13:59:00Z">
              <w:tcPr>
                <w:tcW w:w="1470" w:type="dxa"/>
              </w:tcPr>
            </w:tcPrChange>
          </w:tcPr>
          <w:p w14:paraId="0F08FA27" w14:textId="278C3326" w:rsidR="003D5E14" w:rsidRPr="00D94112" w:rsidRDefault="003D5E14">
            <w:pPr>
              <w:jc w:val="center"/>
              <w:rPr>
                <w:sz w:val="18"/>
                <w:szCs w:val="18"/>
              </w:rPr>
              <w:pPrChange w:id="156" w:author="Maurizio Piazza" w:date="2020-08-26T13:57:00Z">
                <w:pPr>
                  <w:spacing w:before="120"/>
                  <w:jc w:val="center"/>
                </w:pPr>
              </w:pPrChange>
            </w:pPr>
            <w:r>
              <w:rPr>
                <w:sz w:val="18"/>
                <w:szCs w:val="18"/>
              </w:rPr>
              <w:t>Determina di acquisizione e riuso di SIGESS</w:t>
            </w:r>
          </w:p>
        </w:tc>
        <w:tc>
          <w:tcPr>
            <w:tcW w:w="0" w:type="dxa"/>
            <w:tcPrChange w:id="157" w:author="Maurizio Piazza" w:date="2020-08-26T13:59:00Z">
              <w:tcPr>
                <w:tcW w:w="1471" w:type="dxa"/>
              </w:tcPr>
            </w:tcPrChange>
          </w:tcPr>
          <w:p w14:paraId="447F7129" w14:textId="676081D1" w:rsidR="003D5E14" w:rsidRDefault="003D5E14">
            <w:pPr>
              <w:jc w:val="center"/>
              <w:rPr>
                <w:sz w:val="18"/>
                <w:szCs w:val="18"/>
              </w:rPr>
              <w:pPrChange w:id="158" w:author="Maurizio Piazza" w:date="2020-08-26T13:57:00Z">
                <w:pPr>
                  <w:spacing w:before="120"/>
                  <w:jc w:val="center"/>
                </w:pPr>
              </w:pPrChange>
            </w:pPr>
            <w:r>
              <w:rPr>
                <w:sz w:val="18"/>
                <w:szCs w:val="18"/>
              </w:rPr>
              <w:t>Richiedente</w:t>
            </w:r>
          </w:p>
        </w:tc>
        <w:tc>
          <w:tcPr>
            <w:tcW w:w="0" w:type="dxa"/>
            <w:tcPrChange w:id="159" w:author="Maurizio Piazza" w:date="2020-08-26T13:59:00Z">
              <w:tcPr>
                <w:tcW w:w="1081" w:type="dxa"/>
              </w:tcPr>
            </w:tcPrChange>
          </w:tcPr>
          <w:p w14:paraId="18C29A3F" w14:textId="0ED0088C" w:rsidR="003D5E14" w:rsidRPr="00D94112" w:rsidRDefault="003D5E14">
            <w:pPr>
              <w:jc w:val="center"/>
              <w:rPr>
                <w:sz w:val="18"/>
                <w:szCs w:val="18"/>
              </w:rPr>
              <w:pPrChange w:id="160" w:author="Maurizio Piazza" w:date="2020-08-26T13:57:00Z">
                <w:pPr>
                  <w:spacing w:before="120"/>
                  <w:jc w:val="center"/>
                </w:pPr>
              </w:pPrChange>
            </w:pPr>
          </w:p>
        </w:tc>
      </w:tr>
    </w:tbl>
    <w:p w14:paraId="0315274F" w14:textId="1AE5941C" w:rsidR="00116283" w:rsidRDefault="00C003C1">
      <w:pPr>
        <w:pStyle w:val="Didascalia"/>
        <w:rPr>
          <w:b/>
        </w:rPr>
      </w:pPr>
      <w:r>
        <w:t xml:space="preserve">Tabella </w:t>
      </w:r>
      <w:fldSimple w:instr=" SEQ Tabella \* ARABIC ">
        <w:r>
          <w:rPr>
            <w:noProof/>
          </w:rPr>
          <w:t>1</w:t>
        </w:r>
      </w:fldSimple>
      <w:r>
        <w:t xml:space="preserve"> – Atti della procedura di </w:t>
      </w:r>
      <w:r w:rsidR="003D5E14">
        <w:t>adozione ed adesione alla Comunità della buona pratica</w:t>
      </w:r>
    </w:p>
    <w:p w14:paraId="4EFF99E1" w14:textId="77777777" w:rsidR="00EF0E86" w:rsidRDefault="00EF0E86" w:rsidP="00A002D3">
      <w:pPr>
        <w:spacing w:before="120" w:after="120" w:line="240" w:lineRule="auto"/>
        <w:rPr>
          <w:b/>
          <w:i/>
        </w:rPr>
      </w:pPr>
    </w:p>
    <w:p w14:paraId="1B00F327" w14:textId="665B9E3F" w:rsidR="00A002D3" w:rsidRDefault="00836002">
      <w:pPr>
        <w:pStyle w:val="TitoloB"/>
        <w:pPrChange w:id="161" w:author="Maurizio Piazza" w:date="2020-08-26T14:01:00Z">
          <w:pPr>
            <w:spacing w:before="120" w:after="120" w:line="240" w:lineRule="auto"/>
          </w:pPr>
        </w:pPrChange>
      </w:pPr>
      <w:r>
        <w:t xml:space="preserve">Ulteriori </w:t>
      </w:r>
      <w:r w:rsidR="00A002D3" w:rsidRPr="003F18B4">
        <w:t xml:space="preserve">Atti </w:t>
      </w:r>
      <w:r w:rsidR="00E4155E">
        <w:t xml:space="preserve">a supporto delle </w:t>
      </w:r>
      <w:r w:rsidR="00E4155E" w:rsidRPr="00C16757">
        <w:t>procedure</w:t>
      </w:r>
    </w:p>
    <w:tbl>
      <w:tblPr>
        <w:tblStyle w:val="Tabellagriglia1chiara-colore21"/>
        <w:tblW w:w="9889" w:type="dxa"/>
        <w:tblCellMar>
          <w:top w:w="57" w:type="dxa"/>
          <w:bottom w:w="57" w:type="dxa"/>
        </w:tblCellMar>
        <w:tblLook w:val="0420" w:firstRow="1" w:lastRow="0" w:firstColumn="0" w:lastColumn="0" w:noHBand="0" w:noVBand="1"/>
        <w:tblPrChange w:id="162" w:author="Maurizio Piazza" w:date="2020-08-26T14:01:00Z">
          <w:tblPr>
            <w:tblStyle w:val="Grigliatabella"/>
            <w:tblW w:w="9889" w:type="dxa"/>
            <w:tblLook w:val="04A0" w:firstRow="1" w:lastRow="0" w:firstColumn="1" w:lastColumn="0" w:noHBand="0" w:noVBand="1"/>
          </w:tblPr>
        </w:tblPrChange>
      </w:tblPr>
      <w:tblGrid>
        <w:gridCol w:w="4413"/>
        <w:gridCol w:w="2925"/>
        <w:gridCol w:w="2551"/>
        <w:tblGridChange w:id="163">
          <w:tblGrid>
            <w:gridCol w:w="7054"/>
            <w:gridCol w:w="1559"/>
            <w:gridCol w:w="1276"/>
          </w:tblGrid>
        </w:tblGridChange>
      </w:tblGrid>
      <w:tr w:rsidR="008D52B4" w:rsidRPr="00466361" w14:paraId="786DB3B8" w14:textId="77777777" w:rsidTr="00C16757">
        <w:trPr>
          <w:cnfStyle w:val="100000000000" w:firstRow="1" w:lastRow="0" w:firstColumn="0" w:lastColumn="0" w:oddVBand="0" w:evenVBand="0" w:oddHBand="0" w:evenHBand="0" w:firstRowFirstColumn="0" w:firstRowLastColumn="0" w:lastRowFirstColumn="0" w:lastRowLastColumn="0"/>
          <w:tblHeader/>
        </w:trPr>
        <w:tc>
          <w:tcPr>
            <w:tcW w:w="0" w:type="dxa"/>
            <w:vAlign w:val="center"/>
            <w:tcPrChange w:id="164" w:author="Maurizio Piazza" w:date="2020-08-26T14:01:00Z">
              <w:tcPr>
                <w:tcW w:w="7054" w:type="dxa"/>
              </w:tcPr>
            </w:tcPrChange>
          </w:tcPr>
          <w:p w14:paraId="0F201434" w14:textId="2DCC3846" w:rsidR="008D52B4" w:rsidRPr="00466361" w:rsidRDefault="00466361">
            <w:pPr>
              <w:jc w:val="center"/>
              <w:cnfStyle w:val="100000000000" w:firstRow="1" w:lastRow="0" w:firstColumn="0" w:lastColumn="0" w:oddVBand="0" w:evenVBand="0" w:oddHBand="0" w:evenHBand="0" w:firstRowFirstColumn="0" w:firstRowLastColumn="0" w:lastRowFirstColumn="0" w:lastRowLastColumn="0"/>
              <w:rPr>
                <w:b w:val="0"/>
                <w:sz w:val="18"/>
                <w:szCs w:val="18"/>
              </w:rPr>
              <w:pPrChange w:id="165" w:author="Maurizio Piazza" w:date="2020-08-26T14:00:00Z">
                <w:pPr>
                  <w:spacing w:before="120"/>
                  <w:jc w:val="center"/>
                  <w:cnfStyle w:val="100000000000" w:firstRow="1" w:lastRow="0" w:firstColumn="0" w:lastColumn="0" w:oddVBand="0" w:evenVBand="0" w:oddHBand="0" w:evenHBand="0" w:firstRowFirstColumn="0" w:firstRowLastColumn="0" w:lastRowFirstColumn="0" w:lastRowLastColumn="0"/>
                </w:pPr>
              </w:pPrChange>
            </w:pPr>
            <w:r w:rsidRPr="00466361">
              <w:rPr>
                <w:sz w:val="18"/>
                <w:szCs w:val="18"/>
              </w:rPr>
              <w:t>Atti</w:t>
            </w:r>
          </w:p>
        </w:tc>
        <w:tc>
          <w:tcPr>
            <w:tcW w:w="0" w:type="dxa"/>
            <w:vAlign w:val="center"/>
            <w:tcPrChange w:id="166" w:author="Maurizio Piazza" w:date="2020-08-26T14:01:00Z">
              <w:tcPr>
                <w:tcW w:w="1559" w:type="dxa"/>
              </w:tcPr>
            </w:tcPrChange>
          </w:tcPr>
          <w:p w14:paraId="1F7EF555" w14:textId="5EB3ABA1" w:rsidR="008D52B4" w:rsidRPr="00466361" w:rsidRDefault="00466361">
            <w:pPr>
              <w:jc w:val="center"/>
              <w:cnfStyle w:val="100000000000" w:firstRow="1" w:lastRow="0" w:firstColumn="0" w:lastColumn="0" w:oddVBand="0" w:evenVBand="0" w:oddHBand="0" w:evenHBand="0" w:firstRowFirstColumn="0" w:firstRowLastColumn="0" w:lastRowFirstColumn="0" w:lastRowLastColumn="0"/>
              <w:rPr>
                <w:b w:val="0"/>
                <w:sz w:val="18"/>
                <w:szCs w:val="18"/>
              </w:rPr>
              <w:pPrChange w:id="167" w:author="Maurizio Piazza" w:date="2020-08-26T14:00:00Z">
                <w:pPr>
                  <w:spacing w:before="120"/>
                  <w:jc w:val="center"/>
                  <w:cnfStyle w:val="100000000000" w:firstRow="1" w:lastRow="0" w:firstColumn="0" w:lastColumn="0" w:oddVBand="0" w:evenVBand="0" w:oddHBand="0" w:evenHBand="0" w:firstRowFirstColumn="0" w:firstRowLastColumn="0" w:lastRowFirstColumn="0" w:lastRowLastColumn="0"/>
                </w:pPr>
              </w:pPrChange>
            </w:pPr>
            <w:r w:rsidRPr="00466361">
              <w:rPr>
                <w:sz w:val="18"/>
                <w:szCs w:val="18"/>
              </w:rPr>
              <w:t>Modello</w:t>
            </w:r>
          </w:p>
        </w:tc>
        <w:tc>
          <w:tcPr>
            <w:tcW w:w="0" w:type="dxa"/>
            <w:vAlign w:val="center"/>
            <w:tcPrChange w:id="168" w:author="Maurizio Piazza" w:date="2020-08-26T14:01:00Z">
              <w:tcPr>
                <w:tcW w:w="1276" w:type="dxa"/>
              </w:tcPr>
            </w:tcPrChange>
          </w:tcPr>
          <w:p w14:paraId="5CB3CA88" w14:textId="4795777E" w:rsidR="008D52B4" w:rsidRPr="00466361" w:rsidRDefault="00836002">
            <w:pPr>
              <w:jc w:val="center"/>
              <w:cnfStyle w:val="100000000000" w:firstRow="1" w:lastRow="0" w:firstColumn="0" w:lastColumn="0" w:oddVBand="0" w:evenVBand="0" w:oddHBand="0" w:evenHBand="0" w:firstRowFirstColumn="0" w:firstRowLastColumn="0" w:lastRowFirstColumn="0" w:lastRowLastColumn="0"/>
              <w:rPr>
                <w:b w:val="0"/>
                <w:sz w:val="18"/>
                <w:szCs w:val="18"/>
              </w:rPr>
              <w:pPrChange w:id="169" w:author="Maurizio Piazza" w:date="2020-08-26T14:00:00Z">
                <w:pPr>
                  <w:spacing w:before="120"/>
                  <w:jc w:val="center"/>
                  <w:cnfStyle w:val="100000000000" w:firstRow="1" w:lastRow="0" w:firstColumn="0" w:lastColumn="0" w:oddVBand="0" w:evenVBand="0" w:oddHBand="0" w:evenHBand="0" w:firstRowFirstColumn="0" w:firstRowLastColumn="0" w:lastRowFirstColumn="0" w:lastRowLastColumn="0"/>
                </w:pPr>
              </w:pPrChange>
            </w:pPr>
            <w:r>
              <w:rPr>
                <w:sz w:val="20"/>
                <w:szCs w:val="20"/>
              </w:rPr>
              <w:t>&lt;</w:t>
            </w:r>
            <w:r w:rsidR="00CA65E8">
              <w:rPr>
                <w:sz w:val="20"/>
                <w:szCs w:val="20"/>
              </w:rPr>
              <w:t>Nome file</w:t>
            </w:r>
            <w:r>
              <w:rPr>
                <w:sz w:val="20"/>
                <w:szCs w:val="20"/>
              </w:rPr>
              <w:t>&gt;</w:t>
            </w:r>
            <w:r w:rsidR="006E2921">
              <w:rPr>
                <w:sz w:val="20"/>
                <w:szCs w:val="20"/>
              </w:rPr>
              <w:t xml:space="preserve"> </w:t>
            </w:r>
          </w:p>
        </w:tc>
      </w:tr>
      <w:tr w:rsidR="00466361" w:rsidRPr="00A002D3" w14:paraId="71EF7B7D" w14:textId="77777777" w:rsidTr="00C16757">
        <w:tc>
          <w:tcPr>
            <w:tcW w:w="0" w:type="dxa"/>
            <w:vAlign w:val="center"/>
            <w:tcPrChange w:id="170" w:author="Maurizio Piazza" w:date="2020-08-26T14:01:00Z">
              <w:tcPr>
                <w:tcW w:w="7054" w:type="dxa"/>
              </w:tcPr>
            </w:tcPrChange>
          </w:tcPr>
          <w:p w14:paraId="4749D36D" w14:textId="2BC9D84E" w:rsidR="00466361" w:rsidRPr="00A002D3" w:rsidRDefault="00466361">
            <w:pPr>
              <w:rPr>
                <w:sz w:val="18"/>
                <w:szCs w:val="18"/>
              </w:rPr>
              <w:pPrChange w:id="171" w:author="Maurizio Piazza" w:date="2020-08-26T14:00:00Z">
                <w:pPr>
                  <w:spacing w:before="120"/>
                </w:pPr>
              </w:pPrChange>
            </w:pPr>
            <w:r w:rsidRPr="00A002D3">
              <w:rPr>
                <w:sz w:val="18"/>
                <w:szCs w:val="18"/>
              </w:rPr>
              <w:t>DGR 1572/2015 Regione dell’Umbria di creazione Repository regionale del Riuso</w:t>
            </w:r>
          </w:p>
        </w:tc>
        <w:tc>
          <w:tcPr>
            <w:tcW w:w="0" w:type="dxa"/>
            <w:vAlign w:val="center"/>
            <w:tcPrChange w:id="172" w:author="Maurizio Piazza" w:date="2020-08-26T14:01:00Z">
              <w:tcPr>
                <w:tcW w:w="1559" w:type="dxa"/>
              </w:tcPr>
            </w:tcPrChange>
          </w:tcPr>
          <w:p w14:paraId="7640CF2A" w14:textId="77777777" w:rsidR="00466361" w:rsidRDefault="00466361">
            <w:pPr>
              <w:jc w:val="center"/>
              <w:rPr>
                <w:sz w:val="18"/>
                <w:szCs w:val="18"/>
              </w:rPr>
              <w:pPrChange w:id="173" w:author="Maurizio Piazza" w:date="2020-08-26T14:00:00Z">
                <w:pPr>
                  <w:spacing w:before="120"/>
                  <w:jc w:val="center"/>
                </w:pPr>
              </w:pPrChange>
            </w:pPr>
          </w:p>
        </w:tc>
        <w:tc>
          <w:tcPr>
            <w:tcW w:w="0" w:type="dxa"/>
            <w:vAlign w:val="center"/>
            <w:tcPrChange w:id="174" w:author="Maurizio Piazza" w:date="2020-08-26T14:01:00Z">
              <w:tcPr>
                <w:tcW w:w="1276" w:type="dxa"/>
              </w:tcPr>
            </w:tcPrChange>
          </w:tcPr>
          <w:p w14:paraId="2F5884E8" w14:textId="77777777" w:rsidR="00466361" w:rsidRPr="00A002D3" w:rsidRDefault="00466361">
            <w:pPr>
              <w:jc w:val="center"/>
              <w:rPr>
                <w:sz w:val="18"/>
                <w:szCs w:val="18"/>
              </w:rPr>
              <w:pPrChange w:id="175" w:author="Maurizio Piazza" w:date="2020-08-26T14:00:00Z">
                <w:pPr>
                  <w:spacing w:before="120"/>
                  <w:jc w:val="center"/>
                </w:pPr>
              </w:pPrChange>
            </w:pPr>
          </w:p>
        </w:tc>
      </w:tr>
      <w:tr w:rsidR="00466361" w:rsidRPr="00A002D3" w14:paraId="3F8B4267" w14:textId="77777777" w:rsidTr="00C16757">
        <w:tc>
          <w:tcPr>
            <w:tcW w:w="0" w:type="dxa"/>
            <w:vAlign w:val="center"/>
            <w:tcPrChange w:id="176" w:author="Maurizio Piazza" w:date="2020-08-26T14:01:00Z">
              <w:tcPr>
                <w:tcW w:w="7054" w:type="dxa"/>
              </w:tcPr>
            </w:tcPrChange>
          </w:tcPr>
          <w:p w14:paraId="2394A4C3" w14:textId="6761276D" w:rsidR="00466361" w:rsidRPr="00A002D3" w:rsidRDefault="00466361">
            <w:pPr>
              <w:rPr>
                <w:sz w:val="18"/>
                <w:szCs w:val="18"/>
              </w:rPr>
              <w:pPrChange w:id="177" w:author="Maurizio Piazza" w:date="2020-08-26T14:00:00Z">
                <w:pPr>
                  <w:spacing w:before="120"/>
                </w:pPr>
              </w:pPrChange>
            </w:pPr>
            <w:r w:rsidRPr="00A002D3">
              <w:rPr>
                <w:sz w:val="18"/>
                <w:szCs w:val="18"/>
              </w:rPr>
              <w:t>Modello di servizio</w:t>
            </w:r>
            <w:r>
              <w:rPr>
                <w:sz w:val="18"/>
                <w:szCs w:val="18"/>
              </w:rPr>
              <w:t xml:space="preserve"> (Living Lab)</w:t>
            </w:r>
            <w:r w:rsidRPr="00A002D3">
              <w:rPr>
                <w:sz w:val="18"/>
                <w:szCs w:val="18"/>
              </w:rPr>
              <w:t xml:space="preserve"> a supporto dell’innovazione con costituzione dell’organismo promotore e gestore della Comunità di pratica per il riuso e la gestione evolutiva delle soluzioni</w:t>
            </w:r>
          </w:p>
        </w:tc>
        <w:tc>
          <w:tcPr>
            <w:tcW w:w="0" w:type="dxa"/>
            <w:vAlign w:val="center"/>
            <w:tcPrChange w:id="178" w:author="Maurizio Piazza" w:date="2020-08-26T14:01:00Z">
              <w:tcPr>
                <w:tcW w:w="1559" w:type="dxa"/>
              </w:tcPr>
            </w:tcPrChange>
          </w:tcPr>
          <w:p w14:paraId="7E2AD7D3" w14:textId="250C70C5" w:rsidR="00466361" w:rsidRDefault="00466361">
            <w:pPr>
              <w:jc w:val="center"/>
              <w:rPr>
                <w:sz w:val="18"/>
                <w:szCs w:val="18"/>
              </w:rPr>
              <w:pPrChange w:id="179" w:author="Maurizio Piazza" w:date="2020-08-26T14:00:00Z">
                <w:pPr>
                  <w:spacing w:before="120"/>
                  <w:jc w:val="center"/>
                </w:pPr>
              </w:pPrChange>
            </w:pPr>
            <w:r>
              <w:rPr>
                <w:sz w:val="18"/>
                <w:szCs w:val="18"/>
              </w:rPr>
              <w:t>Completa ufficiale</w:t>
            </w:r>
          </w:p>
        </w:tc>
        <w:tc>
          <w:tcPr>
            <w:tcW w:w="0" w:type="dxa"/>
            <w:vAlign w:val="center"/>
            <w:tcPrChange w:id="180" w:author="Maurizio Piazza" w:date="2020-08-26T14:01:00Z">
              <w:tcPr>
                <w:tcW w:w="1276" w:type="dxa"/>
              </w:tcPr>
            </w:tcPrChange>
          </w:tcPr>
          <w:p w14:paraId="18819DB1" w14:textId="17BF82C8" w:rsidR="00466361" w:rsidRPr="00A002D3" w:rsidRDefault="00466361">
            <w:pPr>
              <w:jc w:val="center"/>
              <w:rPr>
                <w:sz w:val="18"/>
                <w:szCs w:val="18"/>
              </w:rPr>
              <w:pPrChange w:id="181" w:author="Maurizio Piazza" w:date="2020-08-26T14:00:00Z">
                <w:pPr>
                  <w:spacing w:before="120"/>
                  <w:jc w:val="center"/>
                </w:pPr>
              </w:pPrChange>
            </w:pPr>
          </w:p>
        </w:tc>
      </w:tr>
      <w:tr w:rsidR="00466361" w:rsidRPr="00A002D3" w14:paraId="49096679" w14:textId="77777777" w:rsidTr="00C16757">
        <w:tc>
          <w:tcPr>
            <w:tcW w:w="0" w:type="dxa"/>
            <w:vAlign w:val="center"/>
            <w:tcPrChange w:id="182" w:author="Maurizio Piazza" w:date="2020-08-26T14:01:00Z">
              <w:tcPr>
                <w:tcW w:w="7054" w:type="dxa"/>
              </w:tcPr>
            </w:tcPrChange>
          </w:tcPr>
          <w:p w14:paraId="5D1C9CD7" w14:textId="77777777" w:rsidR="00466361" w:rsidRPr="00A002D3" w:rsidRDefault="00466361">
            <w:pPr>
              <w:rPr>
                <w:sz w:val="18"/>
                <w:szCs w:val="18"/>
              </w:rPr>
              <w:pPrChange w:id="183" w:author="Maurizio Piazza" w:date="2020-08-26T14:00:00Z">
                <w:pPr>
                  <w:spacing w:before="120"/>
                </w:pPr>
              </w:pPrChange>
            </w:pPr>
            <w:r w:rsidRPr="00A002D3">
              <w:rPr>
                <w:sz w:val="18"/>
                <w:szCs w:val="18"/>
              </w:rPr>
              <w:t>DGR</w:t>
            </w:r>
            <w:r>
              <w:rPr>
                <w:sz w:val="18"/>
                <w:szCs w:val="18"/>
              </w:rPr>
              <w:t xml:space="preserve"> </w:t>
            </w:r>
            <w:r w:rsidRPr="00A002D3">
              <w:rPr>
                <w:sz w:val="18"/>
                <w:szCs w:val="18"/>
              </w:rPr>
              <w:t>accordo tra Amministrazioni per</w:t>
            </w:r>
            <w:r>
              <w:rPr>
                <w:sz w:val="18"/>
                <w:szCs w:val="18"/>
              </w:rPr>
              <w:t xml:space="preserve"> adozione congiunta </w:t>
            </w:r>
            <w:r w:rsidRPr="00A002D3">
              <w:rPr>
                <w:sz w:val="18"/>
                <w:szCs w:val="18"/>
              </w:rPr>
              <w:t>modello alla base della Buona pratica</w:t>
            </w:r>
          </w:p>
        </w:tc>
        <w:tc>
          <w:tcPr>
            <w:tcW w:w="0" w:type="dxa"/>
            <w:vAlign w:val="center"/>
            <w:tcPrChange w:id="184" w:author="Maurizio Piazza" w:date="2020-08-26T14:01:00Z">
              <w:tcPr>
                <w:tcW w:w="1559" w:type="dxa"/>
              </w:tcPr>
            </w:tcPrChange>
          </w:tcPr>
          <w:p w14:paraId="34430C26" w14:textId="694F03DD" w:rsidR="00466361" w:rsidRDefault="00466361">
            <w:pPr>
              <w:jc w:val="center"/>
              <w:rPr>
                <w:sz w:val="18"/>
                <w:szCs w:val="18"/>
              </w:rPr>
              <w:pPrChange w:id="185" w:author="Maurizio Piazza" w:date="2020-08-26T14:00:00Z">
                <w:pPr>
                  <w:spacing w:before="120"/>
                  <w:jc w:val="center"/>
                </w:pPr>
              </w:pPrChange>
            </w:pPr>
            <w:r>
              <w:rPr>
                <w:sz w:val="18"/>
                <w:szCs w:val="18"/>
              </w:rPr>
              <w:t>Bozza format</w:t>
            </w:r>
          </w:p>
        </w:tc>
        <w:tc>
          <w:tcPr>
            <w:tcW w:w="0" w:type="dxa"/>
            <w:vAlign w:val="center"/>
            <w:tcPrChange w:id="186" w:author="Maurizio Piazza" w:date="2020-08-26T14:01:00Z">
              <w:tcPr>
                <w:tcW w:w="1276" w:type="dxa"/>
              </w:tcPr>
            </w:tcPrChange>
          </w:tcPr>
          <w:p w14:paraId="2DB9B960" w14:textId="2908F7F7" w:rsidR="00466361" w:rsidRPr="00A002D3" w:rsidRDefault="00466361">
            <w:pPr>
              <w:jc w:val="center"/>
              <w:rPr>
                <w:sz w:val="18"/>
                <w:szCs w:val="18"/>
              </w:rPr>
              <w:pPrChange w:id="187" w:author="Maurizio Piazza" w:date="2020-08-26T14:00:00Z">
                <w:pPr>
                  <w:spacing w:before="120"/>
                  <w:jc w:val="center"/>
                </w:pPr>
              </w:pPrChange>
            </w:pPr>
          </w:p>
        </w:tc>
      </w:tr>
      <w:tr w:rsidR="00466361" w:rsidRPr="00A002D3" w14:paraId="2D987079" w14:textId="77777777" w:rsidTr="00C16757">
        <w:tc>
          <w:tcPr>
            <w:tcW w:w="0" w:type="dxa"/>
            <w:vAlign w:val="center"/>
            <w:tcPrChange w:id="188" w:author="Maurizio Piazza" w:date="2020-08-26T14:01:00Z">
              <w:tcPr>
                <w:tcW w:w="7054" w:type="dxa"/>
              </w:tcPr>
            </w:tcPrChange>
          </w:tcPr>
          <w:p w14:paraId="5C7F3E9C" w14:textId="772D7752" w:rsidR="00466361" w:rsidRPr="00A002D3" w:rsidRDefault="00466361">
            <w:pPr>
              <w:rPr>
                <w:sz w:val="18"/>
                <w:szCs w:val="18"/>
              </w:rPr>
              <w:pPrChange w:id="189" w:author="Maurizio Piazza" w:date="2020-08-26T14:00:00Z">
                <w:pPr>
                  <w:spacing w:before="120"/>
                </w:pPr>
              </w:pPrChange>
            </w:pPr>
            <w:r>
              <w:rPr>
                <w:sz w:val="18"/>
                <w:szCs w:val="18"/>
              </w:rPr>
              <w:t xml:space="preserve">Esempio di </w:t>
            </w:r>
            <w:r w:rsidRPr="00A002D3">
              <w:rPr>
                <w:sz w:val="18"/>
                <w:szCs w:val="18"/>
              </w:rPr>
              <w:t>DGR</w:t>
            </w:r>
            <w:r>
              <w:rPr>
                <w:sz w:val="18"/>
                <w:szCs w:val="18"/>
              </w:rPr>
              <w:t xml:space="preserve"> </w:t>
            </w:r>
            <w:r w:rsidRPr="00A002D3">
              <w:rPr>
                <w:sz w:val="18"/>
                <w:szCs w:val="18"/>
              </w:rPr>
              <w:t xml:space="preserve">accordo tra </w:t>
            </w:r>
            <w:r>
              <w:rPr>
                <w:sz w:val="18"/>
                <w:szCs w:val="18"/>
              </w:rPr>
              <w:t>Regione dell’Umbria e Regione Marche</w:t>
            </w:r>
          </w:p>
        </w:tc>
        <w:tc>
          <w:tcPr>
            <w:tcW w:w="0" w:type="dxa"/>
            <w:vAlign w:val="center"/>
            <w:tcPrChange w:id="190" w:author="Maurizio Piazza" w:date="2020-08-26T14:01:00Z">
              <w:tcPr>
                <w:tcW w:w="1559" w:type="dxa"/>
              </w:tcPr>
            </w:tcPrChange>
          </w:tcPr>
          <w:p w14:paraId="2E6ED1D4" w14:textId="17542E5F" w:rsidR="00466361" w:rsidRDefault="00466361">
            <w:pPr>
              <w:jc w:val="center"/>
              <w:rPr>
                <w:sz w:val="18"/>
                <w:szCs w:val="18"/>
              </w:rPr>
              <w:pPrChange w:id="191" w:author="Maurizio Piazza" w:date="2020-08-26T14:00:00Z">
                <w:pPr>
                  <w:spacing w:before="120"/>
                  <w:jc w:val="center"/>
                </w:pPr>
              </w:pPrChange>
            </w:pPr>
            <w:r>
              <w:rPr>
                <w:sz w:val="18"/>
                <w:szCs w:val="18"/>
              </w:rPr>
              <w:t xml:space="preserve">Completo ufficiale </w:t>
            </w:r>
          </w:p>
        </w:tc>
        <w:tc>
          <w:tcPr>
            <w:tcW w:w="0" w:type="dxa"/>
            <w:vAlign w:val="center"/>
            <w:tcPrChange w:id="192" w:author="Maurizio Piazza" w:date="2020-08-26T14:01:00Z">
              <w:tcPr>
                <w:tcW w:w="1276" w:type="dxa"/>
              </w:tcPr>
            </w:tcPrChange>
          </w:tcPr>
          <w:p w14:paraId="1891D4AB" w14:textId="581D993E" w:rsidR="00466361" w:rsidRPr="00A002D3" w:rsidRDefault="00466361">
            <w:pPr>
              <w:jc w:val="center"/>
              <w:rPr>
                <w:sz w:val="18"/>
                <w:szCs w:val="18"/>
              </w:rPr>
              <w:pPrChange w:id="193" w:author="Maurizio Piazza" w:date="2020-08-26T14:00:00Z">
                <w:pPr>
                  <w:spacing w:before="120"/>
                  <w:jc w:val="center"/>
                </w:pPr>
              </w:pPrChange>
            </w:pPr>
          </w:p>
        </w:tc>
      </w:tr>
      <w:tr w:rsidR="00466361" w:rsidRPr="00A002D3" w14:paraId="2D427E3D" w14:textId="77777777" w:rsidTr="00C16757">
        <w:tc>
          <w:tcPr>
            <w:tcW w:w="0" w:type="dxa"/>
            <w:vAlign w:val="center"/>
            <w:tcPrChange w:id="194" w:author="Maurizio Piazza" w:date="2020-08-26T14:01:00Z">
              <w:tcPr>
                <w:tcW w:w="7054" w:type="dxa"/>
              </w:tcPr>
            </w:tcPrChange>
          </w:tcPr>
          <w:p w14:paraId="2679147E" w14:textId="77777777" w:rsidR="00466361" w:rsidRPr="00A002D3" w:rsidRDefault="00466361">
            <w:pPr>
              <w:rPr>
                <w:sz w:val="18"/>
                <w:szCs w:val="18"/>
              </w:rPr>
              <w:pPrChange w:id="195" w:author="Maurizio Piazza" w:date="2020-08-26T14:00:00Z">
                <w:pPr>
                  <w:spacing w:before="120"/>
                </w:pPr>
              </w:pPrChange>
            </w:pPr>
            <w:r w:rsidRPr="00A002D3">
              <w:rPr>
                <w:sz w:val="18"/>
                <w:szCs w:val="18"/>
              </w:rPr>
              <w:t>Progetto SISO Regione Umbria</w:t>
            </w:r>
          </w:p>
        </w:tc>
        <w:tc>
          <w:tcPr>
            <w:tcW w:w="0" w:type="dxa"/>
            <w:vAlign w:val="center"/>
            <w:tcPrChange w:id="196" w:author="Maurizio Piazza" w:date="2020-08-26T14:01:00Z">
              <w:tcPr>
                <w:tcW w:w="1559" w:type="dxa"/>
              </w:tcPr>
            </w:tcPrChange>
          </w:tcPr>
          <w:p w14:paraId="4E3A4153" w14:textId="1383BA5F" w:rsidR="00466361" w:rsidRPr="008C52C3" w:rsidRDefault="00466361">
            <w:pPr>
              <w:jc w:val="center"/>
              <w:rPr>
                <w:sz w:val="18"/>
                <w:szCs w:val="18"/>
              </w:rPr>
              <w:pPrChange w:id="197" w:author="Maurizio Piazza" w:date="2020-08-26T14:00:00Z">
                <w:pPr>
                  <w:spacing w:before="120"/>
                  <w:jc w:val="center"/>
                </w:pPr>
              </w:pPrChange>
            </w:pPr>
            <w:r w:rsidRPr="008C52C3">
              <w:rPr>
                <w:sz w:val="18"/>
                <w:szCs w:val="18"/>
              </w:rPr>
              <w:t>Completo ufficiale</w:t>
            </w:r>
          </w:p>
        </w:tc>
        <w:tc>
          <w:tcPr>
            <w:tcW w:w="0" w:type="dxa"/>
            <w:vAlign w:val="center"/>
            <w:tcPrChange w:id="198" w:author="Maurizio Piazza" w:date="2020-08-26T14:01:00Z">
              <w:tcPr>
                <w:tcW w:w="1276" w:type="dxa"/>
              </w:tcPr>
            </w:tcPrChange>
          </w:tcPr>
          <w:p w14:paraId="0E13EB9C" w14:textId="028CC98D" w:rsidR="00466361" w:rsidRPr="00A002D3" w:rsidRDefault="00466361">
            <w:pPr>
              <w:jc w:val="center"/>
              <w:rPr>
                <w:sz w:val="18"/>
                <w:szCs w:val="18"/>
              </w:rPr>
              <w:pPrChange w:id="199" w:author="Maurizio Piazza" w:date="2020-08-26T14:00:00Z">
                <w:pPr>
                  <w:spacing w:before="120"/>
                  <w:jc w:val="center"/>
                </w:pPr>
              </w:pPrChange>
            </w:pPr>
          </w:p>
        </w:tc>
      </w:tr>
      <w:tr w:rsidR="00466361" w:rsidRPr="00A002D3" w14:paraId="3ADF896D" w14:textId="77777777" w:rsidTr="00C16757">
        <w:tc>
          <w:tcPr>
            <w:tcW w:w="0" w:type="dxa"/>
            <w:vAlign w:val="center"/>
            <w:tcPrChange w:id="200" w:author="Maurizio Piazza" w:date="2020-08-26T14:01:00Z">
              <w:tcPr>
                <w:tcW w:w="7054" w:type="dxa"/>
              </w:tcPr>
            </w:tcPrChange>
          </w:tcPr>
          <w:p w14:paraId="6AF1B756" w14:textId="77777777" w:rsidR="00466361" w:rsidRPr="00A002D3" w:rsidRDefault="00466361">
            <w:pPr>
              <w:rPr>
                <w:sz w:val="18"/>
                <w:szCs w:val="18"/>
                <w:lang w:val="en-US"/>
              </w:rPr>
              <w:pPrChange w:id="201" w:author="Maurizio Piazza" w:date="2020-08-26T14:00:00Z">
                <w:pPr>
                  <w:spacing w:before="120"/>
                </w:pPr>
              </w:pPrChange>
            </w:pPr>
            <w:r w:rsidRPr="00A002D3">
              <w:rPr>
                <w:sz w:val="18"/>
                <w:szCs w:val="18"/>
                <w:lang w:val="en-US"/>
              </w:rPr>
              <w:t>Progetto SIGESS PON Government Open Community</w:t>
            </w:r>
          </w:p>
        </w:tc>
        <w:tc>
          <w:tcPr>
            <w:tcW w:w="0" w:type="dxa"/>
            <w:vAlign w:val="center"/>
            <w:tcPrChange w:id="202" w:author="Maurizio Piazza" w:date="2020-08-26T14:01:00Z">
              <w:tcPr>
                <w:tcW w:w="1559" w:type="dxa"/>
              </w:tcPr>
            </w:tcPrChange>
          </w:tcPr>
          <w:p w14:paraId="2251202B" w14:textId="3F918968" w:rsidR="00466361" w:rsidRPr="008C52C3" w:rsidRDefault="00466361">
            <w:pPr>
              <w:jc w:val="center"/>
              <w:rPr>
                <w:sz w:val="18"/>
                <w:szCs w:val="18"/>
              </w:rPr>
              <w:pPrChange w:id="203" w:author="Maurizio Piazza" w:date="2020-08-26T14:00:00Z">
                <w:pPr>
                  <w:spacing w:before="120"/>
                  <w:jc w:val="center"/>
                </w:pPr>
              </w:pPrChange>
            </w:pPr>
            <w:r w:rsidRPr="008C52C3">
              <w:rPr>
                <w:sz w:val="18"/>
                <w:szCs w:val="18"/>
              </w:rPr>
              <w:t>Completo ufficiale</w:t>
            </w:r>
          </w:p>
        </w:tc>
        <w:tc>
          <w:tcPr>
            <w:tcW w:w="0" w:type="dxa"/>
            <w:vAlign w:val="center"/>
            <w:tcPrChange w:id="204" w:author="Maurizio Piazza" w:date="2020-08-26T14:01:00Z">
              <w:tcPr>
                <w:tcW w:w="1276" w:type="dxa"/>
              </w:tcPr>
            </w:tcPrChange>
          </w:tcPr>
          <w:p w14:paraId="56133B87" w14:textId="6E1CDA85" w:rsidR="00466361" w:rsidRPr="00A002D3" w:rsidRDefault="00466361">
            <w:pPr>
              <w:jc w:val="center"/>
              <w:rPr>
                <w:sz w:val="18"/>
                <w:szCs w:val="18"/>
                <w:lang w:val="en-US"/>
              </w:rPr>
              <w:pPrChange w:id="205" w:author="Maurizio Piazza" w:date="2020-08-26T14:00:00Z">
                <w:pPr>
                  <w:spacing w:before="120"/>
                  <w:jc w:val="center"/>
                </w:pPr>
              </w:pPrChange>
            </w:pPr>
          </w:p>
        </w:tc>
      </w:tr>
      <w:tr w:rsidR="00466361" w:rsidRPr="00A002D3" w14:paraId="6EEA29F0" w14:textId="77777777" w:rsidTr="00C16757">
        <w:tc>
          <w:tcPr>
            <w:tcW w:w="0" w:type="dxa"/>
            <w:vAlign w:val="center"/>
            <w:tcPrChange w:id="206" w:author="Maurizio Piazza" w:date="2020-08-26T14:01:00Z">
              <w:tcPr>
                <w:tcW w:w="7054" w:type="dxa"/>
              </w:tcPr>
            </w:tcPrChange>
          </w:tcPr>
          <w:p w14:paraId="40B01139" w14:textId="09D8C81E" w:rsidR="00466361" w:rsidRPr="00A002D3" w:rsidRDefault="00466361">
            <w:pPr>
              <w:rPr>
                <w:sz w:val="18"/>
                <w:szCs w:val="18"/>
              </w:rPr>
              <w:pPrChange w:id="207" w:author="Maurizio Piazza" w:date="2020-08-26T14:00:00Z">
                <w:pPr>
                  <w:spacing w:before="120"/>
                </w:pPr>
              </w:pPrChange>
            </w:pPr>
            <w:r>
              <w:rPr>
                <w:sz w:val="18"/>
                <w:szCs w:val="18"/>
              </w:rPr>
              <w:t>Servizio di Assistenza SIGESS Monza di Umbria Digitale</w:t>
            </w:r>
          </w:p>
        </w:tc>
        <w:tc>
          <w:tcPr>
            <w:tcW w:w="0" w:type="dxa"/>
            <w:vAlign w:val="center"/>
            <w:tcPrChange w:id="208" w:author="Maurizio Piazza" w:date="2020-08-26T14:01:00Z">
              <w:tcPr>
                <w:tcW w:w="1559" w:type="dxa"/>
              </w:tcPr>
            </w:tcPrChange>
          </w:tcPr>
          <w:p w14:paraId="3D919C69" w14:textId="3F1948EB" w:rsidR="00466361" w:rsidRDefault="00466361">
            <w:pPr>
              <w:jc w:val="center"/>
              <w:rPr>
                <w:sz w:val="18"/>
                <w:szCs w:val="18"/>
              </w:rPr>
              <w:pPrChange w:id="209" w:author="Maurizio Piazza" w:date="2020-08-26T14:00:00Z">
                <w:pPr>
                  <w:spacing w:before="120"/>
                  <w:jc w:val="center"/>
                </w:pPr>
              </w:pPrChange>
            </w:pPr>
            <w:r>
              <w:rPr>
                <w:sz w:val="18"/>
                <w:szCs w:val="18"/>
              </w:rPr>
              <w:t>Completo ufficiale</w:t>
            </w:r>
          </w:p>
        </w:tc>
        <w:tc>
          <w:tcPr>
            <w:tcW w:w="0" w:type="dxa"/>
            <w:vAlign w:val="center"/>
            <w:tcPrChange w:id="210" w:author="Maurizio Piazza" w:date="2020-08-26T14:01:00Z">
              <w:tcPr>
                <w:tcW w:w="1276" w:type="dxa"/>
              </w:tcPr>
            </w:tcPrChange>
          </w:tcPr>
          <w:p w14:paraId="162A46C8" w14:textId="77777777" w:rsidR="00466361" w:rsidRPr="00A002D3" w:rsidRDefault="00466361">
            <w:pPr>
              <w:jc w:val="center"/>
              <w:rPr>
                <w:sz w:val="18"/>
                <w:szCs w:val="18"/>
              </w:rPr>
              <w:pPrChange w:id="211" w:author="Maurizio Piazza" w:date="2020-08-26T14:00:00Z">
                <w:pPr>
                  <w:spacing w:before="120"/>
                  <w:jc w:val="center"/>
                </w:pPr>
              </w:pPrChange>
            </w:pPr>
          </w:p>
        </w:tc>
      </w:tr>
    </w:tbl>
    <w:p w14:paraId="21781BB1" w14:textId="77777777" w:rsidR="00196011" w:rsidRDefault="00196011">
      <w:pPr>
        <w:pPrChange w:id="212" w:author="Maurizio Piazza" w:date="2020-08-26T14:01:00Z">
          <w:pPr>
            <w:spacing w:before="120" w:after="120" w:line="240" w:lineRule="auto"/>
          </w:pPr>
        </w:pPrChange>
      </w:pPr>
    </w:p>
    <w:p w14:paraId="72A1F8AC" w14:textId="77777777" w:rsidR="00196011" w:rsidRPr="003F18B4" w:rsidRDefault="00196011">
      <w:pPr>
        <w:pStyle w:val="TitoloB"/>
        <w:pPrChange w:id="213" w:author="Maurizio Piazza" w:date="2020-08-26T14:01:00Z">
          <w:pPr>
            <w:spacing w:before="120" w:after="120" w:line="240" w:lineRule="auto"/>
          </w:pPr>
        </w:pPrChange>
      </w:pPr>
      <w:r w:rsidRPr="003F18B4">
        <w:t>Atti di licenza del software della Buona pratica</w:t>
      </w:r>
    </w:p>
    <w:tbl>
      <w:tblPr>
        <w:tblStyle w:val="Tabellagriglia1chiara-colore21"/>
        <w:tblW w:w="9889" w:type="dxa"/>
        <w:tblCellMar>
          <w:top w:w="57" w:type="dxa"/>
          <w:bottom w:w="57" w:type="dxa"/>
        </w:tblCellMar>
        <w:tblLook w:val="0420" w:firstRow="1" w:lastRow="0" w:firstColumn="0" w:lastColumn="0" w:noHBand="0" w:noVBand="1"/>
        <w:tblPrChange w:id="214" w:author="Maurizio Piazza" w:date="2020-08-26T14:05:00Z">
          <w:tblPr>
            <w:tblStyle w:val="Grigliatabella"/>
            <w:tblW w:w="9889" w:type="dxa"/>
            <w:tblLook w:val="04A0" w:firstRow="1" w:lastRow="0" w:firstColumn="1" w:lastColumn="0" w:noHBand="0" w:noVBand="1"/>
          </w:tblPr>
        </w:tblPrChange>
      </w:tblPr>
      <w:tblGrid>
        <w:gridCol w:w="4982"/>
        <w:gridCol w:w="2770"/>
        <w:gridCol w:w="2137"/>
        <w:tblGridChange w:id="215">
          <w:tblGrid>
            <w:gridCol w:w="7054"/>
            <w:gridCol w:w="1559"/>
            <w:gridCol w:w="1276"/>
          </w:tblGrid>
        </w:tblGridChange>
      </w:tblGrid>
      <w:tr w:rsidR="00CA65E8" w:rsidRPr="00466361" w14:paraId="554948FF" w14:textId="77777777" w:rsidTr="00C16757">
        <w:trPr>
          <w:cnfStyle w:val="100000000000" w:firstRow="1" w:lastRow="0" w:firstColumn="0" w:lastColumn="0" w:oddVBand="0" w:evenVBand="0" w:oddHBand="0" w:evenHBand="0" w:firstRowFirstColumn="0" w:firstRowLastColumn="0" w:lastRowFirstColumn="0" w:lastRowLastColumn="0"/>
        </w:trPr>
        <w:tc>
          <w:tcPr>
            <w:tcW w:w="0" w:type="dxa"/>
            <w:tcPrChange w:id="216" w:author="Maurizio Piazza" w:date="2020-08-26T14:05:00Z">
              <w:tcPr>
                <w:tcW w:w="7054" w:type="dxa"/>
              </w:tcPr>
            </w:tcPrChange>
          </w:tcPr>
          <w:p w14:paraId="0759B814" w14:textId="77777777" w:rsidR="00CA65E8" w:rsidRPr="00466361" w:rsidRDefault="00CA65E8">
            <w:pPr>
              <w:jc w:val="center"/>
              <w:cnfStyle w:val="100000000000" w:firstRow="1" w:lastRow="0" w:firstColumn="0" w:lastColumn="0" w:oddVBand="0" w:evenVBand="0" w:oddHBand="0" w:evenHBand="0" w:firstRowFirstColumn="0" w:firstRowLastColumn="0" w:lastRowFirstColumn="0" w:lastRowLastColumn="0"/>
              <w:rPr>
                <w:b w:val="0"/>
                <w:sz w:val="18"/>
                <w:szCs w:val="18"/>
              </w:rPr>
              <w:pPrChange w:id="217" w:author="Maurizio Piazza" w:date="2020-08-26T14:05:00Z">
                <w:pPr>
                  <w:spacing w:before="120"/>
                  <w:jc w:val="center"/>
                  <w:cnfStyle w:val="100000000000" w:firstRow="1" w:lastRow="0" w:firstColumn="0" w:lastColumn="0" w:oddVBand="0" w:evenVBand="0" w:oddHBand="0" w:evenHBand="0" w:firstRowFirstColumn="0" w:firstRowLastColumn="0" w:lastRowFirstColumn="0" w:lastRowLastColumn="0"/>
                </w:pPr>
              </w:pPrChange>
            </w:pPr>
            <w:r w:rsidRPr="00466361">
              <w:rPr>
                <w:sz w:val="18"/>
                <w:szCs w:val="18"/>
              </w:rPr>
              <w:t>Atti</w:t>
            </w:r>
          </w:p>
        </w:tc>
        <w:tc>
          <w:tcPr>
            <w:tcW w:w="0" w:type="dxa"/>
            <w:tcPrChange w:id="218" w:author="Maurizio Piazza" w:date="2020-08-26T14:05:00Z">
              <w:tcPr>
                <w:tcW w:w="1559" w:type="dxa"/>
              </w:tcPr>
            </w:tcPrChange>
          </w:tcPr>
          <w:p w14:paraId="17F7966F" w14:textId="77777777" w:rsidR="00CA65E8" w:rsidRPr="00466361" w:rsidRDefault="00CA65E8">
            <w:pPr>
              <w:jc w:val="center"/>
              <w:cnfStyle w:val="100000000000" w:firstRow="1" w:lastRow="0" w:firstColumn="0" w:lastColumn="0" w:oddVBand="0" w:evenVBand="0" w:oddHBand="0" w:evenHBand="0" w:firstRowFirstColumn="0" w:firstRowLastColumn="0" w:lastRowFirstColumn="0" w:lastRowLastColumn="0"/>
              <w:rPr>
                <w:b w:val="0"/>
                <w:sz w:val="18"/>
                <w:szCs w:val="18"/>
              </w:rPr>
              <w:pPrChange w:id="219" w:author="Maurizio Piazza" w:date="2020-08-26T14:05:00Z">
                <w:pPr>
                  <w:spacing w:before="120"/>
                  <w:jc w:val="center"/>
                  <w:cnfStyle w:val="100000000000" w:firstRow="1" w:lastRow="0" w:firstColumn="0" w:lastColumn="0" w:oddVBand="0" w:evenVBand="0" w:oddHBand="0" w:evenHBand="0" w:firstRowFirstColumn="0" w:firstRowLastColumn="0" w:lastRowFirstColumn="0" w:lastRowLastColumn="0"/>
                </w:pPr>
              </w:pPrChange>
            </w:pPr>
            <w:r w:rsidRPr="00466361">
              <w:rPr>
                <w:sz w:val="18"/>
                <w:szCs w:val="18"/>
              </w:rPr>
              <w:t>Modello</w:t>
            </w:r>
          </w:p>
        </w:tc>
        <w:tc>
          <w:tcPr>
            <w:tcW w:w="0" w:type="dxa"/>
            <w:tcPrChange w:id="220" w:author="Maurizio Piazza" w:date="2020-08-26T14:05:00Z">
              <w:tcPr>
                <w:tcW w:w="1276" w:type="dxa"/>
              </w:tcPr>
            </w:tcPrChange>
          </w:tcPr>
          <w:p w14:paraId="1052D886" w14:textId="4EC5777A" w:rsidR="00CA65E8" w:rsidRPr="00466361" w:rsidRDefault="00CA65E8">
            <w:pPr>
              <w:jc w:val="center"/>
              <w:cnfStyle w:val="100000000000" w:firstRow="1" w:lastRow="0" w:firstColumn="0" w:lastColumn="0" w:oddVBand="0" w:evenVBand="0" w:oddHBand="0" w:evenHBand="0" w:firstRowFirstColumn="0" w:firstRowLastColumn="0" w:lastRowFirstColumn="0" w:lastRowLastColumn="0"/>
              <w:rPr>
                <w:b w:val="0"/>
                <w:sz w:val="18"/>
                <w:szCs w:val="18"/>
              </w:rPr>
              <w:pPrChange w:id="221" w:author="Maurizio Piazza" w:date="2020-08-26T14:05:00Z">
                <w:pPr>
                  <w:spacing w:before="120"/>
                  <w:jc w:val="center"/>
                  <w:cnfStyle w:val="100000000000" w:firstRow="1" w:lastRow="0" w:firstColumn="0" w:lastColumn="0" w:oddVBand="0" w:evenVBand="0" w:oddHBand="0" w:evenHBand="0" w:firstRowFirstColumn="0" w:firstRowLastColumn="0" w:lastRowFirstColumn="0" w:lastRowLastColumn="0"/>
                </w:pPr>
              </w:pPrChange>
            </w:pPr>
            <w:r>
              <w:rPr>
                <w:sz w:val="20"/>
                <w:szCs w:val="20"/>
              </w:rPr>
              <w:t xml:space="preserve">Nome file </w:t>
            </w:r>
          </w:p>
        </w:tc>
      </w:tr>
      <w:tr w:rsidR="008D52B4" w:rsidRPr="00A002D3" w14:paraId="14CAACE8" w14:textId="77777777" w:rsidTr="00C16757">
        <w:tc>
          <w:tcPr>
            <w:tcW w:w="0" w:type="dxa"/>
            <w:tcPrChange w:id="222" w:author="Maurizio Piazza" w:date="2020-08-26T14:05:00Z">
              <w:tcPr>
                <w:tcW w:w="7054" w:type="dxa"/>
              </w:tcPr>
            </w:tcPrChange>
          </w:tcPr>
          <w:p w14:paraId="4E1F88B9" w14:textId="49EC420A" w:rsidR="008D52B4" w:rsidRPr="00A002D3" w:rsidRDefault="008D52B4">
            <w:pPr>
              <w:rPr>
                <w:sz w:val="18"/>
                <w:szCs w:val="18"/>
              </w:rPr>
              <w:pPrChange w:id="223" w:author="Maurizio Piazza" w:date="2020-08-26T14:05:00Z">
                <w:pPr>
                  <w:spacing w:before="120"/>
                </w:pPr>
              </w:pPrChange>
            </w:pPr>
            <w:r>
              <w:rPr>
                <w:sz w:val="18"/>
                <w:szCs w:val="18"/>
              </w:rPr>
              <w:t>Linee guida di conferimento al trattamento esterno dei dati in caso di impianto della piattaforma Digitale su Centro Servizi esterno all’Amministrazione riusante</w:t>
            </w:r>
          </w:p>
        </w:tc>
        <w:tc>
          <w:tcPr>
            <w:tcW w:w="0" w:type="dxa"/>
            <w:tcPrChange w:id="224" w:author="Maurizio Piazza" w:date="2020-08-26T14:05:00Z">
              <w:tcPr>
                <w:tcW w:w="1559" w:type="dxa"/>
              </w:tcPr>
            </w:tcPrChange>
          </w:tcPr>
          <w:p w14:paraId="0CFC38BE" w14:textId="3E0958B2" w:rsidR="008D52B4" w:rsidRDefault="008D52B4">
            <w:pPr>
              <w:jc w:val="center"/>
              <w:rPr>
                <w:sz w:val="18"/>
                <w:szCs w:val="18"/>
              </w:rPr>
              <w:pPrChange w:id="225" w:author="Maurizio Piazza" w:date="2020-08-26T14:05:00Z">
                <w:pPr>
                  <w:spacing w:before="120"/>
                  <w:jc w:val="center"/>
                </w:pPr>
              </w:pPrChange>
            </w:pPr>
            <w:r>
              <w:rPr>
                <w:sz w:val="18"/>
                <w:szCs w:val="18"/>
              </w:rPr>
              <w:t>Completa ufficiale</w:t>
            </w:r>
          </w:p>
        </w:tc>
        <w:tc>
          <w:tcPr>
            <w:tcW w:w="0" w:type="dxa"/>
            <w:tcPrChange w:id="226" w:author="Maurizio Piazza" w:date="2020-08-26T14:05:00Z">
              <w:tcPr>
                <w:tcW w:w="1276" w:type="dxa"/>
              </w:tcPr>
            </w:tcPrChange>
          </w:tcPr>
          <w:p w14:paraId="2ACCFB1F" w14:textId="3FC84538" w:rsidR="008D52B4" w:rsidRDefault="008D52B4">
            <w:pPr>
              <w:jc w:val="center"/>
              <w:rPr>
                <w:sz w:val="18"/>
                <w:szCs w:val="18"/>
              </w:rPr>
              <w:pPrChange w:id="227" w:author="Maurizio Piazza" w:date="2020-08-26T14:05:00Z">
                <w:pPr>
                  <w:spacing w:before="120"/>
                  <w:jc w:val="center"/>
                </w:pPr>
              </w:pPrChange>
            </w:pPr>
          </w:p>
        </w:tc>
      </w:tr>
      <w:tr w:rsidR="00196011" w:rsidRPr="00A002D3" w14:paraId="229B1B39" w14:textId="77777777" w:rsidTr="00C16757">
        <w:tc>
          <w:tcPr>
            <w:tcW w:w="0" w:type="dxa"/>
            <w:tcPrChange w:id="228" w:author="Maurizio Piazza" w:date="2020-08-26T14:05:00Z">
              <w:tcPr>
                <w:tcW w:w="7054" w:type="dxa"/>
              </w:tcPr>
            </w:tcPrChange>
          </w:tcPr>
          <w:p w14:paraId="219BD15C" w14:textId="2172619D" w:rsidR="00196011" w:rsidRPr="00196011" w:rsidRDefault="00196011">
            <w:pPr>
              <w:rPr>
                <w:sz w:val="18"/>
                <w:szCs w:val="18"/>
              </w:rPr>
              <w:pPrChange w:id="229" w:author="Maurizio Piazza" w:date="2020-08-26T14:05:00Z">
                <w:pPr>
                  <w:spacing w:before="120"/>
                </w:pPr>
              </w:pPrChange>
            </w:pPr>
            <w:r w:rsidRPr="00196011">
              <w:rPr>
                <w:sz w:val="18"/>
                <w:szCs w:val="18"/>
              </w:rPr>
              <w:t>Certificato di licenza EUPL 1.2 del SIGESS in conformità alle linee guida AGID per il software in riuso;</w:t>
            </w:r>
          </w:p>
        </w:tc>
        <w:tc>
          <w:tcPr>
            <w:tcW w:w="0" w:type="dxa"/>
            <w:tcPrChange w:id="230" w:author="Maurizio Piazza" w:date="2020-08-26T14:05:00Z">
              <w:tcPr>
                <w:tcW w:w="1559" w:type="dxa"/>
              </w:tcPr>
            </w:tcPrChange>
          </w:tcPr>
          <w:p w14:paraId="71BB8219" w14:textId="24389029" w:rsidR="00196011" w:rsidRDefault="00196011">
            <w:pPr>
              <w:jc w:val="center"/>
              <w:rPr>
                <w:sz w:val="18"/>
                <w:szCs w:val="18"/>
              </w:rPr>
              <w:pPrChange w:id="231" w:author="Maurizio Piazza" w:date="2020-08-26T14:05:00Z">
                <w:pPr>
                  <w:spacing w:before="120"/>
                  <w:jc w:val="center"/>
                </w:pPr>
              </w:pPrChange>
            </w:pPr>
            <w:r w:rsidRPr="001B14E7">
              <w:rPr>
                <w:sz w:val="18"/>
                <w:szCs w:val="18"/>
              </w:rPr>
              <w:t>Completa ufficiale</w:t>
            </w:r>
          </w:p>
        </w:tc>
        <w:tc>
          <w:tcPr>
            <w:tcW w:w="0" w:type="dxa"/>
            <w:tcPrChange w:id="232" w:author="Maurizio Piazza" w:date="2020-08-26T14:05:00Z">
              <w:tcPr>
                <w:tcW w:w="1276" w:type="dxa"/>
              </w:tcPr>
            </w:tcPrChange>
          </w:tcPr>
          <w:p w14:paraId="417AE474" w14:textId="77777777" w:rsidR="00196011" w:rsidRDefault="00196011">
            <w:pPr>
              <w:jc w:val="center"/>
              <w:rPr>
                <w:sz w:val="18"/>
                <w:szCs w:val="18"/>
              </w:rPr>
              <w:pPrChange w:id="233" w:author="Maurizio Piazza" w:date="2020-08-26T14:05:00Z">
                <w:pPr>
                  <w:spacing w:before="120"/>
                  <w:jc w:val="center"/>
                </w:pPr>
              </w:pPrChange>
            </w:pPr>
          </w:p>
        </w:tc>
      </w:tr>
      <w:tr w:rsidR="00196011" w:rsidRPr="00A002D3" w14:paraId="3CDEE4DE" w14:textId="77777777" w:rsidTr="00C16757">
        <w:tc>
          <w:tcPr>
            <w:tcW w:w="0" w:type="dxa"/>
            <w:tcPrChange w:id="234" w:author="Maurizio Piazza" w:date="2020-08-26T14:05:00Z">
              <w:tcPr>
                <w:tcW w:w="7054" w:type="dxa"/>
              </w:tcPr>
            </w:tcPrChange>
          </w:tcPr>
          <w:p w14:paraId="2B78891E" w14:textId="3C17823A" w:rsidR="00196011" w:rsidRPr="00B61428" w:rsidRDefault="00196011">
            <w:pPr>
              <w:rPr>
                <w:sz w:val="18"/>
                <w:szCs w:val="18"/>
              </w:rPr>
              <w:pPrChange w:id="235" w:author="Maurizio Piazza" w:date="2020-08-26T14:05:00Z">
                <w:pPr>
                  <w:spacing w:before="120"/>
                </w:pPr>
              </w:pPrChange>
            </w:pPr>
            <w:r w:rsidRPr="00B61428">
              <w:rPr>
                <w:sz w:val="18"/>
                <w:szCs w:val="18"/>
              </w:rPr>
              <w:t xml:space="preserve">Elencazioni Librerie e Servizi applicativi di mercato Open e commerciali utilizzati per la realizzazione del SIGESS. NON esiste software specialistico operazionale con licenza onerosa ad esclusione della licenza RDBMS Standard </w:t>
            </w:r>
            <w:proofErr w:type="spellStart"/>
            <w:r w:rsidRPr="00B61428">
              <w:rPr>
                <w:sz w:val="18"/>
                <w:szCs w:val="18"/>
              </w:rPr>
              <w:t>edition</w:t>
            </w:r>
            <w:proofErr w:type="spellEnd"/>
            <w:r w:rsidRPr="00B61428">
              <w:rPr>
                <w:sz w:val="18"/>
                <w:szCs w:val="18"/>
              </w:rPr>
              <w:t xml:space="preserve"> ORACLE;</w:t>
            </w:r>
          </w:p>
        </w:tc>
        <w:tc>
          <w:tcPr>
            <w:tcW w:w="0" w:type="dxa"/>
            <w:tcPrChange w:id="236" w:author="Maurizio Piazza" w:date="2020-08-26T14:05:00Z">
              <w:tcPr>
                <w:tcW w:w="1559" w:type="dxa"/>
              </w:tcPr>
            </w:tcPrChange>
          </w:tcPr>
          <w:p w14:paraId="4A310815" w14:textId="28FF3ACE" w:rsidR="00196011" w:rsidRDefault="00196011">
            <w:pPr>
              <w:jc w:val="center"/>
              <w:rPr>
                <w:sz w:val="18"/>
                <w:szCs w:val="18"/>
              </w:rPr>
              <w:pPrChange w:id="237" w:author="Maurizio Piazza" w:date="2020-08-26T14:05:00Z">
                <w:pPr>
                  <w:spacing w:before="120"/>
                  <w:jc w:val="center"/>
                </w:pPr>
              </w:pPrChange>
            </w:pPr>
            <w:r w:rsidRPr="001B14E7">
              <w:rPr>
                <w:sz w:val="18"/>
                <w:szCs w:val="18"/>
              </w:rPr>
              <w:t>Completa ufficiale</w:t>
            </w:r>
          </w:p>
        </w:tc>
        <w:tc>
          <w:tcPr>
            <w:tcW w:w="0" w:type="dxa"/>
            <w:tcPrChange w:id="238" w:author="Maurizio Piazza" w:date="2020-08-26T14:05:00Z">
              <w:tcPr>
                <w:tcW w:w="1276" w:type="dxa"/>
              </w:tcPr>
            </w:tcPrChange>
          </w:tcPr>
          <w:p w14:paraId="560FF2B5" w14:textId="77777777" w:rsidR="00196011" w:rsidRDefault="00196011">
            <w:pPr>
              <w:jc w:val="center"/>
              <w:rPr>
                <w:sz w:val="18"/>
                <w:szCs w:val="18"/>
              </w:rPr>
              <w:pPrChange w:id="239" w:author="Maurizio Piazza" w:date="2020-08-26T14:05:00Z">
                <w:pPr>
                  <w:spacing w:before="120"/>
                  <w:jc w:val="center"/>
                </w:pPr>
              </w:pPrChange>
            </w:pPr>
          </w:p>
        </w:tc>
      </w:tr>
      <w:tr w:rsidR="00196011" w:rsidRPr="00A002D3" w14:paraId="40821C83" w14:textId="77777777" w:rsidTr="00C16757">
        <w:tc>
          <w:tcPr>
            <w:tcW w:w="0" w:type="dxa"/>
            <w:tcPrChange w:id="240" w:author="Maurizio Piazza" w:date="2020-08-26T14:05:00Z">
              <w:tcPr>
                <w:tcW w:w="7054" w:type="dxa"/>
              </w:tcPr>
            </w:tcPrChange>
          </w:tcPr>
          <w:p w14:paraId="6F8C9310" w14:textId="6CEBBBC4" w:rsidR="00196011" w:rsidRPr="00B61428" w:rsidRDefault="00196011">
            <w:pPr>
              <w:rPr>
                <w:sz w:val="18"/>
                <w:szCs w:val="18"/>
              </w:rPr>
              <w:pPrChange w:id="241" w:author="Maurizio Piazza" w:date="2020-08-26T14:05:00Z">
                <w:pPr>
                  <w:spacing w:before="120"/>
                </w:pPr>
              </w:pPrChange>
            </w:pPr>
            <w:r w:rsidRPr="00B61428">
              <w:rPr>
                <w:sz w:val="18"/>
                <w:szCs w:val="18"/>
              </w:rPr>
              <w:t>Liberatorie d’uso dei materiali connessi alla buona pratica,</w:t>
            </w:r>
          </w:p>
        </w:tc>
        <w:tc>
          <w:tcPr>
            <w:tcW w:w="0" w:type="dxa"/>
            <w:tcPrChange w:id="242" w:author="Maurizio Piazza" w:date="2020-08-26T14:05:00Z">
              <w:tcPr>
                <w:tcW w:w="1559" w:type="dxa"/>
              </w:tcPr>
            </w:tcPrChange>
          </w:tcPr>
          <w:p w14:paraId="7EF2BA21" w14:textId="627FB65E" w:rsidR="00196011" w:rsidRDefault="00196011">
            <w:pPr>
              <w:jc w:val="center"/>
              <w:rPr>
                <w:sz w:val="18"/>
                <w:szCs w:val="18"/>
              </w:rPr>
              <w:pPrChange w:id="243" w:author="Maurizio Piazza" w:date="2020-08-26T14:05:00Z">
                <w:pPr>
                  <w:spacing w:before="120"/>
                  <w:jc w:val="center"/>
                </w:pPr>
              </w:pPrChange>
            </w:pPr>
            <w:r w:rsidRPr="001B14E7">
              <w:rPr>
                <w:sz w:val="18"/>
                <w:szCs w:val="18"/>
              </w:rPr>
              <w:t>Completa ufficiale</w:t>
            </w:r>
          </w:p>
        </w:tc>
        <w:tc>
          <w:tcPr>
            <w:tcW w:w="0" w:type="dxa"/>
            <w:tcPrChange w:id="244" w:author="Maurizio Piazza" w:date="2020-08-26T14:05:00Z">
              <w:tcPr>
                <w:tcW w:w="1276" w:type="dxa"/>
              </w:tcPr>
            </w:tcPrChange>
          </w:tcPr>
          <w:p w14:paraId="40DB84CA" w14:textId="77777777" w:rsidR="00196011" w:rsidRDefault="00196011">
            <w:pPr>
              <w:jc w:val="center"/>
              <w:rPr>
                <w:sz w:val="18"/>
                <w:szCs w:val="18"/>
              </w:rPr>
              <w:pPrChange w:id="245" w:author="Maurizio Piazza" w:date="2020-08-26T14:05:00Z">
                <w:pPr>
                  <w:spacing w:before="120"/>
                  <w:jc w:val="center"/>
                </w:pPr>
              </w:pPrChange>
            </w:pPr>
          </w:p>
        </w:tc>
      </w:tr>
      <w:tr w:rsidR="00196011" w:rsidRPr="00A002D3" w14:paraId="61A21A8B" w14:textId="77777777" w:rsidTr="00C16757">
        <w:tc>
          <w:tcPr>
            <w:tcW w:w="0" w:type="dxa"/>
            <w:tcPrChange w:id="246" w:author="Maurizio Piazza" w:date="2020-08-26T14:05:00Z">
              <w:tcPr>
                <w:tcW w:w="7054" w:type="dxa"/>
              </w:tcPr>
            </w:tcPrChange>
          </w:tcPr>
          <w:p w14:paraId="31CA40FD" w14:textId="2A8F4019" w:rsidR="00196011" w:rsidRPr="00196011" w:rsidRDefault="00196011">
            <w:pPr>
              <w:rPr>
                <w:sz w:val="18"/>
                <w:szCs w:val="18"/>
              </w:rPr>
              <w:pPrChange w:id="247" w:author="Maurizio Piazza" w:date="2020-08-26T14:05:00Z">
                <w:pPr>
                  <w:spacing w:before="120"/>
                </w:pPr>
              </w:pPrChange>
            </w:pPr>
            <w:r w:rsidRPr="00196011">
              <w:rPr>
                <w:sz w:val="18"/>
                <w:szCs w:val="18"/>
              </w:rPr>
              <w:t xml:space="preserve">Richieste di offerta dei componenti software a licenza commerciale </w:t>
            </w:r>
          </w:p>
        </w:tc>
        <w:tc>
          <w:tcPr>
            <w:tcW w:w="0" w:type="dxa"/>
            <w:tcPrChange w:id="248" w:author="Maurizio Piazza" w:date="2020-08-26T14:05:00Z">
              <w:tcPr>
                <w:tcW w:w="1559" w:type="dxa"/>
              </w:tcPr>
            </w:tcPrChange>
          </w:tcPr>
          <w:p w14:paraId="372C052C" w14:textId="58842391" w:rsidR="00196011" w:rsidRDefault="00196011">
            <w:pPr>
              <w:jc w:val="center"/>
              <w:rPr>
                <w:sz w:val="18"/>
                <w:szCs w:val="18"/>
              </w:rPr>
              <w:pPrChange w:id="249" w:author="Maurizio Piazza" w:date="2020-08-26T14:05:00Z">
                <w:pPr>
                  <w:spacing w:before="120"/>
                  <w:jc w:val="center"/>
                </w:pPr>
              </w:pPrChange>
            </w:pPr>
            <w:r>
              <w:rPr>
                <w:sz w:val="18"/>
                <w:szCs w:val="18"/>
              </w:rPr>
              <w:t>Bozza format</w:t>
            </w:r>
          </w:p>
        </w:tc>
        <w:tc>
          <w:tcPr>
            <w:tcW w:w="0" w:type="dxa"/>
            <w:tcPrChange w:id="250" w:author="Maurizio Piazza" w:date="2020-08-26T14:05:00Z">
              <w:tcPr>
                <w:tcW w:w="1276" w:type="dxa"/>
              </w:tcPr>
            </w:tcPrChange>
          </w:tcPr>
          <w:p w14:paraId="2ECF4BF7" w14:textId="77777777" w:rsidR="00196011" w:rsidRDefault="00196011">
            <w:pPr>
              <w:jc w:val="center"/>
              <w:rPr>
                <w:sz w:val="18"/>
                <w:szCs w:val="18"/>
              </w:rPr>
              <w:pPrChange w:id="251" w:author="Maurizio Piazza" w:date="2020-08-26T14:05:00Z">
                <w:pPr>
                  <w:spacing w:before="120"/>
                  <w:jc w:val="center"/>
                </w:pPr>
              </w:pPrChange>
            </w:pPr>
          </w:p>
        </w:tc>
      </w:tr>
    </w:tbl>
    <w:p w14:paraId="2C42627A" w14:textId="77777777" w:rsidR="00A002D3" w:rsidRDefault="00A002D3" w:rsidP="004F773C">
      <w:pPr>
        <w:spacing w:before="120" w:after="0" w:line="240" w:lineRule="auto"/>
      </w:pPr>
    </w:p>
    <w:p w14:paraId="41856163" w14:textId="77777777" w:rsidR="006F7E5B" w:rsidRPr="00356FC4" w:rsidRDefault="006F7E5B" w:rsidP="004F773C">
      <w:pPr>
        <w:spacing w:before="120" w:after="0" w:line="240" w:lineRule="auto"/>
      </w:pPr>
    </w:p>
    <w:p w14:paraId="50366F75" w14:textId="77777777" w:rsidR="002602AA" w:rsidRPr="002602AA" w:rsidRDefault="002602AA" w:rsidP="004F773C">
      <w:pPr>
        <w:pStyle w:val="Titolo3"/>
        <w:spacing w:after="0" w:line="240" w:lineRule="auto"/>
        <w:contextualSpacing w:val="0"/>
      </w:pPr>
      <w:bookmarkStart w:id="252" w:name="_Toc40524053"/>
      <w:bookmarkStart w:id="253" w:name="_Hlk532302933"/>
      <w:r w:rsidRPr="002602AA">
        <w:t>Procedure e atti amministrativi di procurement</w:t>
      </w:r>
      <w:bookmarkEnd w:id="252"/>
    </w:p>
    <w:bookmarkEnd w:id="253"/>
    <w:p w14:paraId="075DE75D" w14:textId="033D07AD" w:rsidR="002D06ED" w:rsidRDefault="002602AA" w:rsidP="00983F3A">
      <w:pPr>
        <w:spacing w:before="120" w:after="0" w:line="240" w:lineRule="auto"/>
      </w:pPr>
      <w:r>
        <w:t xml:space="preserve">Si elencano le procedure e i conseguenti </w:t>
      </w:r>
      <w:r w:rsidRPr="00C74A67">
        <w:t xml:space="preserve">atti </w:t>
      </w:r>
      <w:r>
        <w:t xml:space="preserve">amministrativi </w:t>
      </w:r>
      <w:r w:rsidRPr="00C74A67">
        <w:t>utili per l’acquisizione di beni e servizi necessari per supportare adeguatamente il trasferimento e l’adozione della buona pratica</w:t>
      </w:r>
      <w:r w:rsidR="006F0ABA">
        <w:t xml:space="preserve">. Per ogni procedura in elenco, sono indicati puntualmente gli atti amministrativi connessi e il nome dei rispettivi modelli presenti nell’Archivio </w:t>
      </w:r>
      <w:r w:rsidR="006F0ABA" w:rsidRPr="004708B2">
        <w:t>B4 Allegato - Procedure per l’adozione della buona pratica</w:t>
      </w:r>
      <w:r w:rsidR="006F0ABA">
        <w:t>.</w:t>
      </w:r>
    </w:p>
    <w:p w14:paraId="575C2D7F" w14:textId="77777777" w:rsidR="006F0ABA" w:rsidRDefault="006F0ABA" w:rsidP="00983F3A">
      <w:pPr>
        <w:spacing w:before="120" w:after="0" w:line="240" w:lineRule="auto"/>
      </w:pPr>
    </w:p>
    <w:tbl>
      <w:tblPr>
        <w:tblStyle w:val="Tabellagriglia1chiara-colore21"/>
        <w:tblW w:w="9888" w:type="dxa"/>
        <w:tblLayout w:type="fixed"/>
        <w:tblCellMar>
          <w:top w:w="57" w:type="dxa"/>
          <w:bottom w:w="57" w:type="dxa"/>
        </w:tblCellMar>
        <w:tblLook w:val="0420" w:firstRow="1" w:lastRow="0" w:firstColumn="0" w:lastColumn="0" w:noHBand="0" w:noVBand="1"/>
        <w:tblPrChange w:id="254" w:author="Maurizio Piazza" w:date="2020-08-26T14:04:00Z">
          <w:tblPr>
            <w:tblStyle w:val="Grigliatabella"/>
            <w:tblW w:w="9888" w:type="dxa"/>
            <w:tblInd w:w="-34" w:type="dxa"/>
            <w:tblLayout w:type="fixed"/>
            <w:tblLook w:val="04A0" w:firstRow="1" w:lastRow="0" w:firstColumn="1" w:lastColumn="0" w:noHBand="0" w:noVBand="1"/>
          </w:tblPr>
        </w:tblPrChange>
      </w:tblPr>
      <w:tblGrid>
        <w:gridCol w:w="5495"/>
        <w:gridCol w:w="1559"/>
        <w:gridCol w:w="1559"/>
        <w:gridCol w:w="1275"/>
        <w:tblGridChange w:id="255">
          <w:tblGrid>
            <w:gridCol w:w="6379"/>
            <w:gridCol w:w="1276"/>
            <w:gridCol w:w="1276"/>
            <w:gridCol w:w="957"/>
          </w:tblGrid>
        </w:tblGridChange>
      </w:tblGrid>
      <w:tr w:rsidR="002D06ED" w:rsidRPr="004F773C" w14:paraId="035094C1" w14:textId="77777777" w:rsidTr="00C16757">
        <w:trPr>
          <w:cnfStyle w:val="100000000000" w:firstRow="1" w:lastRow="0" w:firstColumn="0" w:lastColumn="0" w:oddVBand="0" w:evenVBand="0" w:oddHBand="0" w:evenHBand="0" w:firstRowFirstColumn="0" w:firstRowLastColumn="0" w:lastRowFirstColumn="0" w:lastRowLastColumn="0"/>
          <w:tblHeader/>
        </w:trPr>
        <w:tc>
          <w:tcPr>
            <w:tcW w:w="5495" w:type="dxa"/>
            <w:vAlign w:val="center"/>
            <w:tcPrChange w:id="256" w:author="Maurizio Piazza" w:date="2020-08-26T14:04:00Z">
              <w:tcPr>
                <w:tcW w:w="6379" w:type="dxa"/>
              </w:tcPr>
            </w:tcPrChange>
          </w:tcPr>
          <w:p w14:paraId="18D7F33E" w14:textId="77777777" w:rsidR="002D06ED" w:rsidRPr="004F773C" w:rsidRDefault="002D06ED">
            <w:pPr>
              <w:jc w:val="center"/>
              <w:cnfStyle w:val="100000000000" w:firstRow="1" w:lastRow="0" w:firstColumn="0" w:lastColumn="0" w:oddVBand="0" w:evenVBand="0" w:oddHBand="0" w:evenHBand="0" w:firstRowFirstColumn="0" w:firstRowLastColumn="0" w:lastRowFirstColumn="0" w:lastRowLastColumn="0"/>
              <w:rPr>
                <w:b w:val="0"/>
                <w:sz w:val="20"/>
                <w:szCs w:val="20"/>
              </w:rPr>
              <w:pPrChange w:id="257" w:author="Maurizio Piazza" w:date="2020-08-26T14:04:00Z">
                <w:pPr>
                  <w:spacing w:before="120"/>
                  <w:jc w:val="center"/>
                  <w:cnfStyle w:val="100000000000" w:firstRow="1" w:lastRow="0" w:firstColumn="0" w:lastColumn="0" w:oddVBand="0" w:evenVBand="0" w:oddHBand="0" w:evenHBand="0" w:firstRowFirstColumn="0" w:firstRowLastColumn="0" w:lastRowFirstColumn="0" w:lastRowLastColumn="0"/>
                </w:pPr>
              </w:pPrChange>
            </w:pPr>
            <w:r w:rsidRPr="004F773C">
              <w:rPr>
                <w:sz w:val="20"/>
                <w:szCs w:val="20"/>
              </w:rPr>
              <w:t xml:space="preserve">Tipo </w:t>
            </w:r>
            <w:r>
              <w:rPr>
                <w:sz w:val="20"/>
                <w:szCs w:val="20"/>
              </w:rPr>
              <w:t>Procedura</w:t>
            </w:r>
          </w:p>
        </w:tc>
        <w:tc>
          <w:tcPr>
            <w:tcW w:w="1559" w:type="dxa"/>
            <w:vAlign w:val="center"/>
            <w:tcPrChange w:id="258" w:author="Maurizio Piazza" w:date="2020-08-26T14:04:00Z">
              <w:tcPr>
                <w:tcW w:w="1276" w:type="dxa"/>
              </w:tcPr>
            </w:tcPrChange>
          </w:tcPr>
          <w:p w14:paraId="2F9B5CAE" w14:textId="77777777" w:rsidR="002D06ED" w:rsidRPr="004F773C" w:rsidRDefault="002D06ED">
            <w:pPr>
              <w:jc w:val="center"/>
              <w:cnfStyle w:val="100000000000" w:firstRow="1" w:lastRow="0" w:firstColumn="0" w:lastColumn="0" w:oddVBand="0" w:evenVBand="0" w:oddHBand="0" w:evenHBand="0" w:firstRowFirstColumn="0" w:firstRowLastColumn="0" w:lastRowFirstColumn="0" w:lastRowLastColumn="0"/>
              <w:rPr>
                <w:b w:val="0"/>
                <w:sz w:val="20"/>
                <w:szCs w:val="20"/>
              </w:rPr>
              <w:pPrChange w:id="259" w:author="Maurizio Piazza" w:date="2020-08-26T14:04:00Z">
                <w:pPr>
                  <w:spacing w:before="120"/>
                  <w:jc w:val="center"/>
                  <w:cnfStyle w:val="100000000000" w:firstRow="1" w:lastRow="0" w:firstColumn="0" w:lastColumn="0" w:oddVBand="0" w:evenVBand="0" w:oddHBand="0" w:evenHBand="0" w:firstRowFirstColumn="0" w:firstRowLastColumn="0" w:lastRowFirstColumn="0" w:lastRowLastColumn="0"/>
                </w:pPr>
              </w:pPrChange>
            </w:pPr>
            <w:r>
              <w:rPr>
                <w:sz w:val="20"/>
                <w:szCs w:val="20"/>
              </w:rPr>
              <w:t>Atti Bozza nel Kit di riuso</w:t>
            </w:r>
          </w:p>
        </w:tc>
        <w:tc>
          <w:tcPr>
            <w:tcW w:w="1559" w:type="dxa"/>
            <w:vAlign w:val="center"/>
            <w:tcPrChange w:id="260" w:author="Maurizio Piazza" w:date="2020-08-26T14:04:00Z">
              <w:tcPr>
                <w:tcW w:w="1276" w:type="dxa"/>
              </w:tcPr>
            </w:tcPrChange>
          </w:tcPr>
          <w:p w14:paraId="763F39CD" w14:textId="0286F002" w:rsidR="002D06ED" w:rsidRPr="004F773C" w:rsidRDefault="002D06ED">
            <w:pPr>
              <w:jc w:val="center"/>
              <w:cnfStyle w:val="100000000000" w:firstRow="1" w:lastRow="0" w:firstColumn="0" w:lastColumn="0" w:oddVBand="0" w:evenVBand="0" w:oddHBand="0" w:evenHBand="0" w:firstRowFirstColumn="0" w:firstRowLastColumn="0" w:lastRowFirstColumn="0" w:lastRowLastColumn="0"/>
              <w:rPr>
                <w:b w:val="0"/>
                <w:sz w:val="20"/>
                <w:szCs w:val="20"/>
              </w:rPr>
              <w:pPrChange w:id="261" w:author="Maurizio Piazza" w:date="2020-08-26T14:04:00Z">
                <w:pPr>
                  <w:spacing w:before="120"/>
                  <w:jc w:val="center"/>
                  <w:cnfStyle w:val="100000000000" w:firstRow="1" w:lastRow="0" w:firstColumn="0" w:lastColumn="0" w:oddVBand="0" w:evenVBand="0" w:oddHBand="0" w:evenHBand="0" w:firstRowFirstColumn="0" w:firstRowLastColumn="0" w:lastRowFirstColumn="0" w:lastRowLastColumn="0"/>
                </w:pPr>
              </w:pPrChange>
            </w:pPr>
            <w:r w:rsidRPr="004F773C">
              <w:rPr>
                <w:sz w:val="20"/>
                <w:szCs w:val="20"/>
              </w:rPr>
              <w:t>Compilazione/o invio</w:t>
            </w:r>
          </w:p>
        </w:tc>
        <w:tc>
          <w:tcPr>
            <w:tcW w:w="1275" w:type="dxa"/>
            <w:vAlign w:val="center"/>
            <w:tcPrChange w:id="262" w:author="Maurizio Piazza" w:date="2020-08-26T14:04:00Z">
              <w:tcPr>
                <w:tcW w:w="957" w:type="dxa"/>
              </w:tcPr>
            </w:tcPrChange>
          </w:tcPr>
          <w:p w14:paraId="72996F52" w14:textId="77777777" w:rsidR="002D06ED" w:rsidRPr="004F773C" w:rsidRDefault="002D06ED">
            <w:pPr>
              <w:jc w:val="center"/>
              <w:cnfStyle w:val="100000000000" w:firstRow="1" w:lastRow="0" w:firstColumn="0" w:lastColumn="0" w:oddVBand="0" w:evenVBand="0" w:oddHBand="0" w:evenHBand="0" w:firstRowFirstColumn="0" w:firstRowLastColumn="0" w:lastRowFirstColumn="0" w:lastRowLastColumn="0"/>
              <w:rPr>
                <w:b w:val="0"/>
                <w:sz w:val="20"/>
                <w:szCs w:val="20"/>
              </w:rPr>
              <w:pPrChange w:id="263" w:author="Maurizio Piazza" w:date="2020-08-26T14:04:00Z">
                <w:pPr>
                  <w:spacing w:before="120"/>
                  <w:jc w:val="center"/>
                  <w:cnfStyle w:val="100000000000" w:firstRow="1" w:lastRow="0" w:firstColumn="0" w:lastColumn="0" w:oddVBand="0" w:evenVBand="0" w:oddHBand="0" w:evenHBand="0" w:firstRowFirstColumn="0" w:firstRowLastColumn="0" w:lastRowFirstColumn="0" w:lastRowLastColumn="0"/>
                </w:pPr>
              </w:pPrChange>
            </w:pPr>
            <w:r>
              <w:rPr>
                <w:sz w:val="20"/>
                <w:szCs w:val="20"/>
              </w:rPr>
              <w:t>Nome file</w:t>
            </w:r>
          </w:p>
        </w:tc>
      </w:tr>
      <w:tr w:rsidR="00017415" w:rsidRPr="00D94112" w14:paraId="0618EE64" w14:textId="77777777" w:rsidTr="00C16757">
        <w:tc>
          <w:tcPr>
            <w:tcW w:w="5495" w:type="dxa"/>
            <w:tcPrChange w:id="264" w:author="Maurizio Piazza" w:date="2020-08-26T14:04:00Z">
              <w:tcPr>
                <w:tcW w:w="6379" w:type="dxa"/>
              </w:tcPr>
            </w:tcPrChange>
          </w:tcPr>
          <w:p w14:paraId="5CF753B8" w14:textId="77777777" w:rsidR="00017415" w:rsidRDefault="00017415">
            <w:pPr>
              <w:pStyle w:val="Paragrafoelenco"/>
              <w:numPr>
                <w:ilvl w:val="0"/>
                <w:numId w:val="15"/>
              </w:numPr>
              <w:ind w:left="182" w:hanging="148"/>
              <w:contextualSpacing w:val="0"/>
              <w:rPr>
                <w:sz w:val="18"/>
                <w:szCs w:val="18"/>
              </w:rPr>
              <w:pPrChange w:id="265" w:author="Maurizio Piazza" w:date="2020-08-26T14:04:00Z">
                <w:pPr>
                  <w:pStyle w:val="Paragrafoelenco"/>
                  <w:numPr>
                    <w:numId w:val="15"/>
                  </w:numPr>
                  <w:spacing w:before="120"/>
                  <w:ind w:left="182" w:hanging="148"/>
                  <w:contextualSpacing w:val="0"/>
                </w:pPr>
              </w:pPrChange>
            </w:pPr>
            <w:r>
              <w:rPr>
                <w:sz w:val="18"/>
                <w:szCs w:val="18"/>
              </w:rPr>
              <w:t xml:space="preserve">Gara Appalto fornitura servizi installazione, configurazione, formazione, assistenza </w:t>
            </w:r>
            <w:proofErr w:type="spellStart"/>
            <w:r>
              <w:rPr>
                <w:sz w:val="18"/>
                <w:szCs w:val="18"/>
              </w:rPr>
              <w:t>Start_up</w:t>
            </w:r>
            <w:proofErr w:type="spellEnd"/>
            <w:r>
              <w:rPr>
                <w:sz w:val="18"/>
                <w:szCs w:val="18"/>
              </w:rPr>
              <w:t xml:space="preserve"> SIGESS</w:t>
            </w:r>
          </w:p>
        </w:tc>
        <w:tc>
          <w:tcPr>
            <w:tcW w:w="1559" w:type="dxa"/>
            <w:tcPrChange w:id="266" w:author="Maurizio Piazza" w:date="2020-08-26T14:04:00Z">
              <w:tcPr>
                <w:tcW w:w="1276" w:type="dxa"/>
              </w:tcPr>
            </w:tcPrChange>
          </w:tcPr>
          <w:p w14:paraId="175390D7" w14:textId="77777777" w:rsidR="00017415" w:rsidRDefault="00017415">
            <w:pPr>
              <w:jc w:val="center"/>
              <w:rPr>
                <w:sz w:val="18"/>
                <w:szCs w:val="18"/>
              </w:rPr>
              <w:pPrChange w:id="267" w:author="Maurizio Piazza" w:date="2020-08-26T14:04:00Z">
                <w:pPr>
                  <w:spacing w:before="120"/>
                  <w:jc w:val="center"/>
                </w:pPr>
              </w:pPrChange>
            </w:pPr>
            <w:r w:rsidRPr="00045F3B">
              <w:rPr>
                <w:sz w:val="18"/>
                <w:szCs w:val="18"/>
              </w:rPr>
              <w:t>SI</w:t>
            </w:r>
          </w:p>
        </w:tc>
        <w:tc>
          <w:tcPr>
            <w:tcW w:w="1559" w:type="dxa"/>
            <w:tcPrChange w:id="268" w:author="Maurizio Piazza" w:date="2020-08-26T14:04:00Z">
              <w:tcPr>
                <w:tcW w:w="1276" w:type="dxa"/>
              </w:tcPr>
            </w:tcPrChange>
          </w:tcPr>
          <w:p w14:paraId="7BE83728" w14:textId="77777777" w:rsidR="00017415" w:rsidRPr="00D94112" w:rsidRDefault="00017415">
            <w:pPr>
              <w:jc w:val="center"/>
              <w:rPr>
                <w:sz w:val="18"/>
                <w:szCs w:val="18"/>
              </w:rPr>
              <w:pPrChange w:id="269" w:author="Maurizio Piazza" w:date="2020-08-26T14:04:00Z">
                <w:pPr>
                  <w:spacing w:before="120"/>
                  <w:jc w:val="center"/>
                </w:pPr>
              </w:pPrChange>
            </w:pPr>
            <w:r>
              <w:rPr>
                <w:sz w:val="18"/>
                <w:szCs w:val="18"/>
              </w:rPr>
              <w:t>Richiedente</w:t>
            </w:r>
          </w:p>
        </w:tc>
        <w:tc>
          <w:tcPr>
            <w:tcW w:w="1275" w:type="dxa"/>
            <w:tcPrChange w:id="270" w:author="Maurizio Piazza" w:date="2020-08-26T14:04:00Z">
              <w:tcPr>
                <w:tcW w:w="957" w:type="dxa"/>
              </w:tcPr>
            </w:tcPrChange>
          </w:tcPr>
          <w:p w14:paraId="1698FC6F" w14:textId="77777777" w:rsidR="00017415" w:rsidRPr="00D94112" w:rsidRDefault="00017415">
            <w:pPr>
              <w:jc w:val="center"/>
              <w:rPr>
                <w:sz w:val="18"/>
                <w:szCs w:val="18"/>
              </w:rPr>
              <w:pPrChange w:id="271" w:author="Maurizio Piazza" w:date="2020-08-26T14:04:00Z">
                <w:pPr>
                  <w:spacing w:before="120"/>
                  <w:jc w:val="center"/>
                </w:pPr>
              </w:pPrChange>
            </w:pPr>
          </w:p>
        </w:tc>
      </w:tr>
      <w:tr w:rsidR="002D06ED" w:rsidRPr="00D94112" w14:paraId="596D0669" w14:textId="77777777" w:rsidTr="00C16757">
        <w:tc>
          <w:tcPr>
            <w:tcW w:w="5495" w:type="dxa"/>
            <w:tcPrChange w:id="272" w:author="Maurizio Piazza" w:date="2020-08-26T14:04:00Z">
              <w:tcPr>
                <w:tcW w:w="6379" w:type="dxa"/>
              </w:tcPr>
            </w:tcPrChange>
          </w:tcPr>
          <w:p w14:paraId="50369D37" w14:textId="12FED114" w:rsidR="002D06ED" w:rsidRPr="00D94112" w:rsidRDefault="002D06ED">
            <w:pPr>
              <w:pStyle w:val="Paragrafoelenco"/>
              <w:numPr>
                <w:ilvl w:val="0"/>
                <w:numId w:val="15"/>
              </w:numPr>
              <w:ind w:left="182" w:hanging="148"/>
              <w:contextualSpacing w:val="0"/>
              <w:rPr>
                <w:sz w:val="18"/>
                <w:szCs w:val="18"/>
              </w:rPr>
              <w:pPrChange w:id="273" w:author="Maurizio Piazza" w:date="2020-08-26T14:04:00Z">
                <w:pPr>
                  <w:pStyle w:val="Paragrafoelenco"/>
                  <w:numPr>
                    <w:numId w:val="15"/>
                  </w:numPr>
                  <w:spacing w:before="120"/>
                  <w:ind w:left="182" w:hanging="148"/>
                  <w:contextualSpacing w:val="0"/>
                </w:pPr>
              </w:pPrChange>
            </w:pPr>
            <w:r>
              <w:rPr>
                <w:sz w:val="18"/>
                <w:szCs w:val="18"/>
              </w:rPr>
              <w:t>Produzione Allegato tecnico di servizi per la gestione tecnica e il mantenimento del SIGESS</w:t>
            </w:r>
          </w:p>
        </w:tc>
        <w:tc>
          <w:tcPr>
            <w:tcW w:w="1559" w:type="dxa"/>
            <w:tcPrChange w:id="274" w:author="Maurizio Piazza" w:date="2020-08-26T14:04:00Z">
              <w:tcPr>
                <w:tcW w:w="1276" w:type="dxa"/>
              </w:tcPr>
            </w:tcPrChange>
          </w:tcPr>
          <w:p w14:paraId="5A3A2936" w14:textId="77777777" w:rsidR="002D06ED" w:rsidRPr="00D94112" w:rsidRDefault="002D06ED">
            <w:pPr>
              <w:jc w:val="center"/>
              <w:rPr>
                <w:sz w:val="18"/>
                <w:szCs w:val="18"/>
              </w:rPr>
              <w:pPrChange w:id="275" w:author="Maurizio Piazza" w:date="2020-08-26T14:04:00Z">
                <w:pPr>
                  <w:spacing w:before="120"/>
                  <w:jc w:val="center"/>
                </w:pPr>
              </w:pPrChange>
            </w:pPr>
            <w:r>
              <w:rPr>
                <w:sz w:val="18"/>
                <w:szCs w:val="18"/>
              </w:rPr>
              <w:t>SI</w:t>
            </w:r>
          </w:p>
        </w:tc>
        <w:tc>
          <w:tcPr>
            <w:tcW w:w="1559" w:type="dxa"/>
            <w:tcPrChange w:id="276" w:author="Maurizio Piazza" w:date="2020-08-26T14:04:00Z">
              <w:tcPr>
                <w:tcW w:w="1276" w:type="dxa"/>
              </w:tcPr>
            </w:tcPrChange>
          </w:tcPr>
          <w:p w14:paraId="044BDB7B" w14:textId="77777777" w:rsidR="002D06ED" w:rsidRPr="00D94112" w:rsidRDefault="002D06ED">
            <w:pPr>
              <w:jc w:val="center"/>
              <w:rPr>
                <w:sz w:val="18"/>
                <w:szCs w:val="18"/>
              </w:rPr>
              <w:pPrChange w:id="277" w:author="Maurizio Piazza" w:date="2020-08-26T14:04:00Z">
                <w:pPr>
                  <w:spacing w:before="120"/>
                  <w:jc w:val="center"/>
                </w:pPr>
              </w:pPrChange>
            </w:pPr>
            <w:r w:rsidRPr="00D94112">
              <w:rPr>
                <w:sz w:val="18"/>
                <w:szCs w:val="18"/>
              </w:rPr>
              <w:t>Cedente</w:t>
            </w:r>
          </w:p>
        </w:tc>
        <w:tc>
          <w:tcPr>
            <w:tcW w:w="1275" w:type="dxa"/>
            <w:tcPrChange w:id="278" w:author="Maurizio Piazza" w:date="2020-08-26T14:04:00Z">
              <w:tcPr>
                <w:tcW w:w="957" w:type="dxa"/>
              </w:tcPr>
            </w:tcPrChange>
          </w:tcPr>
          <w:p w14:paraId="6D2FAF82" w14:textId="77777777" w:rsidR="002D06ED" w:rsidRPr="00D94112" w:rsidRDefault="002D06ED">
            <w:pPr>
              <w:jc w:val="center"/>
              <w:rPr>
                <w:sz w:val="18"/>
                <w:szCs w:val="18"/>
              </w:rPr>
              <w:pPrChange w:id="279" w:author="Maurizio Piazza" w:date="2020-08-26T14:04:00Z">
                <w:pPr>
                  <w:spacing w:before="120"/>
                  <w:jc w:val="center"/>
                </w:pPr>
              </w:pPrChange>
            </w:pPr>
          </w:p>
        </w:tc>
      </w:tr>
      <w:tr w:rsidR="00447DA8" w:rsidRPr="00D94112" w14:paraId="002A75EA" w14:textId="77777777" w:rsidTr="00C16757">
        <w:tc>
          <w:tcPr>
            <w:tcW w:w="5495" w:type="dxa"/>
            <w:tcPrChange w:id="280" w:author="Maurizio Piazza" w:date="2020-08-26T14:04:00Z">
              <w:tcPr>
                <w:tcW w:w="6379" w:type="dxa"/>
              </w:tcPr>
            </w:tcPrChange>
          </w:tcPr>
          <w:p w14:paraId="737E1B70" w14:textId="2D9FFA57" w:rsidR="00447DA8" w:rsidRDefault="00447DA8">
            <w:pPr>
              <w:pStyle w:val="Paragrafoelenco"/>
              <w:numPr>
                <w:ilvl w:val="0"/>
                <w:numId w:val="15"/>
              </w:numPr>
              <w:ind w:left="182" w:hanging="148"/>
              <w:contextualSpacing w:val="0"/>
              <w:rPr>
                <w:sz w:val="18"/>
                <w:szCs w:val="18"/>
              </w:rPr>
              <w:pPrChange w:id="281" w:author="Maurizio Piazza" w:date="2020-08-26T14:04:00Z">
                <w:pPr>
                  <w:pStyle w:val="Paragrafoelenco"/>
                  <w:numPr>
                    <w:numId w:val="15"/>
                  </w:numPr>
                  <w:spacing w:before="120"/>
                  <w:ind w:left="182" w:hanging="148"/>
                  <w:contextualSpacing w:val="0"/>
                </w:pPr>
              </w:pPrChange>
            </w:pPr>
            <w:r>
              <w:rPr>
                <w:sz w:val="18"/>
                <w:szCs w:val="18"/>
              </w:rPr>
              <w:t>Gara Appalto fornitura servizi di Gestione SIGESS</w:t>
            </w:r>
          </w:p>
        </w:tc>
        <w:tc>
          <w:tcPr>
            <w:tcW w:w="1559" w:type="dxa"/>
            <w:tcPrChange w:id="282" w:author="Maurizio Piazza" w:date="2020-08-26T14:04:00Z">
              <w:tcPr>
                <w:tcW w:w="1276" w:type="dxa"/>
              </w:tcPr>
            </w:tcPrChange>
          </w:tcPr>
          <w:p w14:paraId="47EF9EDC" w14:textId="77777777" w:rsidR="00447DA8" w:rsidRDefault="00447DA8">
            <w:pPr>
              <w:jc w:val="center"/>
              <w:rPr>
                <w:sz w:val="18"/>
                <w:szCs w:val="18"/>
              </w:rPr>
              <w:pPrChange w:id="283" w:author="Maurizio Piazza" w:date="2020-08-26T14:04:00Z">
                <w:pPr>
                  <w:spacing w:before="120"/>
                  <w:jc w:val="center"/>
                </w:pPr>
              </w:pPrChange>
            </w:pPr>
            <w:r w:rsidRPr="00045F3B">
              <w:rPr>
                <w:sz w:val="18"/>
                <w:szCs w:val="18"/>
              </w:rPr>
              <w:t>SI</w:t>
            </w:r>
          </w:p>
        </w:tc>
        <w:tc>
          <w:tcPr>
            <w:tcW w:w="1559" w:type="dxa"/>
            <w:tcPrChange w:id="284" w:author="Maurizio Piazza" w:date="2020-08-26T14:04:00Z">
              <w:tcPr>
                <w:tcW w:w="1276" w:type="dxa"/>
              </w:tcPr>
            </w:tcPrChange>
          </w:tcPr>
          <w:p w14:paraId="4EAE2B79" w14:textId="77777777" w:rsidR="00447DA8" w:rsidRPr="00D94112" w:rsidRDefault="00447DA8">
            <w:pPr>
              <w:jc w:val="center"/>
              <w:rPr>
                <w:sz w:val="18"/>
                <w:szCs w:val="18"/>
              </w:rPr>
              <w:pPrChange w:id="285" w:author="Maurizio Piazza" w:date="2020-08-26T14:04:00Z">
                <w:pPr>
                  <w:spacing w:before="120"/>
                  <w:jc w:val="center"/>
                </w:pPr>
              </w:pPrChange>
            </w:pPr>
            <w:r>
              <w:rPr>
                <w:sz w:val="18"/>
                <w:szCs w:val="18"/>
              </w:rPr>
              <w:t>Richiedente</w:t>
            </w:r>
          </w:p>
        </w:tc>
        <w:tc>
          <w:tcPr>
            <w:tcW w:w="1275" w:type="dxa"/>
            <w:tcPrChange w:id="286" w:author="Maurizio Piazza" w:date="2020-08-26T14:04:00Z">
              <w:tcPr>
                <w:tcW w:w="957" w:type="dxa"/>
              </w:tcPr>
            </w:tcPrChange>
          </w:tcPr>
          <w:p w14:paraId="0AC69ABA" w14:textId="77777777" w:rsidR="00447DA8" w:rsidRPr="00D94112" w:rsidRDefault="00447DA8">
            <w:pPr>
              <w:jc w:val="center"/>
              <w:rPr>
                <w:sz w:val="18"/>
                <w:szCs w:val="18"/>
              </w:rPr>
              <w:pPrChange w:id="287" w:author="Maurizio Piazza" w:date="2020-08-26T14:04:00Z">
                <w:pPr>
                  <w:spacing w:before="120"/>
                  <w:jc w:val="center"/>
                </w:pPr>
              </w:pPrChange>
            </w:pPr>
          </w:p>
        </w:tc>
      </w:tr>
      <w:tr w:rsidR="002D06ED" w:rsidRPr="00D94112" w14:paraId="37F121DA" w14:textId="77777777" w:rsidTr="00C16757">
        <w:tc>
          <w:tcPr>
            <w:tcW w:w="5495" w:type="dxa"/>
            <w:tcPrChange w:id="288" w:author="Maurizio Piazza" w:date="2020-08-26T14:04:00Z">
              <w:tcPr>
                <w:tcW w:w="6379" w:type="dxa"/>
              </w:tcPr>
            </w:tcPrChange>
          </w:tcPr>
          <w:p w14:paraId="469BD178" w14:textId="2E929141" w:rsidR="002D06ED" w:rsidRPr="00D94112" w:rsidRDefault="002D06ED">
            <w:pPr>
              <w:pStyle w:val="Paragrafoelenco"/>
              <w:numPr>
                <w:ilvl w:val="0"/>
                <w:numId w:val="15"/>
              </w:numPr>
              <w:ind w:left="182" w:hanging="148"/>
              <w:contextualSpacing w:val="0"/>
              <w:rPr>
                <w:sz w:val="18"/>
                <w:szCs w:val="18"/>
              </w:rPr>
              <w:pPrChange w:id="289" w:author="Maurizio Piazza" w:date="2020-08-26T14:04:00Z">
                <w:pPr>
                  <w:pStyle w:val="Paragrafoelenco"/>
                  <w:numPr>
                    <w:numId w:val="15"/>
                  </w:numPr>
                  <w:spacing w:before="120"/>
                  <w:ind w:left="182" w:hanging="148"/>
                  <w:contextualSpacing w:val="0"/>
                </w:pPr>
              </w:pPrChange>
            </w:pPr>
            <w:r>
              <w:rPr>
                <w:sz w:val="18"/>
                <w:szCs w:val="18"/>
              </w:rPr>
              <w:t>Richiesta di manutenzione e rilascio release prodotto a Umbria Digitale Scarl</w:t>
            </w:r>
          </w:p>
        </w:tc>
        <w:tc>
          <w:tcPr>
            <w:tcW w:w="1559" w:type="dxa"/>
            <w:tcPrChange w:id="290" w:author="Maurizio Piazza" w:date="2020-08-26T14:04:00Z">
              <w:tcPr>
                <w:tcW w:w="1276" w:type="dxa"/>
              </w:tcPr>
            </w:tcPrChange>
          </w:tcPr>
          <w:p w14:paraId="62BFD4F0" w14:textId="77777777" w:rsidR="002D06ED" w:rsidRPr="00D94112" w:rsidRDefault="002D06ED">
            <w:pPr>
              <w:jc w:val="center"/>
              <w:rPr>
                <w:sz w:val="18"/>
                <w:szCs w:val="18"/>
              </w:rPr>
              <w:pPrChange w:id="291" w:author="Maurizio Piazza" w:date="2020-08-26T14:04:00Z">
                <w:pPr>
                  <w:spacing w:before="120"/>
                  <w:jc w:val="center"/>
                </w:pPr>
              </w:pPrChange>
            </w:pPr>
            <w:r>
              <w:rPr>
                <w:sz w:val="18"/>
                <w:szCs w:val="18"/>
              </w:rPr>
              <w:t>SI</w:t>
            </w:r>
          </w:p>
        </w:tc>
        <w:tc>
          <w:tcPr>
            <w:tcW w:w="1559" w:type="dxa"/>
            <w:tcPrChange w:id="292" w:author="Maurizio Piazza" w:date="2020-08-26T14:04:00Z">
              <w:tcPr>
                <w:tcW w:w="1276" w:type="dxa"/>
              </w:tcPr>
            </w:tcPrChange>
          </w:tcPr>
          <w:p w14:paraId="7458EE0D" w14:textId="77777777" w:rsidR="002D06ED" w:rsidRPr="00D94112" w:rsidRDefault="002D06ED">
            <w:pPr>
              <w:jc w:val="center"/>
              <w:rPr>
                <w:sz w:val="18"/>
                <w:szCs w:val="18"/>
              </w:rPr>
              <w:pPrChange w:id="293" w:author="Maurizio Piazza" w:date="2020-08-26T14:04:00Z">
                <w:pPr>
                  <w:spacing w:before="120"/>
                  <w:jc w:val="center"/>
                </w:pPr>
              </w:pPrChange>
            </w:pPr>
            <w:r w:rsidRPr="00D94112">
              <w:rPr>
                <w:sz w:val="18"/>
                <w:szCs w:val="18"/>
              </w:rPr>
              <w:t>Cedente</w:t>
            </w:r>
          </w:p>
        </w:tc>
        <w:tc>
          <w:tcPr>
            <w:tcW w:w="1275" w:type="dxa"/>
            <w:tcPrChange w:id="294" w:author="Maurizio Piazza" w:date="2020-08-26T14:04:00Z">
              <w:tcPr>
                <w:tcW w:w="957" w:type="dxa"/>
              </w:tcPr>
            </w:tcPrChange>
          </w:tcPr>
          <w:p w14:paraId="12B15406" w14:textId="77777777" w:rsidR="002D06ED" w:rsidRPr="00D94112" w:rsidRDefault="002D06ED">
            <w:pPr>
              <w:jc w:val="center"/>
              <w:rPr>
                <w:sz w:val="18"/>
                <w:szCs w:val="18"/>
              </w:rPr>
              <w:pPrChange w:id="295" w:author="Maurizio Piazza" w:date="2020-08-26T14:04:00Z">
                <w:pPr>
                  <w:spacing w:before="120"/>
                  <w:jc w:val="center"/>
                </w:pPr>
              </w:pPrChange>
            </w:pPr>
          </w:p>
        </w:tc>
      </w:tr>
      <w:tr w:rsidR="002D06ED" w:rsidRPr="00D94112" w14:paraId="789A022E" w14:textId="77777777" w:rsidTr="00C16757">
        <w:tc>
          <w:tcPr>
            <w:tcW w:w="5495" w:type="dxa"/>
            <w:tcPrChange w:id="296" w:author="Maurizio Piazza" w:date="2020-08-26T14:04:00Z">
              <w:tcPr>
                <w:tcW w:w="6379" w:type="dxa"/>
              </w:tcPr>
            </w:tcPrChange>
          </w:tcPr>
          <w:p w14:paraId="74AA7376" w14:textId="457D2C31" w:rsidR="002D06ED" w:rsidRDefault="002D06ED">
            <w:pPr>
              <w:pStyle w:val="Paragrafoelenco"/>
              <w:numPr>
                <w:ilvl w:val="0"/>
                <w:numId w:val="15"/>
              </w:numPr>
              <w:ind w:left="182" w:hanging="148"/>
              <w:contextualSpacing w:val="0"/>
              <w:rPr>
                <w:sz w:val="18"/>
                <w:szCs w:val="18"/>
              </w:rPr>
              <w:pPrChange w:id="297" w:author="Maurizio Piazza" w:date="2020-08-26T14:04:00Z">
                <w:pPr>
                  <w:pStyle w:val="Paragrafoelenco"/>
                  <w:numPr>
                    <w:numId w:val="15"/>
                  </w:numPr>
                  <w:spacing w:before="120"/>
                  <w:ind w:left="182" w:hanging="148"/>
                  <w:contextualSpacing w:val="0"/>
                </w:pPr>
              </w:pPrChange>
            </w:pPr>
            <w:r>
              <w:rPr>
                <w:sz w:val="18"/>
                <w:szCs w:val="18"/>
              </w:rPr>
              <w:t xml:space="preserve">Proposta di attivazione SIGESS di Umbria Digitale </w:t>
            </w:r>
            <w:proofErr w:type="spellStart"/>
            <w:r>
              <w:rPr>
                <w:sz w:val="18"/>
                <w:szCs w:val="18"/>
              </w:rPr>
              <w:t>scarl</w:t>
            </w:r>
            <w:proofErr w:type="spellEnd"/>
            <w:r>
              <w:rPr>
                <w:sz w:val="18"/>
                <w:szCs w:val="18"/>
              </w:rPr>
              <w:t xml:space="preserve"> nel contesto degli incarichi a norma</w:t>
            </w:r>
          </w:p>
        </w:tc>
        <w:tc>
          <w:tcPr>
            <w:tcW w:w="1559" w:type="dxa"/>
            <w:tcPrChange w:id="298" w:author="Maurizio Piazza" w:date="2020-08-26T14:04:00Z">
              <w:tcPr>
                <w:tcW w:w="1276" w:type="dxa"/>
              </w:tcPr>
            </w:tcPrChange>
          </w:tcPr>
          <w:p w14:paraId="4A1C69A2" w14:textId="1F233052" w:rsidR="002D06ED" w:rsidRDefault="002D06ED">
            <w:pPr>
              <w:jc w:val="center"/>
              <w:rPr>
                <w:sz w:val="18"/>
                <w:szCs w:val="18"/>
              </w:rPr>
              <w:pPrChange w:id="299" w:author="Maurizio Piazza" w:date="2020-08-26T14:04:00Z">
                <w:pPr>
                  <w:spacing w:before="120"/>
                  <w:jc w:val="center"/>
                </w:pPr>
              </w:pPrChange>
            </w:pPr>
            <w:r w:rsidRPr="00045F3B">
              <w:rPr>
                <w:sz w:val="18"/>
                <w:szCs w:val="18"/>
              </w:rPr>
              <w:t>SI</w:t>
            </w:r>
          </w:p>
        </w:tc>
        <w:tc>
          <w:tcPr>
            <w:tcW w:w="1559" w:type="dxa"/>
            <w:tcPrChange w:id="300" w:author="Maurizio Piazza" w:date="2020-08-26T14:04:00Z">
              <w:tcPr>
                <w:tcW w:w="1276" w:type="dxa"/>
              </w:tcPr>
            </w:tcPrChange>
          </w:tcPr>
          <w:p w14:paraId="3F0D37C1" w14:textId="21566E58" w:rsidR="002D06ED" w:rsidRPr="00D94112" w:rsidRDefault="002D06ED">
            <w:pPr>
              <w:jc w:val="center"/>
              <w:rPr>
                <w:sz w:val="18"/>
                <w:szCs w:val="18"/>
              </w:rPr>
              <w:pPrChange w:id="301" w:author="Maurizio Piazza" w:date="2020-08-26T14:04:00Z">
                <w:pPr>
                  <w:spacing w:before="120"/>
                  <w:jc w:val="center"/>
                </w:pPr>
              </w:pPrChange>
            </w:pPr>
            <w:r>
              <w:rPr>
                <w:sz w:val="18"/>
                <w:szCs w:val="18"/>
              </w:rPr>
              <w:t>House Cedente</w:t>
            </w:r>
          </w:p>
        </w:tc>
        <w:tc>
          <w:tcPr>
            <w:tcW w:w="1275" w:type="dxa"/>
            <w:tcPrChange w:id="302" w:author="Maurizio Piazza" w:date="2020-08-26T14:04:00Z">
              <w:tcPr>
                <w:tcW w:w="957" w:type="dxa"/>
              </w:tcPr>
            </w:tcPrChange>
          </w:tcPr>
          <w:p w14:paraId="7920C106" w14:textId="77777777" w:rsidR="002D06ED" w:rsidRPr="00D94112" w:rsidRDefault="002D06ED">
            <w:pPr>
              <w:jc w:val="center"/>
              <w:rPr>
                <w:sz w:val="18"/>
                <w:szCs w:val="18"/>
              </w:rPr>
              <w:pPrChange w:id="303" w:author="Maurizio Piazza" w:date="2020-08-26T14:04:00Z">
                <w:pPr>
                  <w:spacing w:before="120"/>
                  <w:jc w:val="center"/>
                </w:pPr>
              </w:pPrChange>
            </w:pPr>
          </w:p>
        </w:tc>
      </w:tr>
      <w:tr w:rsidR="002D06ED" w:rsidRPr="00D94112" w14:paraId="29B9F6A5" w14:textId="77777777" w:rsidTr="00C16757">
        <w:tc>
          <w:tcPr>
            <w:tcW w:w="5495" w:type="dxa"/>
            <w:tcPrChange w:id="304" w:author="Maurizio Piazza" w:date="2020-08-26T14:04:00Z">
              <w:tcPr>
                <w:tcW w:w="6379" w:type="dxa"/>
              </w:tcPr>
            </w:tcPrChange>
          </w:tcPr>
          <w:p w14:paraId="509207CD" w14:textId="7AF64AFD" w:rsidR="002D06ED" w:rsidRDefault="002D06ED">
            <w:pPr>
              <w:pStyle w:val="Paragrafoelenco"/>
              <w:numPr>
                <w:ilvl w:val="0"/>
                <w:numId w:val="15"/>
              </w:numPr>
              <w:ind w:left="182" w:hanging="148"/>
              <w:contextualSpacing w:val="0"/>
              <w:rPr>
                <w:sz w:val="18"/>
                <w:szCs w:val="18"/>
              </w:rPr>
              <w:pPrChange w:id="305" w:author="Maurizio Piazza" w:date="2020-08-26T14:04:00Z">
                <w:pPr>
                  <w:pStyle w:val="Paragrafoelenco"/>
                  <w:numPr>
                    <w:numId w:val="15"/>
                  </w:numPr>
                  <w:spacing w:before="120"/>
                  <w:ind w:left="182" w:hanging="148"/>
                  <w:contextualSpacing w:val="0"/>
                </w:pPr>
              </w:pPrChange>
            </w:pPr>
            <w:r>
              <w:rPr>
                <w:sz w:val="18"/>
                <w:szCs w:val="18"/>
              </w:rPr>
              <w:t xml:space="preserve">Convenzione a contrarre fornitura in </w:t>
            </w:r>
            <w:r w:rsidRPr="002D06ED">
              <w:rPr>
                <w:sz w:val="18"/>
                <w:szCs w:val="18"/>
              </w:rPr>
              <w:t>Convenzione</w:t>
            </w:r>
            <w:del w:id="306" w:author="Maurizio Piazza" w:date="2020-08-26T14:04:00Z">
              <w:r w:rsidRPr="002D06ED" w:rsidDel="00C16757">
                <w:rPr>
                  <w:sz w:val="18"/>
                  <w:szCs w:val="18"/>
                </w:rPr>
                <w:delText xml:space="preserve"> </w:delText>
              </w:r>
            </w:del>
            <w:r w:rsidRPr="002D06ED">
              <w:rPr>
                <w:sz w:val="18"/>
                <w:szCs w:val="18"/>
              </w:rPr>
              <w:t xml:space="preserve"> art. 5 del Dlgs 50/2016</w:t>
            </w:r>
          </w:p>
        </w:tc>
        <w:tc>
          <w:tcPr>
            <w:tcW w:w="1559" w:type="dxa"/>
            <w:tcPrChange w:id="307" w:author="Maurizio Piazza" w:date="2020-08-26T14:04:00Z">
              <w:tcPr>
                <w:tcW w:w="1276" w:type="dxa"/>
              </w:tcPr>
            </w:tcPrChange>
          </w:tcPr>
          <w:p w14:paraId="0D4214A0" w14:textId="2401700A" w:rsidR="002D06ED" w:rsidRDefault="002D06ED">
            <w:pPr>
              <w:jc w:val="center"/>
              <w:rPr>
                <w:sz w:val="18"/>
                <w:szCs w:val="18"/>
              </w:rPr>
              <w:pPrChange w:id="308" w:author="Maurizio Piazza" w:date="2020-08-26T14:04:00Z">
                <w:pPr>
                  <w:spacing w:before="120"/>
                  <w:jc w:val="center"/>
                </w:pPr>
              </w:pPrChange>
            </w:pPr>
            <w:r w:rsidRPr="00045F3B">
              <w:rPr>
                <w:sz w:val="18"/>
                <w:szCs w:val="18"/>
              </w:rPr>
              <w:t>SI</w:t>
            </w:r>
          </w:p>
        </w:tc>
        <w:tc>
          <w:tcPr>
            <w:tcW w:w="1559" w:type="dxa"/>
            <w:tcPrChange w:id="309" w:author="Maurizio Piazza" w:date="2020-08-26T14:04:00Z">
              <w:tcPr>
                <w:tcW w:w="1276" w:type="dxa"/>
              </w:tcPr>
            </w:tcPrChange>
          </w:tcPr>
          <w:p w14:paraId="3B1DE6BD" w14:textId="0BD3EA15" w:rsidR="002D06ED" w:rsidRPr="00D94112" w:rsidRDefault="002D06ED">
            <w:pPr>
              <w:jc w:val="center"/>
              <w:rPr>
                <w:sz w:val="18"/>
                <w:szCs w:val="18"/>
              </w:rPr>
              <w:pPrChange w:id="310" w:author="Maurizio Piazza" w:date="2020-08-26T14:04:00Z">
                <w:pPr>
                  <w:spacing w:before="120"/>
                  <w:jc w:val="center"/>
                </w:pPr>
              </w:pPrChange>
            </w:pPr>
            <w:r>
              <w:rPr>
                <w:sz w:val="18"/>
                <w:szCs w:val="18"/>
              </w:rPr>
              <w:t>parti</w:t>
            </w:r>
          </w:p>
        </w:tc>
        <w:tc>
          <w:tcPr>
            <w:tcW w:w="1275" w:type="dxa"/>
            <w:tcPrChange w:id="311" w:author="Maurizio Piazza" w:date="2020-08-26T14:04:00Z">
              <w:tcPr>
                <w:tcW w:w="957" w:type="dxa"/>
              </w:tcPr>
            </w:tcPrChange>
          </w:tcPr>
          <w:p w14:paraId="0529A560" w14:textId="77777777" w:rsidR="002D06ED" w:rsidRPr="00D94112" w:rsidRDefault="002D06ED">
            <w:pPr>
              <w:jc w:val="center"/>
              <w:rPr>
                <w:sz w:val="18"/>
                <w:szCs w:val="18"/>
              </w:rPr>
              <w:pPrChange w:id="312" w:author="Maurizio Piazza" w:date="2020-08-26T14:04:00Z">
                <w:pPr>
                  <w:spacing w:before="120"/>
                  <w:jc w:val="center"/>
                </w:pPr>
              </w:pPrChange>
            </w:pPr>
          </w:p>
        </w:tc>
      </w:tr>
    </w:tbl>
    <w:p w14:paraId="5ECCD5C6" w14:textId="77777777" w:rsidR="002D06ED" w:rsidRDefault="002D06ED" w:rsidP="004F773C">
      <w:pPr>
        <w:spacing w:before="120" w:after="0" w:line="240" w:lineRule="auto"/>
      </w:pPr>
    </w:p>
    <w:p w14:paraId="7AE247BF" w14:textId="77777777" w:rsidR="00836002" w:rsidRDefault="00836002" w:rsidP="004F773C">
      <w:pPr>
        <w:spacing w:before="120" w:after="0" w:line="240" w:lineRule="auto"/>
      </w:pPr>
    </w:p>
    <w:p w14:paraId="5B5FE9EF" w14:textId="2D785508" w:rsidR="00D14E05" w:rsidRPr="002602AA" w:rsidRDefault="00D14E05" w:rsidP="004F773C">
      <w:pPr>
        <w:pStyle w:val="Titolo3"/>
        <w:spacing w:after="0" w:line="240" w:lineRule="auto"/>
        <w:contextualSpacing w:val="0"/>
      </w:pPr>
      <w:bookmarkStart w:id="313" w:name="_Toc40524054"/>
      <w:r>
        <w:t>Riepilogo procedure</w:t>
      </w:r>
      <w:r w:rsidR="007A2F30">
        <w:t xml:space="preserve"> per fase di progetto</w:t>
      </w:r>
      <w:bookmarkEnd w:id="313"/>
    </w:p>
    <w:p w14:paraId="53292945" w14:textId="3C72BA21" w:rsidR="002602AA" w:rsidRDefault="004708B2" w:rsidP="004F773C">
      <w:pPr>
        <w:spacing w:before="120" w:after="0" w:line="240" w:lineRule="auto"/>
      </w:pPr>
      <w:r>
        <w:t>La seguente</w:t>
      </w:r>
      <w:r w:rsidR="002602AA">
        <w:t xml:space="preserve"> tabella di riepilogo mette in relazione gli atti amministrativi raccolti con le </w:t>
      </w:r>
      <w:r w:rsidR="002602AA" w:rsidRPr="007F3372">
        <w:t>fasi del progetto</w:t>
      </w:r>
      <w:r w:rsidR="002602AA">
        <w:t xml:space="preserve">, riprese dal Piano Operativo (strumento gestionale </w:t>
      </w:r>
      <w:r>
        <w:t xml:space="preserve">B.1 </w:t>
      </w:r>
      <w:r w:rsidR="002602AA">
        <w:t>del kit di riuso).</w:t>
      </w:r>
    </w:p>
    <w:p w14:paraId="332E8E91" w14:textId="77777777" w:rsidR="00836002" w:rsidDel="00C16757" w:rsidRDefault="00836002" w:rsidP="004F773C">
      <w:pPr>
        <w:spacing w:before="120" w:after="0" w:line="240" w:lineRule="auto"/>
        <w:rPr>
          <w:del w:id="314" w:author="Maurizio Piazza" w:date="2020-08-26T14:03:00Z"/>
        </w:rPr>
      </w:pPr>
    </w:p>
    <w:p w14:paraId="1C202B0B" w14:textId="77777777" w:rsidR="00836002" w:rsidRDefault="00836002" w:rsidP="004F773C">
      <w:pPr>
        <w:spacing w:before="120" w:after="0" w:line="240" w:lineRule="auto"/>
      </w:pPr>
    </w:p>
    <w:p w14:paraId="191FFAB9" w14:textId="77777777" w:rsidR="00836002" w:rsidRDefault="00836002" w:rsidP="004F773C">
      <w:pPr>
        <w:spacing w:before="120" w:after="0" w:line="240" w:lineRule="auto"/>
      </w:pPr>
    </w:p>
    <w:tbl>
      <w:tblPr>
        <w:tblStyle w:val="Tabellagriglia5scura-colore21"/>
        <w:tblW w:w="9912" w:type="dxa"/>
        <w:tblLook w:val="04A0" w:firstRow="1" w:lastRow="0" w:firstColumn="1" w:lastColumn="0" w:noHBand="0" w:noVBand="1"/>
        <w:tblPrChange w:id="315" w:author="Maurizio Piazza" w:date="2020-08-26T14:01:00Z">
          <w:tblPr>
            <w:tblStyle w:val="Tabellagriglia5scura-colore21"/>
            <w:tblW w:w="9912" w:type="dxa"/>
            <w:tblLook w:val="04A0" w:firstRow="1" w:lastRow="0" w:firstColumn="1" w:lastColumn="0" w:noHBand="0" w:noVBand="1"/>
          </w:tblPr>
        </w:tblPrChange>
      </w:tblPr>
      <w:tblGrid>
        <w:gridCol w:w="3401"/>
        <w:gridCol w:w="1086"/>
        <w:gridCol w:w="1085"/>
        <w:gridCol w:w="1085"/>
        <w:gridCol w:w="1085"/>
        <w:gridCol w:w="1085"/>
        <w:gridCol w:w="1085"/>
        <w:tblGridChange w:id="316">
          <w:tblGrid>
            <w:gridCol w:w="4644"/>
            <w:gridCol w:w="851"/>
            <w:gridCol w:w="850"/>
            <w:gridCol w:w="851"/>
            <w:gridCol w:w="850"/>
            <w:gridCol w:w="874"/>
            <w:gridCol w:w="992"/>
          </w:tblGrid>
        </w:tblGridChange>
      </w:tblGrid>
      <w:tr w:rsidR="00E85806" w:rsidRPr="00E85806" w14:paraId="2EA77D49" w14:textId="77777777" w:rsidTr="00C16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317" w:author="Maurizio Piazza" w:date="2020-08-26T14:01:00Z">
              <w:tcPr>
                <w:tcW w:w="4644" w:type="dxa"/>
              </w:tcPr>
            </w:tcPrChange>
          </w:tcPr>
          <w:p w14:paraId="6D210C03" w14:textId="2BDD17C2" w:rsidR="00983F3A" w:rsidRPr="00E85806" w:rsidRDefault="00E85806" w:rsidP="00E85806">
            <w:pPr>
              <w:spacing w:before="120"/>
              <w:jc w:val="center"/>
              <w:cnfStyle w:val="101000000000" w:firstRow="1" w:lastRow="0" w:firstColumn="1" w:lastColumn="0" w:oddVBand="0" w:evenVBand="0" w:oddHBand="0" w:evenHBand="0" w:firstRowFirstColumn="0" w:firstRowLastColumn="0" w:lastRowFirstColumn="0" w:lastRowLastColumn="0"/>
            </w:pPr>
            <w:bookmarkStart w:id="318" w:name="_Hlk532302615"/>
            <w:r w:rsidRPr="00E85806">
              <w:t>ATTI</w:t>
            </w:r>
          </w:p>
        </w:tc>
        <w:tc>
          <w:tcPr>
            <w:tcW w:w="0" w:type="dxa"/>
            <w:tcPrChange w:id="319" w:author="Maurizio Piazza" w:date="2020-08-26T14:01:00Z">
              <w:tcPr>
                <w:tcW w:w="851" w:type="dxa"/>
              </w:tcPr>
            </w:tcPrChange>
          </w:tcPr>
          <w:p w14:paraId="27D6C807" w14:textId="77777777" w:rsidR="00983F3A" w:rsidRPr="00E85806" w:rsidRDefault="00983F3A" w:rsidP="00313714">
            <w:pPr>
              <w:spacing w:before="120"/>
              <w:jc w:val="center"/>
              <w:cnfStyle w:val="100000000000" w:firstRow="1" w:lastRow="0" w:firstColumn="0" w:lastColumn="0" w:oddVBand="0" w:evenVBand="0" w:oddHBand="0" w:evenHBand="0" w:firstRowFirstColumn="0" w:firstRowLastColumn="0" w:lastRowFirstColumn="0" w:lastRowLastColumn="0"/>
            </w:pPr>
            <w:r w:rsidRPr="00E85806">
              <w:t>Fase 1</w:t>
            </w:r>
          </w:p>
        </w:tc>
        <w:tc>
          <w:tcPr>
            <w:tcW w:w="0" w:type="dxa"/>
            <w:tcPrChange w:id="320" w:author="Maurizio Piazza" w:date="2020-08-26T14:01:00Z">
              <w:tcPr>
                <w:tcW w:w="850" w:type="dxa"/>
              </w:tcPr>
            </w:tcPrChange>
          </w:tcPr>
          <w:p w14:paraId="75C46E9C" w14:textId="77777777" w:rsidR="00983F3A" w:rsidRPr="00E85806" w:rsidRDefault="00983F3A" w:rsidP="00313714">
            <w:pPr>
              <w:spacing w:before="120"/>
              <w:jc w:val="center"/>
              <w:cnfStyle w:val="100000000000" w:firstRow="1" w:lastRow="0" w:firstColumn="0" w:lastColumn="0" w:oddVBand="0" w:evenVBand="0" w:oddHBand="0" w:evenHBand="0" w:firstRowFirstColumn="0" w:firstRowLastColumn="0" w:lastRowFirstColumn="0" w:lastRowLastColumn="0"/>
            </w:pPr>
            <w:r w:rsidRPr="00E85806">
              <w:t>Fase 2</w:t>
            </w:r>
          </w:p>
        </w:tc>
        <w:tc>
          <w:tcPr>
            <w:tcW w:w="0" w:type="dxa"/>
            <w:tcPrChange w:id="321" w:author="Maurizio Piazza" w:date="2020-08-26T14:01:00Z">
              <w:tcPr>
                <w:tcW w:w="851" w:type="dxa"/>
              </w:tcPr>
            </w:tcPrChange>
          </w:tcPr>
          <w:p w14:paraId="0BD44E1C" w14:textId="3B4C6D58" w:rsidR="00983F3A" w:rsidRPr="00E85806" w:rsidRDefault="00983F3A" w:rsidP="00313714">
            <w:pPr>
              <w:spacing w:before="120"/>
              <w:jc w:val="center"/>
              <w:cnfStyle w:val="100000000000" w:firstRow="1" w:lastRow="0" w:firstColumn="0" w:lastColumn="0" w:oddVBand="0" w:evenVBand="0" w:oddHBand="0" w:evenHBand="0" w:firstRowFirstColumn="0" w:firstRowLastColumn="0" w:lastRowFirstColumn="0" w:lastRowLastColumn="0"/>
            </w:pPr>
            <w:r w:rsidRPr="00E85806">
              <w:t>Fase 3</w:t>
            </w:r>
          </w:p>
        </w:tc>
        <w:tc>
          <w:tcPr>
            <w:tcW w:w="0" w:type="dxa"/>
            <w:tcPrChange w:id="322" w:author="Maurizio Piazza" w:date="2020-08-26T14:01:00Z">
              <w:tcPr>
                <w:tcW w:w="850" w:type="dxa"/>
              </w:tcPr>
            </w:tcPrChange>
          </w:tcPr>
          <w:p w14:paraId="1302CF3C" w14:textId="10B29377" w:rsidR="00983F3A" w:rsidRPr="00E85806" w:rsidRDefault="00983F3A" w:rsidP="00313714">
            <w:pPr>
              <w:spacing w:before="120"/>
              <w:jc w:val="center"/>
              <w:cnfStyle w:val="100000000000" w:firstRow="1" w:lastRow="0" w:firstColumn="0" w:lastColumn="0" w:oddVBand="0" w:evenVBand="0" w:oddHBand="0" w:evenHBand="0" w:firstRowFirstColumn="0" w:firstRowLastColumn="0" w:lastRowFirstColumn="0" w:lastRowLastColumn="0"/>
            </w:pPr>
            <w:r w:rsidRPr="00E85806">
              <w:t>Fase 4</w:t>
            </w:r>
          </w:p>
        </w:tc>
        <w:tc>
          <w:tcPr>
            <w:tcW w:w="0" w:type="dxa"/>
            <w:tcPrChange w:id="323" w:author="Maurizio Piazza" w:date="2020-08-26T14:01:00Z">
              <w:tcPr>
                <w:tcW w:w="874" w:type="dxa"/>
              </w:tcPr>
            </w:tcPrChange>
          </w:tcPr>
          <w:p w14:paraId="015BC1D9" w14:textId="19085946" w:rsidR="00983F3A" w:rsidRPr="00E85806" w:rsidRDefault="00983F3A" w:rsidP="00313714">
            <w:pPr>
              <w:spacing w:before="120"/>
              <w:jc w:val="center"/>
              <w:cnfStyle w:val="100000000000" w:firstRow="1" w:lastRow="0" w:firstColumn="0" w:lastColumn="0" w:oddVBand="0" w:evenVBand="0" w:oddHBand="0" w:evenHBand="0" w:firstRowFirstColumn="0" w:firstRowLastColumn="0" w:lastRowFirstColumn="0" w:lastRowLastColumn="0"/>
            </w:pPr>
            <w:r w:rsidRPr="00E85806">
              <w:t>Fase 5</w:t>
            </w:r>
          </w:p>
        </w:tc>
        <w:tc>
          <w:tcPr>
            <w:tcW w:w="0" w:type="dxa"/>
            <w:tcPrChange w:id="324" w:author="Maurizio Piazza" w:date="2020-08-26T14:01:00Z">
              <w:tcPr>
                <w:tcW w:w="992" w:type="dxa"/>
              </w:tcPr>
            </w:tcPrChange>
          </w:tcPr>
          <w:p w14:paraId="6AC55053" w14:textId="1AF392FC" w:rsidR="00983F3A" w:rsidRPr="00E85806" w:rsidRDefault="00983F3A" w:rsidP="00313714">
            <w:pPr>
              <w:spacing w:before="120"/>
              <w:jc w:val="center"/>
              <w:cnfStyle w:val="100000000000" w:firstRow="1" w:lastRow="0" w:firstColumn="0" w:lastColumn="0" w:oddVBand="0" w:evenVBand="0" w:oddHBand="0" w:evenHBand="0" w:firstRowFirstColumn="0" w:firstRowLastColumn="0" w:lastRowFirstColumn="0" w:lastRowLastColumn="0"/>
            </w:pPr>
            <w:r w:rsidRPr="00E85806">
              <w:t>Fase 6</w:t>
            </w:r>
          </w:p>
        </w:tc>
      </w:tr>
      <w:tr w:rsidR="006F7E5B" w:rsidRPr="00313714" w14:paraId="63AB819C" w14:textId="77777777" w:rsidTr="00C1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325" w:author="Maurizio Piazza" w:date="2020-08-26T14:01:00Z">
              <w:tcPr>
                <w:tcW w:w="4644" w:type="dxa"/>
              </w:tcPr>
            </w:tcPrChange>
          </w:tcPr>
          <w:p w14:paraId="6A7E1A2E" w14:textId="5AAFD3E9" w:rsidR="00983F3A" w:rsidRPr="00C16757" w:rsidRDefault="00313714">
            <w:pPr>
              <w:spacing w:before="120"/>
              <w:jc w:val="left"/>
              <w:cnfStyle w:val="001000100000" w:firstRow="0" w:lastRow="0" w:firstColumn="1" w:lastColumn="0" w:oddVBand="0" w:evenVBand="0" w:oddHBand="1" w:evenHBand="0" w:firstRowFirstColumn="0" w:firstRowLastColumn="0" w:lastRowFirstColumn="0" w:lastRowLastColumn="0"/>
              <w:rPr>
                <w:rFonts w:asciiTheme="minorHAnsi" w:hAnsiTheme="minorHAnsi"/>
                <w:sz w:val="18"/>
                <w:szCs w:val="18"/>
              </w:rPr>
              <w:pPrChange w:id="326" w:author="Maurizio Piazza" w:date="2020-08-26T14:02:00Z">
                <w:pPr>
                  <w:spacing w:before="120"/>
                  <w:cnfStyle w:val="001000100000" w:firstRow="0" w:lastRow="0" w:firstColumn="1" w:lastColumn="0" w:oddVBand="0" w:evenVBand="0" w:oddHBand="1" w:evenHBand="0" w:firstRowFirstColumn="0" w:firstRowLastColumn="0" w:lastRowFirstColumn="0" w:lastRowLastColumn="0"/>
                </w:pPr>
              </w:pPrChange>
            </w:pPr>
            <w:r w:rsidRPr="00C16757">
              <w:rPr>
                <w:rFonts w:asciiTheme="minorHAnsi" w:hAnsiTheme="minorHAnsi"/>
                <w:sz w:val="18"/>
                <w:szCs w:val="18"/>
              </w:rPr>
              <w:t>Richiesta di riuso</w:t>
            </w:r>
            <w:r w:rsidR="00983F3A" w:rsidRPr="00C16757">
              <w:rPr>
                <w:rFonts w:asciiTheme="minorHAnsi" w:hAnsiTheme="minorHAnsi"/>
                <w:sz w:val="18"/>
                <w:szCs w:val="18"/>
              </w:rPr>
              <w:t xml:space="preserve"> </w:t>
            </w:r>
          </w:p>
        </w:tc>
        <w:tc>
          <w:tcPr>
            <w:tcW w:w="0" w:type="dxa"/>
            <w:tcPrChange w:id="327" w:author="Maurizio Piazza" w:date="2020-08-26T14:01:00Z">
              <w:tcPr>
                <w:tcW w:w="851" w:type="dxa"/>
              </w:tcPr>
            </w:tcPrChange>
          </w:tcPr>
          <w:p w14:paraId="02BF4D8D" w14:textId="65A1F8B8" w:rsidR="00983F3A" w:rsidRPr="00313714" w:rsidRDefault="00FF531E" w:rsidP="00313714">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Pr>
                <w:rFonts w:asciiTheme="minorHAnsi" w:hAnsiTheme="minorHAnsi"/>
                <w:sz w:val="18"/>
                <w:szCs w:val="18"/>
              </w:rPr>
              <w:t>x</w:t>
            </w:r>
          </w:p>
        </w:tc>
        <w:tc>
          <w:tcPr>
            <w:tcW w:w="0" w:type="dxa"/>
            <w:tcPrChange w:id="328" w:author="Maurizio Piazza" w:date="2020-08-26T14:01:00Z">
              <w:tcPr>
                <w:tcW w:w="850" w:type="dxa"/>
              </w:tcPr>
            </w:tcPrChange>
          </w:tcPr>
          <w:p w14:paraId="000ED0DA" w14:textId="77777777" w:rsidR="00983F3A" w:rsidRPr="00313714" w:rsidRDefault="00983F3A" w:rsidP="00313714">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329" w:author="Maurizio Piazza" w:date="2020-08-26T14:01:00Z">
              <w:tcPr>
                <w:tcW w:w="851" w:type="dxa"/>
              </w:tcPr>
            </w:tcPrChange>
          </w:tcPr>
          <w:p w14:paraId="536ED845" w14:textId="77777777" w:rsidR="00983F3A" w:rsidRPr="00313714" w:rsidRDefault="00983F3A" w:rsidP="00313714">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330" w:author="Maurizio Piazza" w:date="2020-08-26T14:01:00Z">
              <w:tcPr>
                <w:tcW w:w="850" w:type="dxa"/>
              </w:tcPr>
            </w:tcPrChange>
          </w:tcPr>
          <w:p w14:paraId="1ECCBA7F" w14:textId="77777777" w:rsidR="00983F3A" w:rsidRPr="00313714" w:rsidRDefault="00983F3A" w:rsidP="00313714">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331" w:author="Maurizio Piazza" w:date="2020-08-26T14:01:00Z">
              <w:tcPr>
                <w:tcW w:w="874" w:type="dxa"/>
              </w:tcPr>
            </w:tcPrChange>
          </w:tcPr>
          <w:p w14:paraId="0009D61B" w14:textId="6DD4FBCC" w:rsidR="00983F3A" w:rsidRPr="00313714" w:rsidRDefault="00983F3A" w:rsidP="00313714">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332" w:author="Maurizio Piazza" w:date="2020-08-26T14:01:00Z">
              <w:tcPr>
                <w:tcW w:w="992" w:type="dxa"/>
              </w:tcPr>
            </w:tcPrChange>
          </w:tcPr>
          <w:p w14:paraId="5E6BABD2" w14:textId="38286079" w:rsidR="00983F3A" w:rsidRPr="00313714" w:rsidRDefault="00983F3A" w:rsidP="00313714">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7B6617" w:rsidRPr="00313714" w14:paraId="128D2826" w14:textId="77777777" w:rsidTr="00C16757">
        <w:tc>
          <w:tcPr>
            <w:cnfStyle w:val="001000000000" w:firstRow="0" w:lastRow="0" w:firstColumn="1" w:lastColumn="0" w:oddVBand="0" w:evenVBand="0" w:oddHBand="0" w:evenHBand="0" w:firstRowFirstColumn="0" w:firstRowLastColumn="0" w:lastRowFirstColumn="0" w:lastRowLastColumn="0"/>
            <w:tcW w:w="0" w:type="dxa"/>
            <w:tcPrChange w:id="333" w:author="Maurizio Piazza" w:date="2020-08-26T14:01:00Z">
              <w:tcPr>
                <w:tcW w:w="4644" w:type="dxa"/>
              </w:tcPr>
            </w:tcPrChange>
          </w:tcPr>
          <w:p w14:paraId="73CAE2DB" w14:textId="63587A2F" w:rsidR="00313714" w:rsidRPr="00C16757" w:rsidRDefault="006E2921">
            <w:pPr>
              <w:spacing w:before="120"/>
              <w:jc w:val="left"/>
              <w:rPr>
                <w:rFonts w:asciiTheme="minorHAnsi" w:hAnsiTheme="minorHAnsi"/>
                <w:sz w:val="18"/>
                <w:szCs w:val="18"/>
              </w:rPr>
              <w:pPrChange w:id="334" w:author="Maurizio Piazza" w:date="2020-08-26T14:02:00Z">
                <w:pPr>
                  <w:spacing w:before="120"/>
                </w:pPr>
              </w:pPrChange>
            </w:pPr>
            <w:r w:rsidRPr="00C16757">
              <w:rPr>
                <w:rFonts w:asciiTheme="minorHAnsi" w:hAnsiTheme="minorHAnsi"/>
                <w:sz w:val="18"/>
                <w:szCs w:val="18"/>
              </w:rPr>
              <w:t>Accesso al Repository per acquisizione KIT Riuso</w:t>
            </w:r>
          </w:p>
        </w:tc>
        <w:tc>
          <w:tcPr>
            <w:tcW w:w="0" w:type="dxa"/>
            <w:tcPrChange w:id="335" w:author="Maurizio Piazza" w:date="2020-08-26T14:01:00Z">
              <w:tcPr>
                <w:tcW w:w="851" w:type="dxa"/>
              </w:tcPr>
            </w:tcPrChange>
          </w:tcPr>
          <w:p w14:paraId="496DDE33" w14:textId="62F5AD25" w:rsidR="00313714" w:rsidRPr="00313714" w:rsidRDefault="003D5E14" w:rsidP="003D5E14">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3D5E14">
              <w:rPr>
                <w:rFonts w:asciiTheme="minorHAnsi" w:hAnsiTheme="minorHAnsi"/>
                <w:sz w:val="24"/>
                <w:szCs w:val="18"/>
              </w:rPr>
              <w:t>x</w:t>
            </w:r>
          </w:p>
        </w:tc>
        <w:tc>
          <w:tcPr>
            <w:tcW w:w="0" w:type="dxa"/>
            <w:tcPrChange w:id="336" w:author="Maurizio Piazza" w:date="2020-08-26T14:01:00Z">
              <w:tcPr>
                <w:tcW w:w="850" w:type="dxa"/>
              </w:tcPr>
            </w:tcPrChange>
          </w:tcPr>
          <w:p w14:paraId="16F22113" w14:textId="77777777" w:rsidR="00313714" w:rsidRPr="00313714" w:rsidRDefault="00313714" w:rsidP="00313714">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tcPrChange w:id="337" w:author="Maurizio Piazza" w:date="2020-08-26T14:01:00Z">
              <w:tcPr>
                <w:tcW w:w="851" w:type="dxa"/>
              </w:tcPr>
            </w:tcPrChange>
          </w:tcPr>
          <w:p w14:paraId="61EB8182" w14:textId="77777777" w:rsidR="00313714" w:rsidRPr="00313714" w:rsidRDefault="00313714" w:rsidP="00313714">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tcPrChange w:id="338" w:author="Maurizio Piazza" w:date="2020-08-26T14:01:00Z">
              <w:tcPr>
                <w:tcW w:w="850" w:type="dxa"/>
              </w:tcPr>
            </w:tcPrChange>
          </w:tcPr>
          <w:p w14:paraId="22D44D7E" w14:textId="77777777" w:rsidR="00313714" w:rsidRPr="00313714" w:rsidRDefault="00313714" w:rsidP="00313714">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tcPrChange w:id="339" w:author="Maurizio Piazza" w:date="2020-08-26T14:01:00Z">
              <w:tcPr>
                <w:tcW w:w="874" w:type="dxa"/>
              </w:tcPr>
            </w:tcPrChange>
          </w:tcPr>
          <w:p w14:paraId="45AD9884" w14:textId="77777777" w:rsidR="00313714" w:rsidRPr="00313714" w:rsidRDefault="00313714" w:rsidP="00313714">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tcPrChange w:id="340" w:author="Maurizio Piazza" w:date="2020-08-26T14:01:00Z">
              <w:tcPr>
                <w:tcW w:w="992" w:type="dxa"/>
              </w:tcPr>
            </w:tcPrChange>
          </w:tcPr>
          <w:p w14:paraId="2FC0CD35" w14:textId="77777777" w:rsidR="00313714" w:rsidRPr="00313714" w:rsidRDefault="00313714" w:rsidP="00313714">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3D5E14" w:rsidRPr="00313714" w14:paraId="7C204AAA" w14:textId="77777777" w:rsidTr="00C1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341" w:author="Maurizio Piazza" w:date="2020-08-26T14:01:00Z">
              <w:tcPr>
                <w:tcW w:w="4644" w:type="dxa"/>
              </w:tcPr>
            </w:tcPrChange>
          </w:tcPr>
          <w:p w14:paraId="43035AF2" w14:textId="59C34223" w:rsidR="003D5E14" w:rsidRPr="00C16757" w:rsidRDefault="003D5E14">
            <w:pPr>
              <w:spacing w:before="120"/>
              <w:jc w:val="left"/>
              <w:cnfStyle w:val="001000100000" w:firstRow="0" w:lastRow="0" w:firstColumn="1" w:lastColumn="0" w:oddVBand="0" w:evenVBand="0" w:oddHBand="1" w:evenHBand="0" w:firstRowFirstColumn="0" w:firstRowLastColumn="0" w:lastRowFirstColumn="0" w:lastRowLastColumn="0"/>
              <w:rPr>
                <w:rFonts w:asciiTheme="minorHAnsi" w:hAnsiTheme="minorHAnsi"/>
                <w:sz w:val="18"/>
                <w:szCs w:val="18"/>
              </w:rPr>
              <w:pPrChange w:id="342" w:author="Maurizio Piazza" w:date="2020-08-26T14:02:00Z">
                <w:pPr>
                  <w:spacing w:before="120"/>
                  <w:cnfStyle w:val="001000100000" w:firstRow="0" w:lastRow="0" w:firstColumn="1" w:lastColumn="0" w:oddVBand="0" w:evenVBand="0" w:oddHBand="1" w:evenHBand="0" w:firstRowFirstColumn="0" w:firstRowLastColumn="0" w:lastRowFirstColumn="0" w:lastRowLastColumn="0"/>
                </w:pPr>
              </w:pPrChange>
            </w:pPr>
            <w:r w:rsidRPr="00C16757">
              <w:rPr>
                <w:rFonts w:asciiTheme="minorHAnsi" w:hAnsiTheme="minorHAnsi"/>
                <w:sz w:val="18"/>
                <w:szCs w:val="18"/>
              </w:rPr>
              <w:t>Richiesta di adesione alla Comunità di Pratica del riuso</w:t>
            </w:r>
          </w:p>
        </w:tc>
        <w:tc>
          <w:tcPr>
            <w:tcW w:w="0" w:type="dxa"/>
            <w:tcPrChange w:id="343" w:author="Maurizio Piazza" w:date="2020-08-26T14:01:00Z">
              <w:tcPr>
                <w:tcW w:w="851" w:type="dxa"/>
              </w:tcPr>
            </w:tcPrChange>
          </w:tcPr>
          <w:p w14:paraId="72C4CAE1" w14:textId="4D07662A" w:rsidR="003D5E14" w:rsidRPr="00313714" w:rsidRDefault="003D5E14" w:rsidP="003D5E14">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5F3904">
              <w:rPr>
                <w:rFonts w:asciiTheme="minorHAnsi" w:hAnsiTheme="minorHAnsi"/>
                <w:sz w:val="18"/>
                <w:szCs w:val="18"/>
              </w:rPr>
              <w:t>X</w:t>
            </w:r>
          </w:p>
        </w:tc>
        <w:tc>
          <w:tcPr>
            <w:tcW w:w="0" w:type="dxa"/>
            <w:tcPrChange w:id="344" w:author="Maurizio Piazza" w:date="2020-08-26T14:01:00Z">
              <w:tcPr>
                <w:tcW w:w="850" w:type="dxa"/>
              </w:tcPr>
            </w:tcPrChange>
          </w:tcPr>
          <w:p w14:paraId="02A81932" w14:textId="2FE7393E" w:rsidR="003D5E14" w:rsidRPr="00313714" w:rsidRDefault="003D5E14" w:rsidP="003D5E14">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5F3904">
              <w:rPr>
                <w:rFonts w:asciiTheme="minorHAnsi" w:hAnsiTheme="minorHAnsi"/>
                <w:sz w:val="18"/>
                <w:szCs w:val="18"/>
              </w:rPr>
              <w:t>X</w:t>
            </w:r>
          </w:p>
        </w:tc>
        <w:tc>
          <w:tcPr>
            <w:tcW w:w="0" w:type="dxa"/>
            <w:tcPrChange w:id="345" w:author="Maurizio Piazza" w:date="2020-08-26T14:01:00Z">
              <w:tcPr>
                <w:tcW w:w="851" w:type="dxa"/>
              </w:tcPr>
            </w:tcPrChange>
          </w:tcPr>
          <w:p w14:paraId="05DB4598" w14:textId="548BCD26" w:rsidR="003D5E14" w:rsidRPr="00313714" w:rsidRDefault="003D5E14" w:rsidP="003D5E14">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5F3904">
              <w:rPr>
                <w:rFonts w:asciiTheme="minorHAnsi" w:hAnsiTheme="minorHAnsi"/>
                <w:sz w:val="18"/>
                <w:szCs w:val="18"/>
              </w:rPr>
              <w:t>X</w:t>
            </w:r>
          </w:p>
        </w:tc>
        <w:tc>
          <w:tcPr>
            <w:tcW w:w="0" w:type="dxa"/>
            <w:tcPrChange w:id="346" w:author="Maurizio Piazza" w:date="2020-08-26T14:01:00Z">
              <w:tcPr>
                <w:tcW w:w="850" w:type="dxa"/>
              </w:tcPr>
            </w:tcPrChange>
          </w:tcPr>
          <w:p w14:paraId="48099510" w14:textId="124A0B8A" w:rsidR="003D5E14" w:rsidRPr="00313714" w:rsidRDefault="003D5E14" w:rsidP="003D5E14">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5F3904">
              <w:rPr>
                <w:rFonts w:asciiTheme="minorHAnsi" w:hAnsiTheme="minorHAnsi"/>
                <w:sz w:val="18"/>
                <w:szCs w:val="18"/>
              </w:rPr>
              <w:t>X</w:t>
            </w:r>
          </w:p>
        </w:tc>
        <w:tc>
          <w:tcPr>
            <w:tcW w:w="0" w:type="dxa"/>
            <w:tcPrChange w:id="347" w:author="Maurizio Piazza" w:date="2020-08-26T14:01:00Z">
              <w:tcPr>
                <w:tcW w:w="874" w:type="dxa"/>
              </w:tcPr>
            </w:tcPrChange>
          </w:tcPr>
          <w:p w14:paraId="32A8642A" w14:textId="3DA973B7" w:rsidR="003D5E14" w:rsidRPr="00313714" w:rsidRDefault="003D5E14" w:rsidP="003D5E14">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5F3904">
              <w:rPr>
                <w:rFonts w:asciiTheme="minorHAnsi" w:hAnsiTheme="minorHAnsi"/>
                <w:sz w:val="18"/>
                <w:szCs w:val="18"/>
              </w:rPr>
              <w:t>X</w:t>
            </w:r>
          </w:p>
        </w:tc>
        <w:tc>
          <w:tcPr>
            <w:tcW w:w="0" w:type="dxa"/>
            <w:tcPrChange w:id="348" w:author="Maurizio Piazza" w:date="2020-08-26T14:01:00Z">
              <w:tcPr>
                <w:tcW w:w="992" w:type="dxa"/>
              </w:tcPr>
            </w:tcPrChange>
          </w:tcPr>
          <w:p w14:paraId="01177641" w14:textId="28C9115E" w:rsidR="003D5E14" w:rsidRPr="00313714" w:rsidRDefault="003D5E14" w:rsidP="003D5E14">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5F3904">
              <w:rPr>
                <w:rFonts w:asciiTheme="minorHAnsi" w:hAnsiTheme="minorHAnsi"/>
                <w:sz w:val="18"/>
                <w:szCs w:val="18"/>
              </w:rPr>
              <w:t>X</w:t>
            </w:r>
          </w:p>
        </w:tc>
      </w:tr>
      <w:tr w:rsidR="006F7E5B" w:rsidRPr="00313714" w14:paraId="45521C0C" w14:textId="77777777" w:rsidTr="00C16757">
        <w:tc>
          <w:tcPr>
            <w:cnfStyle w:val="001000000000" w:firstRow="0" w:lastRow="0" w:firstColumn="1" w:lastColumn="0" w:oddVBand="0" w:evenVBand="0" w:oddHBand="0" w:evenHBand="0" w:firstRowFirstColumn="0" w:firstRowLastColumn="0" w:lastRowFirstColumn="0" w:lastRowLastColumn="0"/>
            <w:tcW w:w="0" w:type="dxa"/>
            <w:tcPrChange w:id="349" w:author="Maurizio Piazza" w:date="2020-08-26T14:01:00Z">
              <w:tcPr>
                <w:tcW w:w="4644" w:type="dxa"/>
              </w:tcPr>
            </w:tcPrChange>
          </w:tcPr>
          <w:p w14:paraId="0964FFDC" w14:textId="2FBDAB0F" w:rsidR="00313714" w:rsidRPr="00C16757" w:rsidRDefault="00313714">
            <w:pPr>
              <w:spacing w:before="120"/>
              <w:jc w:val="left"/>
              <w:rPr>
                <w:rFonts w:asciiTheme="minorHAnsi" w:hAnsiTheme="minorHAnsi"/>
                <w:sz w:val="18"/>
                <w:szCs w:val="18"/>
              </w:rPr>
              <w:pPrChange w:id="350" w:author="Maurizio Piazza" w:date="2020-08-26T14:02:00Z">
                <w:pPr>
                  <w:spacing w:before="120"/>
                </w:pPr>
              </w:pPrChange>
            </w:pPr>
            <w:r w:rsidRPr="00C16757">
              <w:rPr>
                <w:rFonts w:asciiTheme="minorHAnsi" w:hAnsiTheme="minorHAnsi"/>
                <w:sz w:val="18"/>
                <w:szCs w:val="18"/>
              </w:rPr>
              <w:t xml:space="preserve">Esecuzione </w:t>
            </w:r>
            <w:r w:rsidR="009F5E1A" w:rsidRPr="00C16757">
              <w:rPr>
                <w:rFonts w:asciiTheme="minorHAnsi" w:hAnsiTheme="minorHAnsi"/>
                <w:sz w:val="18"/>
                <w:szCs w:val="18"/>
              </w:rPr>
              <w:t xml:space="preserve">delibera/determina con </w:t>
            </w:r>
            <w:r w:rsidRPr="00C16757">
              <w:rPr>
                <w:rFonts w:asciiTheme="minorHAnsi" w:hAnsiTheme="minorHAnsi"/>
                <w:sz w:val="18"/>
                <w:szCs w:val="18"/>
              </w:rPr>
              <w:t>motivazioni scelta</w:t>
            </w:r>
          </w:p>
        </w:tc>
        <w:tc>
          <w:tcPr>
            <w:tcW w:w="0" w:type="dxa"/>
            <w:tcPrChange w:id="351" w:author="Maurizio Piazza" w:date="2020-08-26T14:01:00Z">
              <w:tcPr>
                <w:tcW w:w="851" w:type="dxa"/>
              </w:tcPr>
            </w:tcPrChange>
          </w:tcPr>
          <w:p w14:paraId="02B85A8A" w14:textId="781DCAF0" w:rsidR="00313714" w:rsidRPr="00313714" w:rsidRDefault="003D5E14" w:rsidP="003D5E14">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Pr>
                <w:rFonts w:asciiTheme="minorHAnsi" w:hAnsiTheme="minorHAnsi"/>
                <w:sz w:val="18"/>
                <w:szCs w:val="18"/>
              </w:rPr>
              <w:t>X</w:t>
            </w:r>
          </w:p>
        </w:tc>
        <w:tc>
          <w:tcPr>
            <w:tcW w:w="0" w:type="dxa"/>
            <w:tcPrChange w:id="352" w:author="Maurizio Piazza" w:date="2020-08-26T14:01:00Z">
              <w:tcPr>
                <w:tcW w:w="850" w:type="dxa"/>
              </w:tcPr>
            </w:tcPrChange>
          </w:tcPr>
          <w:p w14:paraId="75761BC6" w14:textId="77777777" w:rsidR="00313714" w:rsidRPr="00313714" w:rsidRDefault="00313714" w:rsidP="00313714">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tcPrChange w:id="353" w:author="Maurizio Piazza" w:date="2020-08-26T14:01:00Z">
              <w:tcPr>
                <w:tcW w:w="851" w:type="dxa"/>
              </w:tcPr>
            </w:tcPrChange>
          </w:tcPr>
          <w:p w14:paraId="4F146B40" w14:textId="77777777" w:rsidR="00313714" w:rsidRPr="00313714" w:rsidRDefault="00313714" w:rsidP="00313714">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tcPrChange w:id="354" w:author="Maurizio Piazza" w:date="2020-08-26T14:01:00Z">
              <w:tcPr>
                <w:tcW w:w="850" w:type="dxa"/>
              </w:tcPr>
            </w:tcPrChange>
          </w:tcPr>
          <w:p w14:paraId="46F8C0A3" w14:textId="77777777" w:rsidR="00313714" w:rsidRPr="00313714" w:rsidRDefault="00313714" w:rsidP="00313714">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tcPrChange w:id="355" w:author="Maurizio Piazza" w:date="2020-08-26T14:01:00Z">
              <w:tcPr>
                <w:tcW w:w="874" w:type="dxa"/>
              </w:tcPr>
            </w:tcPrChange>
          </w:tcPr>
          <w:p w14:paraId="62DC1891" w14:textId="2F1B5781" w:rsidR="00313714" w:rsidRPr="00313714" w:rsidRDefault="00313714" w:rsidP="00313714">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tcPrChange w:id="356" w:author="Maurizio Piazza" w:date="2020-08-26T14:01:00Z">
              <w:tcPr>
                <w:tcW w:w="992" w:type="dxa"/>
              </w:tcPr>
            </w:tcPrChange>
          </w:tcPr>
          <w:p w14:paraId="5D634B71" w14:textId="14678814" w:rsidR="00313714" w:rsidRPr="00313714" w:rsidRDefault="00313714" w:rsidP="00313714">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1645CA" w:rsidRPr="00313714" w14:paraId="409998DF" w14:textId="77777777" w:rsidTr="00C1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357" w:author="Maurizio Piazza" w:date="2020-08-26T14:01:00Z">
              <w:tcPr>
                <w:tcW w:w="4644" w:type="dxa"/>
              </w:tcPr>
            </w:tcPrChange>
          </w:tcPr>
          <w:p w14:paraId="7F9AB547" w14:textId="29124CC3" w:rsidR="006F7E5B" w:rsidRPr="00313714" w:rsidRDefault="00CB74DA" w:rsidP="006F0ABA">
            <w:pPr>
              <w:spacing w:before="120"/>
              <w:jc w:val="left"/>
              <w:cnfStyle w:val="001000100000" w:firstRow="0" w:lastRow="0" w:firstColumn="1" w:lastColumn="0" w:oddVBand="0" w:evenVBand="0" w:oddHBand="1" w:evenHBand="0" w:firstRowFirstColumn="0" w:firstRowLastColumn="0" w:lastRowFirstColumn="0" w:lastRowLastColumn="0"/>
              <w:rPr>
                <w:rFonts w:asciiTheme="minorHAnsi" w:hAnsiTheme="minorHAnsi"/>
                <w:sz w:val="18"/>
                <w:szCs w:val="18"/>
              </w:rPr>
            </w:pPr>
            <w:r w:rsidRPr="00714715">
              <w:rPr>
                <w:rFonts w:asciiTheme="minorHAnsi" w:hAnsiTheme="minorHAnsi"/>
                <w:sz w:val="18"/>
                <w:szCs w:val="18"/>
              </w:rPr>
              <w:t>Procedura di F</w:t>
            </w:r>
            <w:r w:rsidR="006F7E5B" w:rsidRPr="00714715">
              <w:rPr>
                <w:rFonts w:asciiTheme="minorHAnsi" w:hAnsiTheme="minorHAnsi"/>
                <w:sz w:val="18"/>
                <w:szCs w:val="18"/>
              </w:rPr>
              <w:t>ornitura servizi avvio SIGESS</w:t>
            </w:r>
            <w:r w:rsidR="00C64F3A" w:rsidRPr="00714715">
              <w:rPr>
                <w:rFonts w:asciiTheme="minorHAnsi" w:hAnsiTheme="minorHAnsi"/>
                <w:sz w:val="18"/>
                <w:szCs w:val="18"/>
              </w:rPr>
              <w:t xml:space="preserve"> al Mercato</w:t>
            </w:r>
          </w:p>
        </w:tc>
        <w:tc>
          <w:tcPr>
            <w:tcW w:w="0" w:type="dxa"/>
            <w:shd w:val="clear" w:color="auto" w:fill="ED7D31" w:themeFill="accent2"/>
            <w:tcPrChange w:id="358" w:author="Maurizio Piazza" w:date="2020-08-26T14:01:00Z">
              <w:tcPr>
                <w:tcW w:w="851" w:type="dxa"/>
                <w:shd w:val="clear" w:color="auto" w:fill="ED7D31" w:themeFill="accent2"/>
              </w:tcPr>
            </w:tcPrChange>
          </w:tcPr>
          <w:p w14:paraId="6D295A0E" w14:textId="77777777" w:rsidR="006F7E5B" w:rsidRPr="00313714" w:rsidRDefault="006F7E5B" w:rsidP="006F0ABA">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shd w:val="clear" w:color="auto" w:fill="ED7D31" w:themeFill="accent2"/>
            <w:tcPrChange w:id="359" w:author="Maurizio Piazza" w:date="2020-08-26T14:01:00Z">
              <w:tcPr>
                <w:tcW w:w="850" w:type="dxa"/>
                <w:shd w:val="clear" w:color="auto" w:fill="ED7D31" w:themeFill="accent2"/>
              </w:tcPr>
            </w:tcPrChange>
          </w:tcPr>
          <w:p w14:paraId="6670AF43" w14:textId="77777777" w:rsidR="006F7E5B" w:rsidRPr="00313714" w:rsidRDefault="006F7E5B" w:rsidP="006F0ABA">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shd w:val="clear" w:color="auto" w:fill="ED7D31" w:themeFill="accent2"/>
            <w:tcPrChange w:id="360" w:author="Maurizio Piazza" w:date="2020-08-26T14:01:00Z">
              <w:tcPr>
                <w:tcW w:w="851" w:type="dxa"/>
                <w:shd w:val="clear" w:color="auto" w:fill="ED7D31" w:themeFill="accent2"/>
              </w:tcPr>
            </w:tcPrChange>
          </w:tcPr>
          <w:p w14:paraId="0C009800" w14:textId="77777777" w:rsidR="006F7E5B" w:rsidRPr="00313714" w:rsidRDefault="006F7E5B" w:rsidP="00711CCE">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shd w:val="clear" w:color="auto" w:fill="ED7D31" w:themeFill="accent2"/>
            <w:tcPrChange w:id="361" w:author="Maurizio Piazza" w:date="2020-08-26T14:01:00Z">
              <w:tcPr>
                <w:tcW w:w="850" w:type="dxa"/>
                <w:shd w:val="clear" w:color="auto" w:fill="ED7D31" w:themeFill="accent2"/>
              </w:tcPr>
            </w:tcPrChange>
          </w:tcPr>
          <w:p w14:paraId="0DD3F8BE" w14:textId="77777777" w:rsidR="006F7E5B" w:rsidRPr="00313714" w:rsidRDefault="006F7E5B" w:rsidP="006F0ABA">
            <w:pPr>
              <w:keepNext/>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shd w:val="clear" w:color="auto" w:fill="ED7D31" w:themeFill="accent2"/>
            <w:tcPrChange w:id="362" w:author="Maurizio Piazza" w:date="2020-08-26T14:01:00Z">
              <w:tcPr>
                <w:tcW w:w="874" w:type="dxa"/>
                <w:shd w:val="clear" w:color="auto" w:fill="ED7D31" w:themeFill="accent2"/>
              </w:tcPr>
            </w:tcPrChange>
          </w:tcPr>
          <w:p w14:paraId="17FA421B" w14:textId="77777777" w:rsidR="006F7E5B" w:rsidRPr="00313714" w:rsidRDefault="006F7E5B" w:rsidP="006F0ABA">
            <w:pPr>
              <w:keepNext/>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shd w:val="clear" w:color="auto" w:fill="ED7D31" w:themeFill="accent2"/>
            <w:tcPrChange w:id="363" w:author="Maurizio Piazza" w:date="2020-08-26T14:01:00Z">
              <w:tcPr>
                <w:tcW w:w="992" w:type="dxa"/>
                <w:shd w:val="clear" w:color="auto" w:fill="ED7D31" w:themeFill="accent2"/>
              </w:tcPr>
            </w:tcPrChange>
          </w:tcPr>
          <w:p w14:paraId="76C6B84F" w14:textId="77777777" w:rsidR="006F7E5B" w:rsidRPr="00313714" w:rsidRDefault="006F7E5B" w:rsidP="006F0ABA">
            <w:pPr>
              <w:keepNext/>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711CCE" w:rsidRPr="00313714" w14:paraId="69D3549E" w14:textId="77777777" w:rsidTr="00C16757">
        <w:tc>
          <w:tcPr>
            <w:cnfStyle w:val="001000000000" w:firstRow="0" w:lastRow="0" w:firstColumn="1" w:lastColumn="0" w:oddVBand="0" w:evenVBand="0" w:oddHBand="0" w:evenHBand="0" w:firstRowFirstColumn="0" w:firstRowLastColumn="0" w:lastRowFirstColumn="0" w:lastRowLastColumn="0"/>
            <w:tcW w:w="0" w:type="dxa"/>
            <w:tcPrChange w:id="364" w:author="Maurizio Piazza" w:date="2020-08-26T14:01:00Z">
              <w:tcPr>
                <w:tcW w:w="4644" w:type="dxa"/>
              </w:tcPr>
            </w:tcPrChange>
          </w:tcPr>
          <w:p w14:paraId="47B3A4F6" w14:textId="34942DF0" w:rsidR="006F7E5B" w:rsidRPr="00C16757" w:rsidRDefault="00711CCE" w:rsidP="006F0ABA">
            <w:pPr>
              <w:spacing w:before="120"/>
              <w:jc w:val="right"/>
              <w:rPr>
                <w:rFonts w:asciiTheme="minorHAnsi" w:hAnsiTheme="minorHAnsi"/>
                <w:b w:val="0"/>
                <w:sz w:val="18"/>
                <w:szCs w:val="18"/>
                <w:rPrChange w:id="365" w:author="Maurizio Piazza" w:date="2020-08-26T14:02:00Z">
                  <w:rPr>
                    <w:rFonts w:asciiTheme="minorHAnsi" w:hAnsiTheme="minorHAnsi"/>
                    <w:sz w:val="18"/>
                    <w:szCs w:val="18"/>
                  </w:rPr>
                </w:rPrChange>
              </w:rPr>
            </w:pPr>
            <w:r w:rsidRPr="00C16757">
              <w:rPr>
                <w:rFonts w:asciiTheme="minorHAnsi" w:hAnsiTheme="minorHAnsi"/>
                <w:sz w:val="18"/>
                <w:szCs w:val="18"/>
              </w:rPr>
              <w:t>Bando di gara servizi di attivazione</w:t>
            </w:r>
            <w:r w:rsidR="006F7E5B" w:rsidRPr="00C16757">
              <w:rPr>
                <w:rFonts w:asciiTheme="minorHAnsi" w:hAnsiTheme="minorHAnsi"/>
                <w:sz w:val="18"/>
                <w:szCs w:val="18"/>
              </w:rPr>
              <w:t xml:space="preserve"> </w:t>
            </w:r>
          </w:p>
        </w:tc>
        <w:tc>
          <w:tcPr>
            <w:tcW w:w="0" w:type="dxa"/>
            <w:tcPrChange w:id="366" w:author="Maurizio Piazza" w:date="2020-08-26T14:01:00Z">
              <w:tcPr>
                <w:tcW w:w="851" w:type="dxa"/>
              </w:tcPr>
            </w:tcPrChange>
          </w:tcPr>
          <w:p w14:paraId="51CC3DB8" w14:textId="008B1A8B" w:rsidR="006F7E5B" w:rsidRPr="00313714" w:rsidRDefault="006F7E5B" w:rsidP="006F0ABA">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tcPrChange w:id="367" w:author="Maurizio Piazza" w:date="2020-08-26T14:01:00Z">
              <w:tcPr>
                <w:tcW w:w="850" w:type="dxa"/>
              </w:tcPr>
            </w:tcPrChange>
          </w:tcPr>
          <w:p w14:paraId="23689935" w14:textId="7815F19B" w:rsidR="006F7E5B" w:rsidRPr="00313714" w:rsidRDefault="006F7E5B" w:rsidP="006F0ABA">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tcPrChange w:id="368" w:author="Maurizio Piazza" w:date="2020-08-26T14:01:00Z">
              <w:tcPr>
                <w:tcW w:w="851" w:type="dxa"/>
              </w:tcPr>
            </w:tcPrChange>
          </w:tcPr>
          <w:p w14:paraId="7ECA462A" w14:textId="7CE2C18D" w:rsidR="006F7E5B" w:rsidRPr="00313714" w:rsidRDefault="00711CCE" w:rsidP="00711CCE">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Pr>
                <w:rFonts w:asciiTheme="minorHAnsi" w:hAnsiTheme="minorHAnsi"/>
                <w:sz w:val="18"/>
                <w:szCs w:val="18"/>
              </w:rPr>
              <w:t>X</w:t>
            </w:r>
          </w:p>
        </w:tc>
        <w:tc>
          <w:tcPr>
            <w:tcW w:w="0" w:type="dxa"/>
            <w:tcPrChange w:id="369" w:author="Maurizio Piazza" w:date="2020-08-26T14:01:00Z">
              <w:tcPr>
                <w:tcW w:w="850" w:type="dxa"/>
              </w:tcPr>
            </w:tcPrChange>
          </w:tcPr>
          <w:p w14:paraId="30F2B723" w14:textId="77777777" w:rsidR="006F7E5B" w:rsidRPr="00313714" w:rsidRDefault="006F7E5B" w:rsidP="006F0ABA">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tcPrChange w:id="370" w:author="Maurizio Piazza" w:date="2020-08-26T14:01:00Z">
              <w:tcPr>
                <w:tcW w:w="874" w:type="dxa"/>
              </w:tcPr>
            </w:tcPrChange>
          </w:tcPr>
          <w:p w14:paraId="6A68998C" w14:textId="77777777" w:rsidR="006F7E5B" w:rsidRPr="00313714" w:rsidRDefault="006F7E5B" w:rsidP="006F0ABA">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tcPrChange w:id="371" w:author="Maurizio Piazza" w:date="2020-08-26T14:01:00Z">
              <w:tcPr>
                <w:tcW w:w="992" w:type="dxa"/>
              </w:tcPr>
            </w:tcPrChange>
          </w:tcPr>
          <w:p w14:paraId="49D775E9" w14:textId="77777777" w:rsidR="006F7E5B" w:rsidRPr="00313714" w:rsidRDefault="006F7E5B" w:rsidP="006F0ABA">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711CCE" w:rsidRPr="00313714" w14:paraId="6C59AD79" w14:textId="77777777" w:rsidTr="00C1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372" w:author="Maurizio Piazza" w:date="2020-08-26T14:01:00Z">
              <w:tcPr>
                <w:tcW w:w="4644" w:type="dxa"/>
              </w:tcPr>
            </w:tcPrChange>
          </w:tcPr>
          <w:p w14:paraId="6B621D98" w14:textId="4BE49977" w:rsidR="006F7E5B" w:rsidRPr="00C16757" w:rsidRDefault="00711CCE" w:rsidP="006F0ABA">
            <w:pPr>
              <w:spacing w:before="120"/>
              <w:jc w:val="right"/>
              <w:cnfStyle w:val="001000100000" w:firstRow="0" w:lastRow="0" w:firstColumn="1" w:lastColumn="0" w:oddVBand="0" w:evenVBand="0" w:oddHBand="1" w:evenHBand="0" w:firstRowFirstColumn="0" w:firstRowLastColumn="0" w:lastRowFirstColumn="0" w:lastRowLastColumn="0"/>
              <w:rPr>
                <w:rFonts w:asciiTheme="minorHAnsi" w:hAnsiTheme="minorHAnsi"/>
                <w:b w:val="0"/>
                <w:sz w:val="18"/>
                <w:szCs w:val="18"/>
              </w:rPr>
            </w:pPr>
            <w:r w:rsidRPr="00C16757">
              <w:rPr>
                <w:rFonts w:asciiTheme="minorHAnsi" w:hAnsiTheme="minorHAnsi"/>
                <w:sz w:val="18"/>
                <w:szCs w:val="18"/>
              </w:rPr>
              <w:lastRenderedPageBreak/>
              <w:t>Capitolato/disciplinare di gara</w:t>
            </w:r>
          </w:p>
        </w:tc>
        <w:tc>
          <w:tcPr>
            <w:tcW w:w="0" w:type="dxa"/>
            <w:tcPrChange w:id="373" w:author="Maurizio Piazza" w:date="2020-08-26T14:01:00Z">
              <w:tcPr>
                <w:tcW w:w="851" w:type="dxa"/>
              </w:tcPr>
            </w:tcPrChange>
          </w:tcPr>
          <w:p w14:paraId="2E163526" w14:textId="7385ECC8" w:rsidR="006F7E5B" w:rsidRPr="00313714" w:rsidRDefault="006F7E5B" w:rsidP="006F0ABA">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374" w:author="Maurizio Piazza" w:date="2020-08-26T14:01:00Z">
              <w:tcPr>
                <w:tcW w:w="850" w:type="dxa"/>
              </w:tcPr>
            </w:tcPrChange>
          </w:tcPr>
          <w:p w14:paraId="2501C00F" w14:textId="77777777" w:rsidR="006F7E5B" w:rsidRPr="00313714" w:rsidRDefault="006F7E5B" w:rsidP="006F0ABA">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375" w:author="Maurizio Piazza" w:date="2020-08-26T14:01:00Z">
              <w:tcPr>
                <w:tcW w:w="851" w:type="dxa"/>
              </w:tcPr>
            </w:tcPrChange>
          </w:tcPr>
          <w:p w14:paraId="4F31BD57" w14:textId="3577B196" w:rsidR="006F7E5B" w:rsidRPr="00313714" w:rsidRDefault="00711CCE" w:rsidP="00711CCE">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Pr>
                <w:rFonts w:asciiTheme="minorHAnsi" w:hAnsiTheme="minorHAnsi"/>
                <w:sz w:val="18"/>
                <w:szCs w:val="18"/>
              </w:rPr>
              <w:t>X</w:t>
            </w:r>
          </w:p>
        </w:tc>
        <w:tc>
          <w:tcPr>
            <w:tcW w:w="0" w:type="dxa"/>
            <w:tcPrChange w:id="376" w:author="Maurizio Piazza" w:date="2020-08-26T14:01:00Z">
              <w:tcPr>
                <w:tcW w:w="850" w:type="dxa"/>
              </w:tcPr>
            </w:tcPrChange>
          </w:tcPr>
          <w:p w14:paraId="42398DCB" w14:textId="77777777" w:rsidR="006F7E5B" w:rsidRPr="00313714" w:rsidRDefault="006F7E5B" w:rsidP="006F0ABA">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377" w:author="Maurizio Piazza" w:date="2020-08-26T14:01:00Z">
              <w:tcPr>
                <w:tcW w:w="874" w:type="dxa"/>
              </w:tcPr>
            </w:tcPrChange>
          </w:tcPr>
          <w:p w14:paraId="350180C2" w14:textId="77777777" w:rsidR="006F7E5B" w:rsidRPr="00313714" w:rsidRDefault="006F7E5B" w:rsidP="006F0ABA">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378" w:author="Maurizio Piazza" w:date="2020-08-26T14:01:00Z">
              <w:tcPr>
                <w:tcW w:w="992" w:type="dxa"/>
              </w:tcPr>
            </w:tcPrChange>
          </w:tcPr>
          <w:p w14:paraId="15B56E6B" w14:textId="77777777" w:rsidR="006F7E5B" w:rsidRPr="00313714" w:rsidRDefault="006F7E5B" w:rsidP="006F0ABA">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711CCE" w:rsidRPr="000C35A0" w14:paraId="6BCD557F" w14:textId="77777777" w:rsidTr="00C16757">
        <w:tc>
          <w:tcPr>
            <w:cnfStyle w:val="001000000000" w:firstRow="0" w:lastRow="0" w:firstColumn="1" w:lastColumn="0" w:oddVBand="0" w:evenVBand="0" w:oddHBand="0" w:evenHBand="0" w:firstRowFirstColumn="0" w:firstRowLastColumn="0" w:lastRowFirstColumn="0" w:lastRowLastColumn="0"/>
            <w:tcW w:w="0" w:type="dxa"/>
            <w:tcPrChange w:id="379" w:author="Maurizio Piazza" w:date="2020-08-26T14:01:00Z">
              <w:tcPr>
                <w:tcW w:w="4644" w:type="dxa"/>
              </w:tcPr>
            </w:tcPrChange>
          </w:tcPr>
          <w:p w14:paraId="2D347742" w14:textId="77777777" w:rsidR="00711CCE" w:rsidRPr="00C16757" w:rsidRDefault="00711CCE" w:rsidP="006F0ABA">
            <w:pPr>
              <w:spacing w:before="120"/>
              <w:jc w:val="right"/>
              <w:rPr>
                <w:rFonts w:asciiTheme="minorHAnsi" w:hAnsiTheme="minorHAnsi"/>
                <w:b w:val="0"/>
                <w:sz w:val="18"/>
                <w:szCs w:val="18"/>
              </w:rPr>
            </w:pPr>
            <w:r w:rsidRPr="00C16757">
              <w:rPr>
                <w:rFonts w:asciiTheme="minorHAnsi" w:hAnsiTheme="minorHAnsi"/>
                <w:sz w:val="18"/>
                <w:szCs w:val="18"/>
              </w:rPr>
              <w:t>Delibera di Gara</w:t>
            </w:r>
          </w:p>
        </w:tc>
        <w:tc>
          <w:tcPr>
            <w:tcW w:w="0" w:type="dxa"/>
            <w:tcPrChange w:id="380" w:author="Maurizio Piazza" w:date="2020-08-26T14:01:00Z">
              <w:tcPr>
                <w:tcW w:w="851" w:type="dxa"/>
              </w:tcPr>
            </w:tcPrChange>
          </w:tcPr>
          <w:p w14:paraId="50CFFC30" w14:textId="77777777" w:rsidR="00711CCE" w:rsidRPr="000C35A0" w:rsidRDefault="00711CCE" w:rsidP="006F0ABA">
            <w:pPr>
              <w:spacing w:before="120"/>
              <w:jc w:val="right"/>
              <w:cnfStyle w:val="000000000000" w:firstRow="0" w:lastRow="0" w:firstColumn="0" w:lastColumn="0" w:oddVBand="0" w:evenVBand="0" w:oddHBand="0" w:evenHBand="0" w:firstRowFirstColumn="0" w:firstRowLastColumn="0" w:lastRowFirstColumn="0" w:lastRowLastColumn="0"/>
              <w:rPr>
                <w:rFonts w:asciiTheme="minorHAnsi" w:hAnsiTheme="minorHAnsi"/>
                <w:b/>
                <w:sz w:val="18"/>
                <w:szCs w:val="18"/>
              </w:rPr>
            </w:pPr>
          </w:p>
        </w:tc>
        <w:tc>
          <w:tcPr>
            <w:tcW w:w="0" w:type="dxa"/>
            <w:tcPrChange w:id="381" w:author="Maurizio Piazza" w:date="2020-08-26T14:01:00Z">
              <w:tcPr>
                <w:tcW w:w="850" w:type="dxa"/>
              </w:tcPr>
            </w:tcPrChange>
          </w:tcPr>
          <w:p w14:paraId="560A95C7" w14:textId="77777777" w:rsidR="00711CCE" w:rsidRPr="000C35A0" w:rsidRDefault="00711CCE" w:rsidP="006F0ABA">
            <w:pPr>
              <w:spacing w:before="120"/>
              <w:jc w:val="right"/>
              <w:cnfStyle w:val="000000000000" w:firstRow="0" w:lastRow="0" w:firstColumn="0" w:lastColumn="0" w:oddVBand="0" w:evenVBand="0" w:oddHBand="0" w:evenHBand="0" w:firstRowFirstColumn="0" w:firstRowLastColumn="0" w:lastRowFirstColumn="0" w:lastRowLastColumn="0"/>
              <w:rPr>
                <w:rFonts w:asciiTheme="minorHAnsi" w:hAnsiTheme="minorHAnsi"/>
                <w:b/>
                <w:sz w:val="18"/>
                <w:szCs w:val="18"/>
              </w:rPr>
            </w:pPr>
          </w:p>
        </w:tc>
        <w:tc>
          <w:tcPr>
            <w:tcW w:w="0" w:type="dxa"/>
            <w:tcPrChange w:id="382" w:author="Maurizio Piazza" w:date="2020-08-26T14:01:00Z">
              <w:tcPr>
                <w:tcW w:w="851" w:type="dxa"/>
              </w:tcPr>
            </w:tcPrChange>
          </w:tcPr>
          <w:p w14:paraId="6F20D30C" w14:textId="77777777" w:rsidR="00711CCE" w:rsidRPr="000C35A0" w:rsidRDefault="00711CCE" w:rsidP="006F0ABA">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0C35A0">
              <w:rPr>
                <w:rFonts w:asciiTheme="minorHAnsi" w:hAnsiTheme="minorHAnsi"/>
                <w:sz w:val="18"/>
                <w:szCs w:val="18"/>
              </w:rPr>
              <w:t>X</w:t>
            </w:r>
          </w:p>
        </w:tc>
        <w:tc>
          <w:tcPr>
            <w:tcW w:w="0" w:type="dxa"/>
            <w:tcPrChange w:id="383" w:author="Maurizio Piazza" w:date="2020-08-26T14:01:00Z">
              <w:tcPr>
                <w:tcW w:w="850" w:type="dxa"/>
              </w:tcPr>
            </w:tcPrChange>
          </w:tcPr>
          <w:p w14:paraId="594D78CE" w14:textId="77777777" w:rsidR="00711CCE" w:rsidRPr="000C35A0" w:rsidRDefault="00711CCE" w:rsidP="006F0ABA">
            <w:pPr>
              <w:spacing w:before="120"/>
              <w:jc w:val="right"/>
              <w:cnfStyle w:val="000000000000" w:firstRow="0" w:lastRow="0" w:firstColumn="0" w:lastColumn="0" w:oddVBand="0" w:evenVBand="0" w:oddHBand="0" w:evenHBand="0" w:firstRowFirstColumn="0" w:firstRowLastColumn="0" w:lastRowFirstColumn="0" w:lastRowLastColumn="0"/>
              <w:rPr>
                <w:rFonts w:asciiTheme="minorHAnsi" w:hAnsiTheme="minorHAnsi"/>
                <w:b/>
                <w:sz w:val="18"/>
                <w:szCs w:val="18"/>
              </w:rPr>
            </w:pPr>
          </w:p>
        </w:tc>
        <w:tc>
          <w:tcPr>
            <w:tcW w:w="0" w:type="dxa"/>
            <w:tcPrChange w:id="384" w:author="Maurizio Piazza" w:date="2020-08-26T14:01:00Z">
              <w:tcPr>
                <w:tcW w:w="874" w:type="dxa"/>
              </w:tcPr>
            </w:tcPrChange>
          </w:tcPr>
          <w:p w14:paraId="0C206403" w14:textId="77777777" w:rsidR="00711CCE" w:rsidRPr="000C35A0" w:rsidRDefault="00711CCE" w:rsidP="006F0ABA">
            <w:pPr>
              <w:spacing w:before="120"/>
              <w:jc w:val="right"/>
              <w:cnfStyle w:val="000000000000" w:firstRow="0" w:lastRow="0" w:firstColumn="0" w:lastColumn="0" w:oddVBand="0" w:evenVBand="0" w:oddHBand="0" w:evenHBand="0" w:firstRowFirstColumn="0" w:firstRowLastColumn="0" w:lastRowFirstColumn="0" w:lastRowLastColumn="0"/>
              <w:rPr>
                <w:rFonts w:asciiTheme="minorHAnsi" w:hAnsiTheme="minorHAnsi"/>
                <w:b/>
                <w:sz w:val="18"/>
                <w:szCs w:val="18"/>
              </w:rPr>
            </w:pPr>
          </w:p>
        </w:tc>
        <w:tc>
          <w:tcPr>
            <w:tcW w:w="0" w:type="dxa"/>
            <w:tcPrChange w:id="385" w:author="Maurizio Piazza" w:date="2020-08-26T14:01:00Z">
              <w:tcPr>
                <w:tcW w:w="992" w:type="dxa"/>
              </w:tcPr>
            </w:tcPrChange>
          </w:tcPr>
          <w:p w14:paraId="51A96D27" w14:textId="77777777" w:rsidR="00711CCE" w:rsidRPr="000C35A0" w:rsidRDefault="00711CCE" w:rsidP="006F0ABA">
            <w:pPr>
              <w:spacing w:before="120"/>
              <w:jc w:val="right"/>
              <w:cnfStyle w:val="000000000000" w:firstRow="0" w:lastRow="0" w:firstColumn="0" w:lastColumn="0" w:oddVBand="0" w:evenVBand="0" w:oddHBand="0" w:evenHBand="0" w:firstRowFirstColumn="0" w:firstRowLastColumn="0" w:lastRowFirstColumn="0" w:lastRowLastColumn="0"/>
              <w:rPr>
                <w:rFonts w:asciiTheme="minorHAnsi" w:hAnsiTheme="minorHAnsi"/>
                <w:b/>
                <w:sz w:val="18"/>
                <w:szCs w:val="18"/>
              </w:rPr>
            </w:pPr>
          </w:p>
        </w:tc>
      </w:tr>
      <w:tr w:rsidR="001645CA" w:rsidRPr="000C35A0" w14:paraId="403026C8" w14:textId="77777777" w:rsidTr="00C1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386" w:author="Maurizio Piazza" w:date="2020-08-26T14:01:00Z">
              <w:tcPr>
                <w:tcW w:w="4644" w:type="dxa"/>
              </w:tcPr>
            </w:tcPrChange>
          </w:tcPr>
          <w:p w14:paraId="0E7821D4" w14:textId="6C75BFCD" w:rsidR="004E4606" w:rsidRPr="00C16757" w:rsidRDefault="00711CCE" w:rsidP="000C35A0">
            <w:pPr>
              <w:spacing w:before="120"/>
              <w:jc w:val="right"/>
              <w:cnfStyle w:val="001000100000" w:firstRow="0" w:lastRow="0" w:firstColumn="1" w:lastColumn="0" w:oddVBand="0" w:evenVBand="0" w:oddHBand="1" w:evenHBand="0" w:firstRowFirstColumn="0" w:firstRowLastColumn="0" w:lastRowFirstColumn="0" w:lastRowLastColumn="0"/>
              <w:rPr>
                <w:rFonts w:asciiTheme="minorHAnsi" w:hAnsiTheme="minorHAnsi"/>
                <w:b w:val="0"/>
                <w:sz w:val="18"/>
                <w:szCs w:val="18"/>
              </w:rPr>
            </w:pPr>
            <w:r w:rsidRPr="00C16757">
              <w:rPr>
                <w:rFonts w:asciiTheme="minorHAnsi" w:hAnsiTheme="minorHAnsi"/>
                <w:sz w:val="18"/>
                <w:szCs w:val="18"/>
              </w:rPr>
              <w:t>Determina di conferimento</w:t>
            </w:r>
          </w:p>
        </w:tc>
        <w:tc>
          <w:tcPr>
            <w:tcW w:w="0" w:type="dxa"/>
            <w:tcPrChange w:id="387" w:author="Maurizio Piazza" w:date="2020-08-26T14:01:00Z">
              <w:tcPr>
                <w:tcW w:w="851" w:type="dxa"/>
              </w:tcPr>
            </w:tcPrChange>
          </w:tcPr>
          <w:p w14:paraId="31B682C1" w14:textId="77777777" w:rsidR="004E4606" w:rsidRPr="000C35A0" w:rsidRDefault="004E4606" w:rsidP="000C35A0">
            <w:pPr>
              <w:spacing w:before="120"/>
              <w:jc w:val="right"/>
              <w:cnfStyle w:val="000000100000" w:firstRow="0" w:lastRow="0" w:firstColumn="0" w:lastColumn="0" w:oddVBand="0" w:evenVBand="0" w:oddHBand="1" w:evenHBand="0" w:firstRowFirstColumn="0" w:firstRowLastColumn="0" w:lastRowFirstColumn="0" w:lastRowLastColumn="0"/>
              <w:rPr>
                <w:rFonts w:asciiTheme="minorHAnsi" w:hAnsiTheme="minorHAnsi"/>
                <w:b/>
                <w:sz w:val="18"/>
                <w:szCs w:val="18"/>
              </w:rPr>
            </w:pPr>
          </w:p>
        </w:tc>
        <w:tc>
          <w:tcPr>
            <w:tcW w:w="0" w:type="dxa"/>
            <w:tcPrChange w:id="388" w:author="Maurizio Piazza" w:date="2020-08-26T14:01:00Z">
              <w:tcPr>
                <w:tcW w:w="850" w:type="dxa"/>
              </w:tcPr>
            </w:tcPrChange>
          </w:tcPr>
          <w:p w14:paraId="41C2FD8E" w14:textId="77777777" w:rsidR="004E4606" w:rsidRPr="000C35A0" w:rsidRDefault="004E4606" w:rsidP="000C35A0">
            <w:pPr>
              <w:spacing w:before="120"/>
              <w:jc w:val="right"/>
              <w:cnfStyle w:val="000000100000" w:firstRow="0" w:lastRow="0" w:firstColumn="0" w:lastColumn="0" w:oddVBand="0" w:evenVBand="0" w:oddHBand="1" w:evenHBand="0" w:firstRowFirstColumn="0" w:firstRowLastColumn="0" w:lastRowFirstColumn="0" w:lastRowLastColumn="0"/>
              <w:rPr>
                <w:rFonts w:asciiTheme="minorHAnsi" w:hAnsiTheme="minorHAnsi"/>
                <w:b/>
                <w:sz w:val="18"/>
                <w:szCs w:val="18"/>
              </w:rPr>
            </w:pPr>
          </w:p>
        </w:tc>
        <w:tc>
          <w:tcPr>
            <w:tcW w:w="0" w:type="dxa"/>
            <w:tcPrChange w:id="389" w:author="Maurizio Piazza" w:date="2020-08-26T14:01:00Z">
              <w:tcPr>
                <w:tcW w:w="851" w:type="dxa"/>
              </w:tcPr>
            </w:tcPrChange>
          </w:tcPr>
          <w:p w14:paraId="70860973" w14:textId="51491059" w:rsidR="004E4606" w:rsidRPr="000C35A0" w:rsidRDefault="000C35A0" w:rsidP="00711CCE">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0C35A0">
              <w:rPr>
                <w:rFonts w:asciiTheme="minorHAnsi" w:hAnsiTheme="minorHAnsi"/>
                <w:sz w:val="18"/>
                <w:szCs w:val="18"/>
              </w:rPr>
              <w:t>X</w:t>
            </w:r>
          </w:p>
        </w:tc>
        <w:tc>
          <w:tcPr>
            <w:tcW w:w="0" w:type="dxa"/>
            <w:tcPrChange w:id="390" w:author="Maurizio Piazza" w:date="2020-08-26T14:01:00Z">
              <w:tcPr>
                <w:tcW w:w="850" w:type="dxa"/>
              </w:tcPr>
            </w:tcPrChange>
          </w:tcPr>
          <w:p w14:paraId="61256AF3" w14:textId="77777777" w:rsidR="004E4606" w:rsidRPr="000C35A0" w:rsidRDefault="004E4606" w:rsidP="000C35A0">
            <w:pPr>
              <w:spacing w:before="120"/>
              <w:jc w:val="right"/>
              <w:cnfStyle w:val="000000100000" w:firstRow="0" w:lastRow="0" w:firstColumn="0" w:lastColumn="0" w:oddVBand="0" w:evenVBand="0" w:oddHBand="1" w:evenHBand="0" w:firstRowFirstColumn="0" w:firstRowLastColumn="0" w:lastRowFirstColumn="0" w:lastRowLastColumn="0"/>
              <w:rPr>
                <w:rFonts w:asciiTheme="minorHAnsi" w:hAnsiTheme="minorHAnsi"/>
                <w:b/>
                <w:sz w:val="18"/>
                <w:szCs w:val="18"/>
              </w:rPr>
            </w:pPr>
          </w:p>
        </w:tc>
        <w:tc>
          <w:tcPr>
            <w:tcW w:w="0" w:type="dxa"/>
            <w:tcPrChange w:id="391" w:author="Maurizio Piazza" w:date="2020-08-26T14:01:00Z">
              <w:tcPr>
                <w:tcW w:w="874" w:type="dxa"/>
              </w:tcPr>
            </w:tcPrChange>
          </w:tcPr>
          <w:p w14:paraId="7384D4F3" w14:textId="77777777" w:rsidR="004E4606" w:rsidRPr="000C35A0" w:rsidRDefault="004E4606" w:rsidP="000C35A0">
            <w:pPr>
              <w:spacing w:before="120"/>
              <w:jc w:val="right"/>
              <w:cnfStyle w:val="000000100000" w:firstRow="0" w:lastRow="0" w:firstColumn="0" w:lastColumn="0" w:oddVBand="0" w:evenVBand="0" w:oddHBand="1" w:evenHBand="0" w:firstRowFirstColumn="0" w:firstRowLastColumn="0" w:lastRowFirstColumn="0" w:lastRowLastColumn="0"/>
              <w:rPr>
                <w:rFonts w:asciiTheme="minorHAnsi" w:hAnsiTheme="minorHAnsi"/>
                <w:b/>
                <w:sz w:val="18"/>
                <w:szCs w:val="18"/>
              </w:rPr>
            </w:pPr>
          </w:p>
        </w:tc>
        <w:tc>
          <w:tcPr>
            <w:tcW w:w="0" w:type="dxa"/>
            <w:tcPrChange w:id="392" w:author="Maurizio Piazza" w:date="2020-08-26T14:01:00Z">
              <w:tcPr>
                <w:tcW w:w="992" w:type="dxa"/>
              </w:tcPr>
            </w:tcPrChange>
          </w:tcPr>
          <w:p w14:paraId="49EA64F7" w14:textId="77777777" w:rsidR="004E4606" w:rsidRPr="000C35A0" w:rsidRDefault="004E4606" w:rsidP="000C35A0">
            <w:pPr>
              <w:spacing w:before="120"/>
              <w:jc w:val="right"/>
              <w:cnfStyle w:val="000000100000" w:firstRow="0" w:lastRow="0" w:firstColumn="0" w:lastColumn="0" w:oddVBand="0" w:evenVBand="0" w:oddHBand="1" w:evenHBand="0" w:firstRowFirstColumn="0" w:firstRowLastColumn="0" w:lastRowFirstColumn="0" w:lastRowLastColumn="0"/>
              <w:rPr>
                <w:rFonts w:asciiTheme="minorHAnsi" w:hAnsiTheme="minorHAnsi"/>
                <w:b/>
                <w:sz w:val="18"/>
                <w:szCs w:val="18"/>
              </w:rPr>
            </w:pPr>
          </w:p>
        </w:tc>
      </w:tr>
      <w:tr w:rsidR="001645CA" w:rsidRPr="00313714" w14:paraId="54DF5122" w14:textId="77777777" w:rsidTr="00C16757">
        <w:tc>
          <w:tcPr>
            <w:cnfStyle w:val="001000000000" w:firstRow="0" w:lastRow="0" w:firstColumn="1" w:lastColumn="0" w:oddVBand="0" w:evenVBand="0" w:oddHBand="0" w:evenHBand="0" w:firstRowFirstColumn="0" w:firstRowLastColumn="0" w:lastRowFirstColumn="0" w:lastRowLastColumn="0"/>
            <w:tcW w:w="0" w:type="dxa"/>
            <w:tcPrChange w:id="393" w:author="Maurizio Piazza" w:date="2020-08-26T14:01:00Z">
              <w:tcPr>
                <w:tcW w:w="4644" w:type="dxa"/>
              </w:tcPr>
            </w:tcPrChange>
          </w:tcPr>
          <w:p w14:paraId="438F17F7" w14:textId="58B53B1F" w:rsidR="004E4606" w:rsidRPr="00313714" w:rsidRDefault="004E4606" w:rsidP="00E70266">
            <w:pPr>
              <w:spacing w:before="120"/>
              <w:jc w:val="left"/>
              <w:rPr>
                <w:rFonts w:asciiTheme="minorHAnsi" w:hAnsiTheme="minorHAnsi"/>
                <w:b w:val="0"/>
                <w:sz w:val="18"/>
                <w:szCs w:val="18"/>
              </w:rPr>
            </w:pPr>
            <w:r>
              <w:rPr>
                <w:sz w:val="18"/>
                <w:szCs w:val="18"/>
              </w:rPr>
              <w:t xml:space="preserve">Proposta di attivazione SIGESS </w:t>
            </w:r>
            <w:r w:rsidR="00E70266">
              <w:rPr>
                <w:sz w:val="18"/>
                <w:szCs w:val="18"/>
              </w:rPr>
              <w:t>ad</w:t>
            </w:r>
            <w:r>
              <w:rPr>
                <w:sz w:val="18"/>
                <w:szCs w:val="18"/>
              </w:rPr>
              <w:t xml:space="preserve"> Umbria Digitale </w:t>
            </w:r>
          </w:p>
        </w:tc>
        <w:tc>
          <w:tcPr>
            <w:tcW w:w="0" w:type="dxa"/>
            <w:shd w:val="clear" w:color="auto" w:fill="ED7D31" w:themeFill="accent2"/>
            <w:tcPrChange w:id="394" w:author="Maurizio Piazza" w:date="2020-08-26T14:01:00Z">
              <w:tcPr>
                <w:tcW w:w="851" w:type="dxa"/>
                <w:shd w:val="clear" w:color="auto" w:fill="ED7D31" w:themeFill="accent2"/>
              </w:tcPr>
            </w:tcPrChange>
          </w:tcPr>
          <w:p w14:paraId="6397350C" w14:textId="77777777" w:rsidR="004E4606" w:rsidRPr="00313714" w:rsidRDefault="004E4606" w:rsidP="00313714">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shd w:val="clear" w:color="auto" w:fill="ED7D31" w:themeFill="accent2"/>
            <w:tcPrChange w:id="395" w:author="Maurizio Piazza" w:date="2020-08-26T14:01:00Z">
              <w:tcPr>
                <w:tcW w:w="850" w:type="dxa"/>
                <w:shd w:val="clear" w:color="auto" w:fill="ED7D31" w:themeFill="accent2"/>
              </w:tcPr>
            </w:tcPrChange>
          </w:tcPr>
          <w:p w14:paraId="3ADAF0CA" w14:textId="77777777" w:rsidR="004E4606" w:rsidRPr="00313714" w:rsidRDefault="004E4606" w:rsidP="00313714">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shd w:val="clear" w:color="auto" w:fill="ED7D31" w:themeFill="accent2"/>
            <w:tcPrChange w:id="396" w:author="Maurizio Piazza" w:date="2020-08-26T14:01:00Z">
              <w:tcPr>
                <w:tcW w:w="851" w:type="dxa"/>
                <w:shd w:val="clear" w:color="auto" w:fill="ED7D31" w:themeFill="accent2"/>
              </w:tcPr>
            </w:tcPrChange>
          </w:tcPr>
          <w:p w14:paraId="7C5450A4" w14:textId="77777777" w:rsidR="004E4606" w:rsidRPr="00313714" w:rsidRDefault="004E4606" w:rsidP="00711CCE">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shd w:val="clear" w:color="auto" w:fill="ED7D31" w:themeFill="accent2"/>
            <w:tcPrChange w:id="397" w:author="Maurizio Piazza" w:date="2020-08-26T14:01:00Z">
              <w:tcPr>
                <w:tcW w:w="850" w:type="dxa"/>
                <w:shd w:val="clear" w:color="auto" w:fill="ED7D31" w:themeFill="accent2"/>
              </w:tcPr>
            </w:tcPrChange>
          </w:tcPr>
          <w:p w14:paraId="49A6ACEC" w14:textId="77777777" w:rsidR="004E4606" w:rsidRPr="00313714" w:rsidRDefault="004E4606" w:rsidP="00313714">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shd w:val="clear" w:color="auto" w:fill="ED7D31" w:themeFill="accent2"/>
            <w:tcPrChange w:id="398" w:author="Maurizio Piazza" w:date="2020-08-26T14:01:00Z">
              <w:tcPr>
                <w:tcW w:w="874" w:type="dxa"/>
                <w:shd w:val="clear" w:color="auto" w:fill="ED7D31" w:themeFill="accent2"/>
              </w:tcPr>
            </w:tcPrChange>
          </w:tcPr>
          <w:p w14:paraId="1A44B1A1" w14:textId="77777777" w:rsidR="004E4606" w:rsidRPr="00313714" w:rsidRDefault="004E4606" w:rsidP="00313714">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shd w:val="clear" w:color="auto" w:fill="ED7D31" w:themeFill="accent2"/>
            <w:tcPrChange w:id="399" w:author="Maurizio Piazza" w:date="2020-08-26T14:01:00Z">
              <w:tcPr>
                <w:tcW w:w="992" w:type="dxa"/>
                <w:shd w:val="clear" w:color="auto" w:fill="ED7D31" w:themeFill="accent2"/>
              </w:tcPr>
            </w:tcPrChange>
          </w:tcPr>
          <w:p w14:paraId="585F236F" w14:textId="77777777" w:rsidR="004E4606" w:rsidRPr="00313714" w:rsidRDefault="004E4606" w:rsidP="00313714">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F44E27" w:rsidRPr="00313714" w14:paraId="0081C1A3" w14:textId="77777777" w:rsidTr="00C1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400" w:author="Maurizio Piazza" w:date="2020-08-26T14:01:00Z">
              <w:tcPr>
                <w:tcW w:w="4644" w:type="dxa"/>
              </w:tcPr>
            </w:tcPrChange>
          </w:tcPr>
          <w:p w14:paraId="18C6A847" w14:textId="18CF857B" w:rsidR="00E70266" w:rsidRPr="00E70266" w:rsidRDefault="00E70266" w:rsidP="006F0ABA">
            <w:pPr>
              <w:spacing w:before="120"/>
              <w:jc w:val="right"/>
              <w:cnfStyle w:val="001000100000" w:firstRow="0" w:lastRow="0" w:firstColumn="1" w:lastColumn="0" w:oddVBand="0" w:evenVBand="0" w:oddHBand="1" w:evenHBand="0" w:firstRowFirstColumn="0" w:firstRowLastColumn="0" w:lastRowFirstColumn="0" w:lastRowLastColumn="0"/>
              <w:rPr>
                <w:b w:val="0"/>
                <w:sz w:val="18"/>
                <w:szCs w:val="18"/>
              </w:rPr>
            </w:pPr>
            <w:r w:rsidRPr="00E70266">
              <w:rPr>
                <w:b w:val="0"/>
                <w:sz w:val="18"/>
                <w:szCs w:val="18"/>
              </w:rPr>
              <w:t xml:space="preserve">Lettera motivata richiesta attivazione </w:t>
            </w:r>
            <w:del w:id="401" w:author="Maurizio Piazza" w:date="2020-08-26T14:02:00Z">
              <w:r w:rsidRPr="00E70266" w:rsidDel="00C16757">
                <w:rPr>
                  <w:b w:val="0"/>
                  <w:sz w:val="18"/>
                  <w:szCs w:val="18"/>
                </w:rPr>
                <w:delText xml:space="preserve"> </w:delText>
              </w:r>
            </w:del>
            <w:r w:rsidRPr="00E70266">
              <w:rPr>
                <w:b w:val="0"/>
                <w:sz w:val="18"/>
                <w:szCs w:val="18"/>
              </w:rPr>
              <w:t>SIGESS</w:t>
            </w:r>
          </w:p>
        </w:tc>
        <w:tc>
          <w:tcPr>
            <w:tcW w:w="0" w:type="dxa"/>
            <w:tcPrChange w:id="402" w:author="Maurizio Piazza" w:date="2020-08-26T14:01:00Z">
              <w:tcPr>
                <w:tcW w:w="851" w:type="dxa"/>
              </w:tcPr>
            </w:tcPrChange>
          </w:tcPr>
          <w:p w14:paraId="18326CAF" w14:textId="77777777" w:rsidR="00E70266" w:rsidRPr="00313714" w:rsidRDefault="00E70266" w:rsidP="006F0ABA">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403" w:author="Maurizio Piazza" w:date="2020-08-26T14:01:00Z">
              <w:tcPr>
                <w:tcW w:w="850" w:type="dxa"/>
              </w:tcPr>
            </w:tcPrChange>
          </w:tcPr>
          <w:p w14:paraId="61803496" w14:textId="355A0B5A" w:rsidR="00E70266" w:rsidRPr="00313714" w:rsidRDefault="00714715" w:rsidP="006F0ABA">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Pr>
                <w:rFonts w:asciiTheme="minorHAnsi" w:hAnsiTheme="minorHAnsi"/>
                <w:sz w:val="18"/>
                <w:szCs w:val="18"/>
              </w:rPr>
              <w:t>X</w:t>
            </w:r>
          </w:p>
        </w:tc>
        <w:tc>
          <w:tcPr>
            <w:tcW w:w="0" w:type="dxa"/>
            <w:tcPrChange w:id="404" w:author="Maurizio Piazza" w:date="2020-08-26T14:01:00Z">
              <w:tcPr>
                <w:tcW w:w="851" w:type="dxa"/>
              </w:tcPr>
            </w:tcPrChange>
          </w:tcPr>
          <w:p w14:paraId="0E6E557B" w14:textId="77777777" w:rsidR="00E70266" w:rsidRPr="00313714" w:rsidRDefault="00E70266" w:rsidP="00711CCE">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405" w:author="Maurizio Piazza" w:date="2020-08-26T14:01:00Z">
              <w:tcPr>
                <w:tcW w:w="850" w:type="dxa"/>
              </w:tcPr>
            </w:tcPrChange>
          </w:tcPr>
          <w:p w14:paraId="39D2143E" w14:textId="77777777" w:rsidR="00E70266" w:rsidRPr="00313714" w:rsidRDefault="00E70266" w:rsidP="006F0ABA">
            <w:pPr>
              <w:keepNext/>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406" w:author="Maurizio Piazza" w:date="2020-08-26T14:01:00Z">
              <w:tcPr>
                <w:tcW w:w="874" w:type="dxa"/>
              </w:tcPr>
            </w:tcPrChange>
          </w:tcPr>
          <w:p w14:paraId="4B5F7014" w14:textId="06EFDA61" w:rsidR="00E70266" w:rsidRPr="00313714" w:rsidRDefault="00E70266" w:rsidP="006F0ABA">
            <w:pPr>
              <w:keepNext/>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407" w:author="Maurizio Piazza" w:date="2020-08-26T14:01:00Z">
              <w:tcPr>
                <w:tcW w:w="992" w:type="dxa"/>
              </w:tcPr>
            </w:tcPrChange>
          </w:tcPr>
          <w:p w14:paraId="275B9C23" w14:textId="77777777" w:rsidR="00E70266" w:rsidRPr="00313714" w:rsidRDefault="00E70266" w:rsidP="006F0ABA">
            <w:pPr>
              <w:keepNext/>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1645CA" w:rsidRPr="00313714" w14:paraId="42E753BB" w14:textId="77777777" w:rsidTr="00C16757">
        <w:tc>
          <w:tcPr>
            <w:cnfStyle w:val="001000000000" w:firstRow="0" w:lastRow="0" w:firstColumn="1" w:lastColumn="0" w:oddVBand="0" w:evenVBand="0" w:oddHBand="0" w:evenHBand="0" w:firstRowFirstColumn="0" w:firstRowLastColumn="0" w:lastRowFirstColumn="0" w:lastRowLastColumn="0"/>
            <w:tcW w:w="0" w:type="dxa"/>
            <w:tcPrChange w:id="408" w:author="Maurizio Piazza" w:date="2020-08-26T14:01:00Z">
              <w:tcPr>
                <w:tcW w:w="4644" w:type="dxa"/>
              </w:tcPr>
            </w:tcPrChange>
          </w:tcPr>
          <w:p w14:paraId="0D9CD1FF" w14:textId="680FFB47" w:rsidR="00E70266" w:rsidRPr="00E70266" w:rsidRDefault="00E70266" w:rsidP="004F773C">
            <w:pPr>
              <w:spacing w:before="120"/>
              <w:jc w:val="right"/>
              <w:rPr>
                <w:b w:val="0"/>
                <w:sz w:val="18"/>
                <w:szCs w:val="18"/>
              </w:rPr>
            </w:pPr>
            <w:r w:rsidRPr="00E70266">
              <w:rPr>
                <w:b w:val="0"/>
                <w:sz w:val="18"/>
                <w:szCs w:val="18"/>
              </w:rPr>
              <w:t>Capitolato servizi richiesti</w:t>
            </w:r>
          </w:p>
        </w:tc>
        <w:tc>
          <w:tcPr>
            <w:tcW w:w="0" w:type="dxa"/>
            <w:tcPrChange w:id="409" w:author="Maurizio Piazza" w:date="2020-08-26T14:01:00Z">
              <w:tcPr>
                <w:tcW w:w="851" w:type="dxa"/>
              </w:tcPr>
            </w:tcPrChange>
          </w:tcPr>
          <w:p w14:paraId="5430CC2C" w14:textId="77777777" w:rsidR="00E70266" w:rsidRPr="00313714" w:rsidRDefault="00E70266" w:rsidP="00313714">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tcPrChange w:id="410" w:author="Maurizio Piazza" w:date="2020-08-26T14:01:00Z">
              <w:tcPr>
                <w:tcW w:w="850" w:type="dxa"/>
              </w:tcPr>
            </w:tcPrChange>
          </w:tcPr>
          <w:p w14:paraId="6F159816" w14:textId="2A93D511" w:rsidR="00E70266" w:rsidRPr="00313714" w:rsidRDefault="00714715" w:rsidP="00313714">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Pr>
                <w:rFonts w:asciiTheme="minorHAnsi" w:hAnsiTheme="minorHAnsi"/>
                <w:sz w:val="18"/>
                <w:szCs w:val="18"/>
              </w:rPr>
              <w:t>X</w:t>
            </w:r>
          </w:p>
        </w:tc>
        <w:tc>
          <w:tcPr>
            <w:tcW w:w="0" w:type="dxa"/>
            <w:tcPrChange w:id="411" w:author="Maurizio Piazza" w:date="2020-08-26T14:01:00Z">
              <w:tcPr>
                <w:tcW w:w="851" w:type="dxa"/>
              </w:tcPr>
            </w:tcPrChange>
          </w:tcPr>
          <w:p w14:paraId="2A78779C" w14:textId="77777777" w:rsidR="00E70266" w:rsidRPr="00313714" w:rsidRDefault="00E70266" w:rsidP="00711CCE">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tcPrChange w:id="412" w:author="Maurizio Piazza" w:date="2020-08-26T14:01:00Z">
              <w:tcPr>
                <w:tcW w:w="850" w:type="dxa"/>
              </w:tcPr>
            </w:tcPrChange>
          </w:tcPr>
          <w:p w14:paraId="6A9159A3" w14:textId="77777777" w:rsidR="00E70266" w:rsidRPr="00313714" w:rsidRDefault="00E70266" w:rsidP="00313714">
            <w:pPr>
              <w:keepNext/>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tcPrChange w:id="413" w:author="Maurizio Piazza" w:date="2020-08-26T14:01:00Z">
              <w:tcPr>
                <w:tcW w:w="874" w:type="dxa"/>
              </w:tcPr>
            </w:tcPrChange>
          </w:tcPr>
          <w:p w14:paraId="6528A45E" w14:textId="77777777" w:rsidR="00E70266" w:rsidRPr="00313714" w:rsidRDefault="00E70266" w:rsidP="00313714">
            <w:pPr>
              <w:keepNext/>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tcPrChange w:id="414" w:author="Maurizio Piazza" w:date="2020-08-26T14:01:00Z">
              <w:tcPr>
                <w:tcW w:w="992" w:type="dxa"/>
              </w:tcPr>
            </w:tcPrChange>
          </w:tcPr>
          <w:p w14:paraId="6336A867" w14:textId="77777777" w:rsidR="00E70266" w:rsidRPr="00313714" w:rsidRDefault="00E70266" w:rsidP="00313714">
            <w:pPr>
              <w:keepNext/>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1645CA" w:rsidRPr="00313714" w14:paraId="739ED886" w14:textId="77777777" w:rsidTr="00C1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415" w:author="Maurizio Piazza" w:date="2020-08-26T14:01:00Z">
              <w:tcPr>
                <w:tcW w:w="4644" w:type="dxa"/>
              </w:tcPr>
            </w:tcPrChange>
          </w:tcPr>
          <w:p w14:paraId="743EDC30" w14:textId="6C407E2C" w:rsidR="004E4606" w:rsidRPr="00313714" w:rsidRDefault="004E4606" w:rsidP="00CC76EE">
            <w:pPr>
              <w:spacing w:before="120"/>
              <w:jc w:val="right"/>
              <w:cnfStyle w:val="001000100000" w:firstRow="0" w:lastRow="0" w:firstColumn="1" w:lastColumn="0" w:oddVBand="0" w:evenVBand="0" w:oddHBand="1" w:evenHBand="0" w:firstRowFirstColumn="0" w:firstRowLastColumn="0" w:lastRowFirstColumn="0" w:lastRowLastColumn="0"/>
              <w:rPr>
                <w:rFonts w:asciiTheme="minorHAnsi" w:hAnsiTheme="minorHAnsi"/>
                <w:sz w:val="18"/>
                <w:szCs w:val="18"/>
              </w:rPr>
            </w:pPr>
            <w:r w:rsidRPr="002D06ED">
              <w:rPr>
                <w:b w:val="0"/>
                <w:sz w:val="18"/>
                <w:szCs w:val="18"/>
              </w:rPr>
              <w:t>Convenzione</w:t>
            </w:r>
            <w:del w:id="416" w:author="Maurizio Piazza" w:date="2020-08-26T14:02:00Z">
              <w:r w:rsidRPr="002D06ED" w:rsidDel="00C16757">
                <w:rPr>
                  <w:b w:val="0"/>
                  <w:sz w:val="18"/>
                  <w:szCs w:val="18"/>
                </w:rPr>
                <w:delText xml:space="preserve"> </w:delText>
              </w:r>
            </w:del>
            <w:r w:rsidRPr="002D06ED">
              <w:rPr>
                <w:b w:val="0"/>
                <w:sz w:val="18"/>
                <w:szCs w:val="18"/>
              </w:rPr>
              <w:t xml:space="preserve"> art. 5 del Dlgs 50/2016</w:t>
            </w:r>
          </w:p>
        </w:tc>
        <w:tc>
          <w:tcPr>
            <w:tcW w:w="0" w:type="dxa"/>
            <w:tcPrChange w:id="417" w:author="Maurizio Piazza" w:date="2020-08-26T14:01:00Z">
              <w:tcPr>
                <w:tcW w:w="851" w:type="dxa"/>
              </w:tcPr>
            </w:tcPrChange>
          </w:tcPr>
          <w:p w14:paraId="2A9201C5" w14:textId="77777777" w:rsidR="004E4606" w:rsidRPr="00313714" w:rsidRDefault="004E4606" w:rsidP="00313714">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418" w:author="Maurizio Piazza" w:date="2020-08-26T14:01:00Z">
              <w:tcPr>
                <w:tcW w:w="850" w:type="dxa"/>
              </w:tcPr>
            </w:tcPrChange>
          </w:tcPr>
          <w:p w14:paraId="3E5A9E6F" w14:textId="2A5634AE" w:rsidR="004E4606" w:rsidRPr="00313714" w:rsidRDefault="00CC76EE" w:rsidP="00313714">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Pr>
                <w:rFonts w:asciiTheme="minorHAnsi" w:hAnsiTheme="minorHAnsi"/>
                <w:sz w:val="18"/>
                <w:szCs w:val="18"/>
              </w:rPr>
              <w:t>X</w:t>
            </w:r>
          </w:p>
        </w:tc>
        <w:tc>
          <w:tcPr>
            <w:tcW w:w="0" w:type="dxa"/>
            <w:tcPrChange w:id="419" w:author="Maurizio Piazza" w:date="2020-08-26T14:01:00Z">
              <w:tcPr>
                <w:tcW w:w="851" w:type="dxa"/>
              </w:tcPr>
            </w:tcPrChange>
          </w:tcPr>
          <w:p w14:paraId="357CE72F" w14:textId="77777777" w:rsidR="004E4606" w:rsidRPr="00313714" w:rsidRDefault="004E4606" w:rsidP="00313714">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420" w:author="Maurizio Piazza" w:date="2020-08-26T14:01:00Z">
              <w:tcPr>
                <w:tcW w:w="850" w:type="dxa"/>
              </w:tcPr>
            </w:tcPrChange>
          </w:tcPr>
          <w:p w14:paraId="4BB62835" w14:textId="77777777" w:rsidR="004E4606" w:rsidRPr="00313714" w:rsidRDefault="004E4606" w:rsidP="00313714">
            <w:pPr>
              <w:keepNext/>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421" w:author="Maurizio Piazza" w:date="2020-08-26T14:01:00Z">
              <w:tcPr>
                <w:tcW w:w="874" w:type="dxa"/>
              </w:tcPr>
            </w:tcPrChange>
          </w:tcPr>
          <w:p w14:paraId="0D8D2C2E" w14:textId="3A996BB8" w:rsidR="004E4606" w:rsidRPr="00313714" w:rsidRDefault="004E4606" w:rsidP="00313714">
            <w:pPr>
              <w:keepNext/>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422" w:author="Maurizio Piazza" w:date="2020-08-26T14:01:00Z">
              <w:tcPr>
                <w:tcW w:w="992" w:type="dxa"/>
              </w:tcPr>
            </w:tcPrChange>
          </w:tcPr>
          <w:p w14:paraId="13BDCE45" w14:textId="1580E991" w:rsidR="004E4606" w:rsidRPr="00313714" w:rsidRDefault="004E4606" w:rsidP="00313714">
            <w:pPr>
              <w:keepNext/>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bookmarkEnd w:id="318"/>
      <w:tr w:rsidR="00714715" w:rsidRPr="00313714" w14:paraId="3E9204AC" w14:textId="77777777" w:rsidTr="00C16757">
        <w:tc>
          <w:tcPr>
            <w:cnfStyle w:val="001000000000" w:firstRow="0" w:lastRow="0" w:firstColumn="1" w:lastColumn="0" w:oddVBand="0" w:evenVBand="0" w:oddHBand="0" w:evenHBand="0" w:firstRowFirstColumn="0" w:firstRowLastColumn="0" w:lastRowFirstColumn="0" w:lastRowLastColumn="0"/>
            <w:tcW w:w="0" w:type="dxa"/>
            <w:tcPrChange w:id="423" w:author="Maurizio Piazza" w:date="2020-08-26T14:01:00Z">
              <w:tcPr>
                <w:tcW w:w="4644" w:type="dxa"/>
              </w:tcPr>
            </w:tcPrChange>
          </w:tcPr>
          <w:p w14:paraId="6AB09815" w14:textId="77777777" w:rsidR="00714715" w:rsidRPr="00313714" w:rsidRDefault="00714715" w:rsidP="006F0ABA">
            <w:pPr>
              <w:spacing w:before="120"/>
              <w:jc w:val="left"/>
              <w:rPr>
                <w:rFonts w:asciiTheme="minorHAnsi" w:hAnsiTheme="minorHAnsi"/>
                <w:b w:val="0"/>
                <w:sz w:val="18"/>
                <w:szCs w:val="18"/>
              </w:rPr>
            </w:pPr>
            <w:r>
              <w:rPr>
                <w:sz w:val="18"/>
                <w:szCs w:val="18"/>
              </w:rPr>
              <w:t xml:space="preserve">Richiesta manutenzione release a Umbria Digitale </w:t>
            </w:r>
          </w:p>
        </w:tc>
        <w:tc>
          <w:tcPr>
            <w:tcW w:w="0" w:type="dxa"/>
            <w:shd w:val="clear" w:color="auto" w:fill="ED7D31" w:themeFill="accent2"/>
            <w:tcPrChange w:id="424" w:author="Maurizio Piazza" w:date="2020-08-26T14:01:00Z">
              <w:tcPr>
                <w:tcW w:w="851" w:type="dxa"/>
                <w:shd w:val="clear" w:color="auto" w:fill="ED7D31" w:themeFill="accent2"/>
              </w:tcPr>
            </w:tcPrChange>
          </w:tcPr>
          <w:p w14:paraId="13C75F1C" w14:textId="77777777" w:rsidR="00714715" w:rsidRPr="00313714" w:rsidRDefault="00714715" w:rsidP="006F0ABA">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shd w:val="clear" w:color="auto" w:fill="ED7D31" w:themeFill="accent2"/>
            <w:tcPrChange w:id="425" w:author="Maurizio Piazza" w:date="2020-08-26T14:01:00Z">
              <w:tcPr>
                <w:tcW w:w="850" w:type="dxa"/>
                <w:shd w:val="clear" w:color="auto" w:fill="ED7D31" w:themeFill="accent2"/>
              </w:tcPr>
            </w:tcPrChange>
          </w:tcPr>
          <w:p w14:paraId="629863DA" w14:textId="77777777" w:rsidR="00714715" w:rsidRPr="00313714" w:rsidRDefault="00714715" w:rsidP="006F0ABA">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shd w:val="clear" w:color="auto" w:fill="ED7D31" w:themeFill="accent2"/>
            <w:tcPrChange w:id="426" w:author="Maurizio Piazza" w:date="2020-08-26T14:01:00Z">
              <w:tcPr>
                <w:tcW w:w="851" w:type="dxa"/>
                <w:shd w:val="clear" w:color="auto" w:fill="ED7D31" w:themeFill="accent2"/>
              </w:tcPr>
            </w:tcPrChange>
          </w:tcPr>
          <w:p w14:paraId="0B3B8242" w14:textId="77777777" w:rsidR="00714715" w:rsidRPr="00313714" w:rsidRDefault="00714715" w:rsidP="006F0ABA">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shd w:val="clear" w:color="auto" w:fill="ED7D31" w:themeFill="accent2"/>
            <w:tcPrChange w:id="427" w:author="Maurizio Piazza" w:date="2020-08-26T14:01:00Z">
              <w:tcPr>
                <w:tcW w:w="850" w:type="dxa"/>
                <w:shd w:val="clear" w:color="auto" w:fill="ED7D31" w:themeFill="accent2"/>
              </w:tcPr>
            </w:tcPrChange>
          </w:tcPr>
          <w:p w14:paraId="0500CC36" w14:textId="77777777" w:rsidR="00714715" w:rsidRPr="00313714" w:rsidRDefault="00714715" w:rsidP="006F0ABA">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shd w:val="clear" w:color="auto" w:fill="ED7D31" w:themeFill="accent2"/>
            <w:tcPrChange w:id="428" w:author="Maurizio Piazza" w:date="2020-08-26T14:01:00Z">
              <w:tcPr>
                <w:tcW w:w="874" w:type="dxa"/>
                <w:shd w:val="clear" w:color="auto" w:fill="ED7D31" w:themeFill="accent2"/>
              </w:tcPr>
            </w:tcPrChange>
          </w:tcPr>
          <w:p w14:paraId="0AA6E9DE" w14:textId="77777777" w:rsidR="00714715" w:rsidRPr="00313714" w:rsidRDefault="00714715" w:rsidP="006F0ABA">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shd w:val="clear" w:color="auto" w:fill="ED7D31" w:themeFill="accent2"/>
            <w:tcPrChange w:id="429" w:author="Maurizio Piazza" w:date="2020-08-26T14:01:00Z">
              <w:tcPr>
                <w:tcW w:w="992" w:type="dxa"/>
                <w:shd w:val="clear" w:color="auto" w:fill="ED7D31" w:themeFill="accent2"/>
              </w:tcPr>
            </w:tcPrChange>
          </w:tcPr>
          <w:p w14:paraId="4066B09B" w14:textId="77777777" w:rsidR="00714715" w:rsidRPr="00313714" w:rsidRDefault="00714715" w:rsidP="006F0ABA">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714715" w:rsidRPr="00FC53BC" w14:paraId="274E4F78" w14:textId="77777777" w:rsidTr="00C1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430" w:author="Maurizio Piazza" w:date="2020-08-26T14:01:00Z">
              <w:tcPr>
                <w:tcW w:w="4644" w:type="dxa"/>
              </w:tcPr>
            </w:tcPrChange>
          </w:tcPr>
          <w:p w14:paraId="02CA1693" w14:textId="77777777" w:rsidR="00714715" w:rsidRPr="00FC53BC" w:rsidRDefault="00714715" w:rsidP="006F0ABA">
            <w:pPr>
              <w:spacing w:before="120"/>
              <w:jc w:val="right"/>
              <w:cnfStyle w:val="001000100000" w:firstRow="0" w:lastRow="0" w:firstColumn="1" w:lastColumn="0" w:oddVBand="0" w:evenVBand="0" w:oddHBand="1" w:evenHBand="0" w:firstRowFirstColumn="0" w:firstRowLastColumn="0" w:lastRowFirstColumn="0" w:lastRowLastColumn="0"/>
              <w:rPr>
                <w:b w:val="0"/>
                <w:sz w:val="18"/>
                <w:szCs w:val="18"/>
              </w:rPr>
            </w:pPr>
            <w:r w:rsidRPr="00FC53BC">
              <w:rPr>
                <w:b w:val="0"/>
                <w:sz w:val="18"/>
                <w:szCs w:val="18"/>
              </w:rPr>
              <w:t>Lettera di richiesta manutenzione software SIGESS</w:t>
            </w:r>
          </w:p>
        </w:tc>
        <w:tc>
          <w:tcPr>
            <w:tcW w:w="0" w:type="dxa"/>
            <w:tcPrChange w:id="431" w:author="Maurizio Piazza" w:date="2020-08-26T14:01:00Z">
              <w:tcPr>
                <w:tcW w:w="851" w:type="dxa"/>
              </w:tcPr>
            </w:tcPrChange>
          </w:tcPr>
          <w:p w14:paraId="1DD0C1F2" w14:textId="77777777" w:rsidR="00714715" w:rsidRPr="00FC53BC" w:rsidRDefault="00714715" w:rsidP="006F0ABA">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432" w:author="Maurizio Piazza" w:date="2020-08-26T14:01:00Z">
              <w:tcPr>
                <w:tcW w:w="850" w:type="dxa"/>
              </w:tcPr>
            </w:tcPrChange>
          </w:tcPr>
          <w:p w14:paraId="6CAD31C3" w14:textId="77777777" w:rsidR="00714715" w:rsidRPr="00FC53BC" w:rsidRDefault="00714715" w:rsidP="006F0ABA">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Pr>
                <w:rFonts w:asciiTheme="minorHAnsi" w:hAnsiTheme="minorHAnsi"/>
                <w:sz w:val="18"/>
                <w:szCs w:val="18"/>
              </w:rPr>
              <w:t>X</w:t>
            </w:r>
          </w:p>
        </w:tc>
        <w:tc>
          <w:tcPr>
            <w:tcW w:w="0" w:type="dxa"/>
            <w:tcPrChange w:id="433" w:author="Maurizio Piazza" w:date="2020-08-26T14:01:00Z">
              <w:tcPr>
                <w:tcW w:w="851" w:type="dxa"/>
              </w:tcPr>
            </w:tcPrChange>
          </w:tcPr>
          <w:p w14:paraId="4B5AF64F" w14:textId="77777777" w:rsidR="00714715" w:rsidRPr="00FC53BC" w:rsidRDefault="00714715" w:rsidP="006F0ABA">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434" w:author="Maurizio Piazza" w:date="2020-08-26T14:01:00Z">
              <w:tcPr>
                <w:tcW w:w="850" w:type="dxa"/>
              </w:tcPr>
            </w:tcPrChange>
          </w:tcPr>
          <w:p w14:paraId="7BA800E6" w14:textId="77777777" w:rsidR="00714715" w:rsidRPr="00FC53BC" w:rsidRDefault="00714715" w:rsidP="006F0ABA">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435" w:author="Maurizio Piazza" w:date="2020-08-26T14:01:00Z">
              <w:tcPr>
                <w:tcW w:w="874" w:type="dxa"/>
              </w:tcPr>
            </w:tcPrChange>
          </w:tcPr>
          <w:p w14:paraId="77376D57" w14:textId="77777777" w:rsidR="00714715" w:rsidRPr="00FC53BC" w:rsidRDefault="00714715" w:rsidP="006F0ABA">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436" w:author="Maurizio Piazza" w:date="2020-08-26T14:01:00Z">
              <w:tcPr>
                <w:tcW w:w="992" w:type="dxa"/>
              </w:tcPr>
            </w:tcPrChange>
          </w:tcPr>
          <w:p w14:paraId="246A9120" w14:textId="77777777" w:rsidR="00714715" w:rsidRPr="00FC53BC" w:rsidRDefault="00714715" w:rsidP="006F0ABA">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r>
      <w:tr w:rsidR="008C7916" w:rsidRPr="00313714" w14:paraId="10AA87A4" w14:textId="77777777" w:rsidTr="00C16757">
        <w:tc>
          <w:tcPr>
            <w:cnfStyle w:val="001000000000" w:firstRow="0" w:lastRow="0" w:firstColumn="1" w:lastColumn="0" w:oddVBand="0" w:evenVBand="0" w:oddHBand="0" w:evenHBand="0" w:firstRowFirstColumn="0" w:firstRowLastColumn="0" w:lastRowFirstColumn="0" w:lastRowLastColumn="0"/>
            <w:tcW w:w="0" w:type="dxa"/>
            <w:tcPrChange w:id="437" w:author="Maurizio Piazza" w:date="2020-08-26T14:01:00Z">
              <w:tcPr>
                <w:tcW w:w="4644" w:type="dxa"/>
              </w:tcPr>
            </w:tcPrChange>
          </w:tcPr>
          <w:p w14:paraId="61363943" w14:textId="77777777" w:rsidR="008C7916" w:rsidRPr="00313714" w:rsidRDefault="008C7916" w:rsidP="006F0ABA">
            <w:pPr>
              <w:spacing w:before="120"/>
              <w:rPr>
                <w:rFonts w:asciiTheme="minorHAnsi" w:hAnsiTheme="minorHAnsi"/>
                <w:sz w:val="18"/>
                <w:szCs w:val="18"/>
              </w:rPr>
            </w:pPr>
            <w:r>
              <w:rPr>
                <w:rFonts w:asciiTheme="minorHAnsi" w:hAnsiTheme="minorHAnsi"/>
                <w:sz w:val="18"/>
                <w:szCs w:val="18"/>
              </w:rPr>
              <w:t xml:space="preserve">Richiesta accesso </w:t>
            </w:r>
            <w:r w:rsidRPr="00313714">
              <w:rPr>
                <w:rFonts w:asciiTheme="minorHAnsi" w:hAnsiTheme="minorHAnsi"/>
                <w:sz w:val="18"/>
                <w:szCs w:val="18"/>
              </w:rPr>
              <w:t xml:space="preserve">Repository per scarico aggiornamento </w:t>
            </w:r>
          </w:p>
        </w:tc>
        <w:tc>
          <w:tcPr>
            <w:tcW w:w="0" w:type="dxa"/>
            <w:shd w:val="clear" w:color="auto" w:fill="ED7D31" w:themeFill="accent2"/>
            <w:tcPrChange w:id="438" w:author="Maurizio Piazza" w:date="2020-08-26T14:01:00Z">
              <w:tcPr>
                <w:tcW w:w="851" w:type="dxa"/>
                <w:shd w:val="clear" w:color="auto" w:fill="ED7D31" w:themeFill="accent2"/>
              </w:tcPr>
            </w:tcPrChange>
          </w:tcPr>
          <w:p w14:paraId="783FA218" w14:textId="77777777" w:rsidR="008C7916" w:rsidRPr="00313714" w:rsidRDefault="008C7916" w:rsidP="006F0ABA">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shd w:val="clear" w:color="auto" w:fill="ED7D31" w:themeFill="accent2"/>
            <w:tcPrChange w:id="439" w:author="Maurizio Piazza" w:date="2020-08-26T14:01:00Z">
              <w:tcPr>
                <w:tcW w:w="850" w:type="dxa"/>
                <w:shd w:val="clear" w:color="auto" w:fill="ED7D31" w:themeFill="accent2"/>
              </w:tcPr>
            </w:tcPrChange>
          </w:tcPr>
          <w:p w14:paraId="3C3A5BFE" w14:textId="77777777" w:rsidR="008C7916" w:rsidRPr="00313714" w:rsidRDefault="008C7916" w:rsidP="006F0ABA">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shd w:val="clear" w:color="auto" w:fill="ED7D31" w:themeFill="accent2"/>
            <w:tcPrChange w:id="440" w:author="Maurizio Piazza" w:date="2020-08-26T14:01:00Z">
              <w:tcPr>
                <w:tcW w:w="851" w:type="dxa"/>
                <w:shd w:val="clear" w:color="auto" w:fill="ED7D31" w:themeFill="accent2"/>
              </w:tcPr>
            </w:tcPrChange>
          </w:tcPr>
          <w:p w14:paraId="25E8010F" w14:textId="77777777" w:rsidR="008C7916" w:rsidRPr="00313714" w:rsidRDefault="008C7916" w:rsidP="006F0ABA">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shd w:val="clear" w:color="auto" w:fill="ED7D31" w:themeFill="accent2"/>
            <w:tcPrChange w:id="441" w:author="Maurizio Piazza" w:date="2020-08-26T14:01:00Z">
              <w:tcPr>
                <w:tcW w:w="850" w:type="dxa"/>
                <w:shd w:val="clear" w:color="auto" w:fill="ED7D31" w:themeFill="accent2"/>
              </w:tcPr>
            </w:tcPrChange>
          </w:tcPr>
          <w:p w14:paraId="507D517F" w14:textId="77777777" w:rsidR="008C7916" w:rsidRPr="00313714" w:rsidRDefault="008C7916" w:rsidP="006F0ABA">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shd w:val="clear" w:color="auto" w:fill="ED7D31" w:themeFill="accent2"/>
            <w:tcPrChange w:id="442" w:author="Maurizio Piazza" w:date="2020-08-26T14:01:00Z">
              <w:tcPr>
                <w:tcW w:w="874" w:type="dxa"/>
                <w:shd w:val="clear" w:color="auto" w:fill="ED7D31" w:themeFill="accent2"/>
              </w:tcPr>
            </w:tcPrChange>
          </w:tcPr>
          <w:p w14:paraId="72AC660D" w14:textId="77777777" w:rsidR="008C7916" w:rsidRPr="00313714" w:rsidRDefault="008C7916" w:rsidP="006F0ABA">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0" w:type="dxa"/>
            <w:shd w:val="clear" w:color="auto" w:fill="ED7D31" w:themeFill="accent2"/>
            <w:tcPrChange w:id="443" w:author="Maurizio Piazza" w:date="2020-08-26T14:01:00Z">
              <w:tcPr>
                <w:tcW w:w="992" w:type="dxa"/>
                <w:shd w:val="clear" w:color="auto" w:fill="ED7D31" w:themeFill="accent2"/>
              </w:tcPr>
            </w:tcPrChange>
          </w:tcPr>
          <w:p w14:paraId="5AD3F6A9" w14:textId="77777777" w:rsidR="008C7916" w:rsidRPr="00313714" w:rsidRDefault="008C7916" w:rsidP="006F0ABA">
            <w:pPr>
              <w:spacing w:before="12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8C7916" w:rsidRPr="00313714" w14:paraId="319E21D8" w14:textId="77777777" w:rsidTr="00C1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444" w:author="Maurizio Piazza" w:date="2020-08-26T14:01:00Z">
              <w:tcPr>
                <w:tcW w:w="4644" w:type="dxa"/>
              </w:tcPr>
            </w:tcPrChange>
          </w:tcPr>
          <w:p w14:paraId="792254AC" w14:textId="77777777" w:rsidR="008C7916" w:rsidRPr="00313714" w:rsidRDefault="008C7916" w:rsidP="006F0ABA">
            <w:pPr>
              <w:spacing w:before="120"/>
              <w:jc w:val="right"/>
              <w:cnfStyle w:val="001000100000" w:firstRow="0" w:lastRow="0" w:firstColumn="1" w:lastColumn="0" w:oddVBand="0" w:evenVBand="0" w:oddHBand="1" w:evenHBand="0" w:firstRowFirstColumn="0" w:firstRowLastColumn="0" w:lastRowFirstColumn="0" w:lastRowLastColumn="0"/>
              <w:rPr>
                <w:rFonts w:asciiTheme="minorHAnsi" w:hAnsiTheme="minorHAnsi"/>
                <w:b w:val="0"/>
                <w:sz w:val="18"/>
                <w:szCs w:val="18"/>
              </w:rPr>
            </w:pPr>
            <w:r>
              <w:rPr>
                <w:rFonts w:asciiTheme="minorHAnsi" w:hAnsiTheme="minorHAnsi"/>
                <w:b w:val="0"/>
                <w:sz w:val="18"/>
                <w:szCs w:val="18"/>
              </w:rPr>
              <w:t>Lettera richiesta</w:t>
            </w:r>
          </w:p>
        </w:tc>
        <w:tc>
          <w:tcPr>
            <w:tcW w:w="0" w:type="dxa"/>
            <w:tcPrChange w:id="445" w:author="Maurizio Piazza" w:date="2020-08-26T14:01:00Z">
              <w:tcPr>
                <w:tcW w:w="851" w:type="dxa"/>
              </w:tcPr>
            </w:tcPrChange>
          </w:tcPr>
          <w:p w14:paraId="3517503B" w14:textId="77777777" w:rsidR="008C7916" w:rsidRPr="00313714" w:rsidRDefault="008C7916" w:rsidP="006F0ABA">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446" w:author="Maurizio Piazza" w:date="2020-08-26T14:01:00Z">
              <w:tcPr>
                <w:tcW w:w="850" w:type="dxa"/>
              </w:tcPr>
            </w:tcPrChange>
          </w:tcPr>
          <w:p w14:paraId="5A6DCA1D" w14:textId="77777777" w:rsidR="008C7916" w:rsidRPr="00313714" w:rsidRDefault="008C7916" w:rsidP="006F0ABA">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447" w:author="Maurizio Piazza" w:date="2020-08-26T14:01:00Z">
              <w:tcPr>
                <w:tcW w:w="851" w:type="dxa"/>
              </w:tcPr>
            </w:tcPrChange>
          </w:tcPr>
          <w:p w14:paraId="40EF9CD7" w14:textId="77777777" w:rsidR="008C7916" w:rsidRPr="00313714" w:rsidRDefault="008C7916" w:rsidP="006F0ABA">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448" w:author="Maurizio Piazza" w:date="2020-08-26T14:01:00Z">
              <w:tcPr>
                <w:tcW w:w="850" w:type="dxa"/>
              </w:tcPr>
            </w:tcPrChange>
          </w:tcPr>
          <w:p w14:paraId="4360C9EF" w14:textId="77777777" w:rsidR="008C7916" w:rsidRPr="00313714" w:rsidRDefault="008C7916" w:rsidP="006F0ABA">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449" w:author="Maurizio Piazza" w:date="2020-08-26T14:01:00Z">
              <w:tcPr>
                <w:tcW w:w="874" w:type="dxa"/>
              </w:tcPr>
            </w:tcPrChange>
          </w:tcPr>
          <w:p w14:paraId="732FA9E4" w14:textId="77777777" w:rsidR="008C7916" w:rsidRPr="00313714" w:rsidRDefault="008C7916" w:rsidP="006F0ABA">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p>
        </w:tc>
        <w:tc>
          <w:tcPr>
            <w:tcW w:w="0" w:type="dxa"/>
            <w:tcPrChange w:id="450" w:author="Maurizio Piazza" w:date="2020-08-26T14:01:00Z">
              <w:tcPr>
                <w:tcW w:w="992" w:type="dxa"/>
              </w:tcPr>
            </w:tcPrChange>
          </w:tcPr>
          <w:p w14:paraId="06958864" w14:textId="77777777" w:rsidR="008C7916" w:rsidRPr="00313714" w:rsidRDefault="008C7916" w:rsidP="006F0ABA">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Pr>
                <w:rFonts w:asciiTheme="minorHAnsi" w:hAnsiTheme="minorHAnsi"/>
                <w:sz w:val="18"/>
                <w:szCs w:val="18"/>
              </w:rPr>
              <w:t>X</w:t>
            </w:r>
          </w:p>
        </w:tc>
      </w:tr>
    </w:tbl>
    <w:p w14:paraId="7B4ED326" w14:textId="01354A8F" w:rsidR="002602AA" w:rsidRDefault="002602AA" w:rsidP="00C16757">
      <w:pPr>
        <w:pStyle w:val="Didascalia"/>
        <w:rPr>
          <w:ins w:id="451" w:author="Maurizio Piazza" w:date="2020-08-26T14:03:00Z"/>
        </w:rPr>
      </w:pPr>
      <w:r>
        <w:t xml:space="preserve">Tabella </w:t>
      </w:r>
      <w:r>
        <w:rPr>
          <w:noProof/>
        </w:rPr>
        <w:fldChar w:fldCharType="begin"/>
      </w:r>
      <w:r>
        <w:rPr>
          <w:noProof/>
        </w:rPr>
        <w:instrText xml:space="preserve"> SEQ Tabella \* ARABIC </w:instrText>
      </w:r>
      <w:r>
        <w:rPr>
          <w:noProof/>
        </w:rPr>
        <w:fldChar w:fldCharType="separate"/>
      </w:r>
      <w:r w:rsidR="00C003C1">
        <w:rPr>
          <w:noProof/>
        </w:rPr>
        <w:t>2</w:t>
      </w:r>
      <w:r>
        <w:rPr>
          <w:noProof/>
        </w:rPr>
        <w:fldChar w:fldCharType="end"/>
      </w:r>
      <w:r>
        <w:t xml:space="preserve"> - Riepilogo procedure e atti per fase di progetto</w:t>
      </w:r>
    </w:p>
    <w:p w14:paraId="747A0B11" w14:textId="77777777" w:rsidR="00C16757" w:rsidRPr="004F3619" w:rsidRDefault="00C16757">
      <w:pPr>
        <w:pPrChange w:id="452" w:author="Maurizio Piazza" w:date="2020-08-26T14:03:00Z">
          <w:pPr>
            <w:pStyle w:val="Didascalia"/>
            <w:spacing w:after="0"/>
          </w:pPr>
        </w:pPrChange>
      </w:pPr>
    </w:p>
    <w:p w14:paraId="2C3CC8DC" w14:textId="64561261" w:rsidR="00CA65E8" w:rsidRDefault="00BE2303" w:rsidP="004F773C">
      <w:pPr>
        <w:spacing w:before="120" w:after="0" w:line="240" w:lineRule="auto"/>
        <w:rPr>
          <w:highlight w:val="yellow"/>
        </w:rPr>
      </w:pPr>
      <w:r w:rsidRPr="003512EF">
        <w:rPr>
          <w:highlight w:val="yellow"/>
        </w:rPr>
        <w:t>NOT</w:t>
      </w:r>
      <w:r w:rsidR="00CA65E8">
        <w:rPr>
          <w:highlight w:val="yellow"/>
        </w:rPr>
        <w:t>E</w:t>
      </w:r>
      <w:r w:rsidRPr="003512EF">
        <w:rPr>
          <w:highlight w:val="yellow"/>
        </w:rPr>
        <w:t xml:space="preserve">: </w:t>
      </w:r>
    </w:p>
    <w:p w14:paraId="46E8FA8C" w14:textId="77777777" w:rsidR="00CA65E8" w:rsidRDefault="00CA65E8" w:rsidP="00CA65E8">
      <w:pPr>
        <w:spacing w:before="120" w:after="0" w:line="240" w:lineRule="auto"/>
      </w:pPr>
      <w:r>
        <w:t>La richiesta di adesione alla Comunità di pratica del riuso può essere svolta in qualsiasi fase del progetto</w:t>
      </w:r>
    </w:p>
    <w:p w14:paraId="2F0E8742" w14:textId="2260BFE2" w:rsidR="00E52EA8" w:rsidRDefault="00374675" w:rsidP="004F773C">
      <w:pPr>
        <w:spacing w:before="120" w:after="0" w:line="240" w:lineRule="auto"/>
      </w:pPr>
      <w:r>
        <w:rPr>
          <w:highlight w:val="yellow"/>
        </w:rPr>
        <w:t>L’archivio di raccolta degli atti</w:t>
      </w:r>
      <w:r w:rsidR="00BE2303" w:rsidRPr="003512EF">
        <w:rPr>
          <w:highlight w:val="yellow"/>
        </w:rPr>
        <w:t xml:space="preserve"> è </w:t>
      </w:r>
      <w:r w:rsidR="003512EF" w:rsidRPr="003512EF">
        <w:rPr>
          <w:highlight w:val="yellow"/>
        </w:rPr>
        <w:t>lo stesso della fase A: A4R-B41R - Elenco procedure amministrative e di procurement.</w:t>
      </w:r>
    </w:p>
    <w:p w14:paraId="093738B2" w14:textId="77777777" w:rsidR="00412060" w:rsidRDefault="00412060" w:rsidP="004F773C">
      <w:pPr>
        <w:pStyle w:val="Titolo2"/>
        <w:spacing w:after="0" w:line="240" w:lineRule="auto"/>
        <w:ind w:left="357" w:hanging="357"/>
        <w:contextualSpacing w:val="0"/>
        <w:sectPr w:rsidR="00412060" w:rsidSect="00A932B2">
          <w:headerReference w:type="default" r:id="rId8"/>
          <w:footerReference w:type="default" r:id="rId9"/>
          <w:headerReference w:type="first" r:id="rId10"/>
          <w:footerReference w:type="first" r:id="rId11"/>
          <w:pgSz w:w="11906" w:h="16838"/>
          <w:pgMar w:top="1935" w:right="1134" w:bottom="1850" w:left="1134" w:header="708" w:footer="710" w:gutter="0"/>
          <w:pgNumType w:start="0"/>
          <w:cols w:space="708"/>
          <w:titlePg/>
          <w:docGrid w:linePitch="360"/>
        </w:sectPr>
      </w:pPr>
    </w:p>
    <w:p w14:paraId="7CCD1C69" w14:textId="311B8E84" w:rsidR="00C67DC9" w:rsidRDefault="002602AA" w:rsidP="004F773C">
      <w:pPr>
        <w:pStyle w:val="Titolo2"/>
        <w:spacing w:after="0" w:line="240" w:lineRule="auto"/>
        <w:ind w:left="357" w:hanging="357"/>
        <w:contextualSpacing w:val="0"/>
      </w:pPr>
      <w:bookmarkStart w:id="456" w:name="_Toc40524055"/>
      <w:r w:rsidRPr="002602AA">
        <w:lastRenderedPageBreak/>
        <w:t>Elenco dei soggetti che hanno operato sulla buona pratica</w:t>
      </w:r>
      <w:bookmarkEnd w:id="456"/>
    </w:p>
    <w:p w14:paraId="2DFB9B82" w14:textId="7842DE2E" w:rsidR="00B71A68" w:rsidRDefault="00CD0E0D" w:rsidP="004F773C">
      <w:pPr>
        <w:spacing w:before="120" w:after="0" w:line="240" w:lineRule="auto"/>
      </w:pPr>
      <w:r>
        <w:t>La seguente Tabella rappresenta</w:t>
      </w:r>
      <w:r w:rsidR="00312A95">
        <w:t xml:space="preserve"> una sorta di rubrica di contatti utili, </w:t>
      </w:r>
      <w:r w:rsidR="00944B89">
        <w:t xml:space="preserve">cioè </w:t>
      </w:r>
      <w:r w:rsidR="00312A95" w:rsidRPr="00C74A67">
        <w:t xml:space="preserve">dei </w:t>
      </w:r>
      <w:r w:rsidR="00312A95">
        <w:t>s</w:t>
      </w:r>
      <w:r w:rsidR="00312A95" w:rsidRPr="00C74A67">
        <w:t xml:space="preserve">oggetti </w:t>
      </w:r>
      <w:r w:rsidR="00312A95">
        <w:t>p</w:t>
      </w:r>
      <w:r w:rsidR="00312A95" w:rsidRPr="00C74A67">
        <w:t xml:space="preserve">ubblici e </w:t>
      </w:r>
      <w:r w:rsidR="00312A95">
        <w:t>p</w:t>
      </w:r>
      <w:r w:rsidR="00312A95" w:rsidRPr="00C74A67">
        <w:t>rivati che hanno operato sulla buona pratica nell’ambito del progetto finanziato</w:t>
      </w:r>
      <w:r w:rsidR="00312A95">
        <w:t xml:space="preserve"> OCPA, così come negli altri progetti di riuso o di evoluzione della buona pratica</w:t>
      </w:r>
      <w:r w:rsidR="00312A95" w:rsidRPr="00C74A67">
        <w:t xml:space="preserve">, con indicazione della </w:t>
      </w:r>
      <w:r w:rsidR="00312A95">
        <w:t xml:space="preserve">loro </w:t>
      </w:r>
      <w:r w:rsidR="00312A95" w:rsidRPr="00C74A67">
        <w:t xml:space="preserve">conoscenza specifica </w:t>
      </w:r>
      <w:r w:rsidR="00312A95">
        <w:t>sui</w:t>
      </w:r>
      <w:r w:rsidR="00312A95" w:rsidRPr="00C74A67">
        <w:t xml:space="preserve"> modelli, processi</w:t>
      </w:r>
      <w:r w:rsidR="00312A95">
        <w:t>, tecnologie</w:t>
      </w:r>
      <w:r w:rsidR="00312A95" w:rsidRPr="00C74A67">
        <w:t>,</w:t>
      </w:r>
      <w:r w:rsidR="00312A95">
        <w:t xml:space="preserve"> gli </w:t>
      </w:r>
      <w:r w:rsidR="00312A95" w:rsidRPr="00C74A67">
        <w:t>interventi effettuati</w:t>
      </w:r>
      <w:r w:rsidR="00312A95">
        <w:t xml:space="preserve"> e il contributo apportato al progetto.</w:t>
      </w:r>
    </w:p>
    <w:p w14:paraId="63299B61" w14:textId="77777777" w:rsidR="00E8254C" w:rsidRDefault="00E8254C" w:rsidP="004F773C">
      <w:pPr>
        <w:spacing w:before="120" w:after="0" w:line="240" w:lineRule="auto"/>
      </w:pPr>
    </w:p>
    <w:tbl>
      <w:tblPr>
        <w:tblStyle w:val="Tabellagriglia5scura-colore21"/>
        <w:tblW w:w="0" w:type="auto"/>
        <w:jc w:val="center"/>
        <w:tblLook w:val="04A0" w:firstRow="1" w:lastRow="0" w:firstColumn="1" w:lastColumn="0" w:noHBand="0" w:noVBand="1"/>
      </w:tblPr>
      <w:tblGrid>
        <w:gridCol w:w="2120"/>
        <w:gridCol w:w="3571"/>
        <w:gridCol w:w="2410"/>
        <w:gridCol w:w="3364"/>
        <w:gridCol w:w="1737"/>
      </w:tblGrid>
      <w:tr w:rsidR="00412060" w:rsidRPr="00E8254C" w14:paraId="5B573E8D" w14:textId="77777777" w:rsidTr="00B34C60">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120" w:type="dxa"/>
          </w:tcPr>
          <w:p w14:paraId="376D867D" w14:textId="01ABD43E" w:rsidR="00944B89" w:rsidRPr="00E8254C" w:rsidRDefault="00944B89" w:rsidP="00B845DF">
            <w:pPr>
              <w:spacing w:before="120"/>
              <w:jc w:val="center"/>
              <w:rPr>
                <w:sz w:val="20"/>
                <w:szCs w:val="20"/>
              </w:rPr>
            </w:pPr>
            <w:r w:rsidRPr="00E8254C">
              <w:rPr>
                <w:sz w:val="20"/>
                <w:szCs w:val="20"/>
              </w:rPr>
              <w:t>Ente cedente/ riusante/</w:t>
            </w:r>
            <w:r w:rsidR="00412060">
              <w:rPr>
                <w:sz w:val="20"/>
                <w:szCs w:val="20"/>
              </w:rPr>
              <w:t xml:space="preserve"> </w:t>
            </w:r>
            <w:r w:rsidRPr="00E8254C">
              <w:rPr>
                <w:sz w:val="20"/>
                <w:szCs w:val="20"/>
              </w:rPr>
              <w:t>altro soggetto</w:t>
            </w:r>
          </w:p>
        </w:tc>
        <w:tc>
          <w:tcPr>
            <w:tcW w:w="3571" w:type="dxa"/>
          </w:tcPr>
          <w:p w14:paraId="7FCD2BA5" w14:textId="77777777" w:rsidR="00944B89" w:rsidRPr="00E8254C" w:rsidRDefault="00944B89" w:rsidP="00B845DF">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sidRPr="00E8254C">
              <w:rPr>
                <w:sz w:val="20"/>
                <w:szCs w:val="20"/>
              </w:rPr>
              <w:t>Competenza specifica (modelli, processi, soluzione,..)</w:t>
            </w:r>
          </w:p>
        </w:tc>
        <w:tc>
          <w:tcPr>
            <w:tcW w:w="2410" w:type="dxa"/>
          </w:tcPr>
          <w:p w14:paraId="7D1048A8" w14:textId="77777777" w:rsidR="00944B89" w:rsidRPr="00E8254C" w:rsidRDefault="00944B89" w:rsidP="00B845DF">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sidRPr="00E8254C">
              <w:rPr>
                <w:sz w:val="20"/>
                <w:szCs w:val="20"/>
              </w:rPr>
              <w:t>Riferimento (nome e cognome)</w:t>
            </w:r>
          </w:p>
        </w:tc>
        <w:tc>
          <w:tcPr>
            <w:tcW w:w="2977" w:type="dxa"/>
          </w:tcPr>
          <w:p w14:paraId="74C04EA3" w14:textId="77777777" w:rsidR="00944B89" w:rsidRPr="00E8254C" w:rsidRDefault="00944B89" w:rsidP="00B845DF">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sidRPr="00E8254C">
              <w:rPr>
                <w:sz w:val="20"/>
                <w:szCs w:val="20"/>
              </w:rPr>
              <w:t>Email</w:t>
            </w:r>
          </w:p>
        </w:tc>
        <w:tc>
          <w:tcPr>
            <w:tcW w:w="1737" w:type="dxa"/>
          </w:tcPr>
          <w:p w14:paraId="1095BBED" w14:textId="5A6C0B0A" w:rsidR="00944B89" w:rsidRPr="00E8254C" w:rsidRDefault="00944B89" w:rsidP="00B845DF">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sidRPr="00E8254C">
              <w:rPr>
                <w:sz w:val="20"/>
                <w:szCs w:val="20"/>
              </w:rPr>
              <w:t>Ruolo nel progetto</w:t>
            </w:r>
            <w:r w:rsidR="00A2622A">
              <w:rPr>
                <w:sz w:val="20"/>
                <w:szCs w:val="20"/>
              </w:rPr>
              <w:t xml:space="preserve"> SIGESS</w:t>
            </w:r>
          </w:p>
        </w:tc>
      </w:tr>
      <w:tr w:rsidR="00412060" w:rsidRPr="00E8254C" w14:paraId="6EFC6E2D" w14:textId="77777777" w:rsidTr="00B34C6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120" w:type="dxa"/>
          </w:tcPr>
          <w:p w14:paraId="3D077DB1" w14:textId="028E9062" w:rsidR="00E8254C" w:rsidRPr="00E8254C" w:rsidRDefault="00E8254C" w:rsidP="004F773C">
            <w:pPr>
              <w:spacing w:before="120"/>
              <w:rPr>
                <w:sz w:val="18"/>
                <w:szCs w:val="18"/>
              </w:rPr>
            </w:pPr>
            <w:r w:rsidRPr="00E8254C">
              <w:rPr>
                <w:sz w:val="18"/>
                <w:szCs w:val="18"/>
              </w:rPr>
              <w:t>Comune di Roma</w:t>
            </w:r>
          </w:p>
        </w:tc>
        <w:tc>
          <w:tcPr>
            <w:tcW w:w="3571" w:type="dxa"/>
            <w:tcBorders>
              <w:bottom w:val="single" w:sz="4" w:space="0" w:color="FFFFFF" w:themeColor="background1"/>
            </w:tcBorders>
          </w:tcPr>
          <w:p w14:paraId="28F5CA42" w14:textId="4E38D2D1" w:rsidR="00412060" w:rsidRDefault="00A2622A" w:rsidP="004F773C">
            <w:pPr>
              <w:spacing w:before="120"/>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Utente</w:t>
            </w:r>
            <w:r w:rsidR="00412060">
              <w:rPr>
                <w:sz w:val="18"/>
                <w:szCs w:val="18"/>
              </w:rPr>
              <w:t>SIGESS</w:t>
            </w:r>
            <w:proofErr w:type="spellEnd"/>
          </w:p>
          <w:p w14:paraId="32C7A315" w14:textId="12EB8123" w:rsidR="00E8254C" w:rsidRDefault="00A2622A" w:rsidP="00412060">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Analisi processi</w:t>
            </w:r>
          </w:p>
          <w:p w14:paraId="636DBA4D" w14:textId="2FC83725" w:rsidR="00412060" w:rsidRPr="00E8254C" w:rsidRDefault="00412060" w:rsidP="00412060">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Organizzazione formazione</w:t>
            </w:r>
          </w:p>
        </w:tc>
        <w:tc>
          <w:tcPr>
            <w:tcW w:w="2410" w:type="dxa"/>
            <w:tcBorders>
              <w:bottom w:val="single" w:sz="4" w:space="0" w:color="FFFFFF" w:themeColor="background1"/>
            </w:tcBorders>
          </w:tcPr>
          <w:p w14:paraId="51DA153C" w14:textId="77777777" w:rsidR="00E8254C" w:rsidRDefault="00F04B8E" w:rsidP="004F773C">
            <w:pPr>
              <w:spacing w:before="120"/>
              <w:cnfStyle w:val="000000100000" w:firstRow="0" w:lastRow="0" w:firstColumn="0" w:lastColumn="0" w:oddVBand="0" w:evenVBand="0" w:oddHBand="1" w:evenHBand="0" w:firstRowFirstColumn="0" w:firstRowLastColumn="0" w:lastRowFirstColumn="0" w:lastRowLastColumn="0"/>
              <w:rPr>
                <w:ins w:id="457" w:author="CHARLIE" w:date="2020-05-16T12:21:00Z"/>
                <w:sz w:val="18"/>
                <w:szCs w:val="18"/>
              </w:rPr>
            </w:pPr>
            <w:ins w:id="458" w:author="CHARLIE" w:date="2020-05-16T12:21:00Z">
              <w:r>
                <w:rPr>
                  <w:sz w:val="18"/>
                  <w:szCs w:val="18"/>
                </w:rPr>
                <w:t>Patrizia Cristofani</w:t>
              </w:r>
            </w:ins>
          </w:p>
          <w:p w14:paraId="19A2566C" w14:textId="77777777" w:rsidR="00F04B8E" w:rsidRDefault="00F04B8E" w:rsidP="004F773C">
            <w:pPr>
              <w:spacing w:before="120"/>
              <w:cnfStyle w:val="000000100000" w:firstRow="0" w:lastRow="0" w:firstColumn="0" w:lastColumn="0" w:oddVBand="0" w:evenVBand="0" w:oddHBand="1" w:evenHBand="0" w:firstRowFirstColumn="0" w:firstRowLastColumn="0" w:lastRowFirstColumn="0" w:lastRowLastColumn="0"/>
              <w:rPr>
                <w:ins w:id="459" w:author="CHARLIE" w:date="2020-05-16T12:21:00Z"/>
                <w:sz w:val="18"/>
                <w:szCs w:val="18"/>
              </w:rPr>
            </w:pPr>
            <w:ins w:id="460" w:author="CHARLIE" w:date="2020-05-16T12:21:00Z">
              <w:r>
                <w:rPr>
                  <w:sz w:val="18"/>
                  <w:szCs w:val="18"/>
                </w:rPr>
                <w:t>Paola Procaccini</w:t>
              </w:r>
            </w:ins>
          </w:p>
          <w:p w14:paraId="0391155C" w14:textId="0DF0AAA3" w:rsidR="00F04B8E" w:rsidRPr="00E8254C" w:rsidRDefault="00F04B8E" w:rsidP="004F773C">
            <w:pPr>
              <w:spacing w:before="120"/>
              <w:cnfStyle w:val="000000100000" w:firstRow="0" w:lastRow="0" w:firstColumn="0" w:lastColumn="0" w:oddVBand="0" w:evenVBand="0" w:oddHBand="1" w:evenHBand="0" w:firstRowFirstColumn="0" w:firstRowLastColumn="0" w:lastRowFirstColumn="0" w:lastRowLastColumn="0"/>
              <w:rPr>
                <w:sz w:val="18"/>
                <w:szCs w:val="18"/>
              </w:rPr>
            </w:pPr>
            <w:ins w:id="461" w:author="CHARLIE" w:date="2020-05-16T12:21:00Z">
              <w:r>
                <w:rPr>
                  <w:sz w:val="18"/>
                  <w:szCs w:val="18"/>
                </w:rPr>
                <w:t>Massimo Ferrarelli</w:t>
              </w:r>
            </w:ins>
          </w:p>
        </w:tc>
        <w:tc>
          <w:tcPr>
            <w:tcW w:w="2977" w:type="dxa"/>
            <w:tcBorders>
              <w:bottom w:val="single" w:sz="4" w:space="0" w:color="FFFFFF" w:themeColor="background1"/>
            </w:tcBorders>
          </w:tcPr>
          <w:p w14:paraId="3FFAE89E" w14:textId="4ADBDDA3" w:rsidR="00E8254C" w:rsidRDefault="007B6731" w:rsidP="004F773C">
            <w:pPr>
              <w:spacing w:before="120"/>
              <w:cnfStyle w:val="000000100000" w:firstRow="0" w:lastRow="0" w:firstColumn="0" w:lastColumn="0" w:oddVBand="0" w:evenVBand="0" w:oddHBand="1" w:evenHBand="0" w:firstRowFirstColumn="0" w:firstRowLastColumn="0" w:lastRowFirstColumn="0" w:lastRowLastColumn="0"/>
              <w:rPr>
                <w:ins w:id="462" w:author="CHARLIE" w:date="2020-05-16T12:33:00Z"/>
                <w:sz w:val="18"/>
                <w:szCs w:val="18"/>
              </w:rPr>
            </w:pPr>
            <w:ins w:id="463" w:author="CHARLIE" w:date="2020-05-16T12:32:00Z">
              <w:r>
                <w:rPr>
                  <w:sz w:val="18"/>
                  <w:szCs w:val="18"/>
                </w:rPr>
                <w:t xml:space="preserve">Patrizia. </w:t>
              </w:r>
            </w:ins>
            <w:ins w:id="464" w:author="CHARLIE" w:date="2020-05-16T12:33:00Z">
              <w:r>
                <w:rPr>
                  <w:sz w:val="18"/>
                  <w:szCs w:val="18"/>
                </w:rPr>
                <w:fldChar w:fldCharType="begin"/>
              </w:r>
              <w:r>
                <w:rPr>
                  <w:sz w:val="18"/>
                  <w:szCs w:val="18"/>
                </w:rPr>
                <w:instrText xml:space="preserve"> HYPERLINK "mailto:</w:instrText>
              </w:r>
            </w:ins>
            <w:ins w:id="465" w:author="CHARLIE" w:date="2020-05-16T12:32:00Z">
              <w:r>
                <w:rPr>
                  <w:sz w:val="18"/>
                  <w:szCs w:val="18"/>
                </w:rPr>
                <w:instrText>crist</w:instrText>
              </w:r>
            </w:ins>
            <w:ins w:id="466" w:author="CHARLIE" w:date="2020-05-16T12:33:00Z">
              <w:r>
                <w:rPr>
                  <w:sz w:val="18"/>
                  <w:szCs w:val="18"/>
                </w:rPr>
                <w:instrText xml:space="preserve">ofani@comune.roma.it" </w:instrText>
              </w:r>
              <w:r>
                <w:rPr>
                  <w:sz w:val="18"/>
                  <w:szCs w:val="18"/>
                </w:rPr>
                <w:fldChar w:fldCharType="separate"/>
              </w:r>
            </w:ins>
            <w:ins w:id="467" w:author="CHARLIE" w:date="2020-05-16T12:32:00Z">
              <w:r w:rsidRPr="00A8131F">
                <w:rPr>
                  <w:rStyle w:val="Collegamentoipertestuale"/>
                  <w:sz w:val="18"/>
                  <w:szCs w:val="18"/>
                </w:rPr>
                <w:t>crist</w:t>
              </w:r>
            </w:ins>
            <w:ins w:id="468" w:author="CHARLIE" w:date="2020-05-16T12:33:00Z">
              <w:r w:rsidRPr="00A8131F">
                <w:rPr>
                  <w:rStyle w:val="Collegamentoipertestuale"/>
                  <w:sz w:val="18"/>
                  <w:szCs w:val="18"/>
                </w:rPr>
                <w:t>ofani@comune.roma.it</w:t>
              </w:r>
              <w:r>
                <w:rPr>
                  <w:sz w:val="18"/>
                  <w:szCs w:val="18"/>
                </w:rPr>
                <w:fldChar w:fldCharType="end"/>
              </w:r>
            </w:ins>
          </w:p>
          <w:p w14:paraId="68832F50" w14:textId="48DB5719" w:rsidR="007B6731" w:rsidRDefault="007B6731" w:rsidP="004F773C">
            <w:pPr>
              <w:spacing w:before="120"/>
              <w:cnfStyle w:val="000000100000" w:firstRow="0" w:lastRow="0" w:firstColumn="0" w:lastColumn="0" w:oddVBand="0" w:evenVBand="0" w:oddHBand="1" w:evenHBand="0" w:firstRowFirstColumn="0" w:firstRowLastColumn="0" w:lastRowFirstColumn="0" w:lastRowLastColumn="0"/>
              <w:rPr>
                <w:ins w:id="469" w:author="CHARLIE" w:date="2020-05-16T12:33:00Z"/>
                <w:sz w:val="18"/>
                <w:szCs w:val="18"/>
              </w:rPr>
            </w:pPr>
            <w:ins w:id="470" w:author="CHARLIE" w:date="2020-05-16T12:33:00Z">
              <w:r>
                <w:rPr>
                  <w:sz w:val="18"/>
                  <w:szCs w:val="18"/>
                </w:rPr>
                <w:fldChar w:fldCharType="begin"/>
              </w:r>
              <w:r>
                <w:rPr>
                  <w:sz w:val="18"/>
                  <w:szCs w:val="18"/>
                </w:rPr>
                <w:instrText xml:space="preserve"> HYPERLINK "mailto:Paola.procaccinii@comune.roma.it" </w:instrText>
              </w:r>
              <w:r>
                <w:rPr>
                  <w:sz w:val="18"/>
                  <w:szCs w:val="18"/>
                </w:rPr>
                <w:fldChar w:fldCharType="separate"/>
              </w:r>
              <w:r w:rsidRPr="00A8131F">
                <w:rPr>
                  <w:rStyle w:val="Collegamentoipertestuale"/>
                  <w:sz w:val="18"/>
                  <w:szCs w:val="18"/>
                </w:rPr>
                <w:t>Paola.procaccinii@comune.roma.it</w:t>
              </w:r>
              <w:r>
                <w:rPr>
                  <w:sz w:val="18"/>
                  <w:szCs w:val="18"/>
                </w:rPr>
                <w:fldChar w:fldCharType="end"/>
              </w:r>
            </w:ins>
          </w:p>
          <w:p w14:paraId="6FED27C9" w14:textId="13C1C507" w:rsidR="007B6731" w:rsidRPr="00E8254C" w:rsidRDefault="007B6731" w:rsidP="004F773C">
            <w:pPr>
              <w:spacing w:before="120"/>
              <w:cnfStyle w:val="000000100000" w:firstRow="0" w:lastRow="0" w:firstColumn="0" w:lastColumn="0" w:oddVBand="0" w:evenVBand="0" w:oddHBand="1" w:evenHBand="0" w:firstRowFirstColumn="0" w:firstRowLastColumn="0" w:lastRowFirstColumn="0" w:lastRowLastColumn="0"/>
              <w:rPr>
                <w:sz w:val="18"/>
                <w:szCs w:val="18"/>
              </w:rPr>
            </w:pPr>
            <w:ins w:id="471" w:author="CHARLIE" w:date="2020-05-16T12:33:00Z">
              <w:r>
                <w:rPr>
                  <w:sz w:val="18"/>
                  <w:szCs w:val="18"/>
                </w:rPr>
                <w:t>Massimo.ferrarellii@comune.roma.it</w:t>
              </w:r>
            </w:ins>
          </w:p>
        </w:tc>
        <w:tc>
          <w:tcPr>
            <w:tcW w:w="1737" w:type="dxa"/>
            <w:tcBorders>
              <w:bottom w:val="single" w:sz="4" w:space="0" w:color="FFFFFF" w:themeColor="background1"/>
            </w:tcBorders>
          </w:tcPr>
          <w:p w14:paraId="781C4127" w14:textId="051DC9E9" w:rsidR="00E8254C" w:rsidRPr="00E8254C" w:rsidRDefault="00A2622A" w:rsidP="004F773C">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Capofila</w:t>
            </w:r>
          </w:p>
        </w:tc>
      </w:tr>
      <w:tr w:rsidR="00412060" w:rsidRPr="00E8254C" w14:paraId="53FE8DC0" w14:textId="77777777" w:rsidTr="00B34C60">
        <w:trPr>
          <w:trHeight w:val="269"/>
          <w:jc w:val="center"/>
        </w:trPr>
        <w:tc>
          <w:tcPr>
            <w:cnfStyle w:val="001000000000" w:firstRow="0" w:lastRow="0" w:firstColumn="1" w:lastColumn="0" w:oddVBand="0" w:evenVBand="0" w:oddHBand="0" w:evenHBand="0" w:firstRowFirstColumn="0" w:firstRowLastColumn="0" w:lastRowFirstColumn="0" w:lastRowLastColumn="0"/>
            <w:tcW w:w="2120" w:type="dxa"/>
          </w:tcPr>
          <w:p w14:paraId="651B9BAC" w14:textId="10E26AD8" w:rsidR="00E8254C" w:rsidRPr="00E8254C" w:rsidRDefault="00E8254C" w:rsidP="004F773C">
            <w:pPr>
              <w:spacing w:before="120"/>
              <w:rPr>
                <w:sz w:val="18"/>
                <w:szCs w:val="18"/>
              </w:rPr>
            </w:pPr>
            <w:r w:rsidRPr="00E8254C">
              <w:rPr>
                <w:sz w:val="18"/>
                <w:szCs w:val="18"/>
              </w:rPr>
              <w:t xml:space="preserve">Comune di </w:t>
            </w:r>
            <w:del w:id="472" w:author="CHARLIE" w:date="2020-05-16T12:21:00Z">
              <w:r w:rsidRPr="00E8254C" w:rsidDel="00F04B8E">
                <w:rPr>
                  <w:sz w:val="18"/>
                  <w:szCs w:val="18"/>
                </w:rPr>
                <w:delText>Lecce</w:delText>
              </w:r>
            </w:del>
            <w:ins w:id="473" w:author="CHARLIE" w:date="2020-05-16T12:21:00Z">
              <w:r w:rsidR="00F04B8E">
                <w:rPr>
                  <w:sz w:val="18"/>
                  <w:szCs w:val="18"/>
                </w:rPr>
                <w:t xml:space="preserve">Sant’Antonio </w:t>
              </w:r>
            </w:ins>
            <w:ins w:id="474" w:author="CHARLIE" w:date="2020-05-16T12:22:00Z">
              <w:r w:rsidR="0011432A">
                <w:rPr>
                  <w:sz w:val="18"/>
                  <w:szCs w:val="18"/>
                </w:rPr>
                <w:t>Ab</w:t>
              </w:r>
            </w:ins>
            <w:ins w:id="475" w:author="CHARLIE" w:date="2020-05-16T12:21:00Z">
              <w:r w:rsidR="00F04B8E">
                <w:rPr>
                  <w:sz w:val="18"/>
                  <w:szCs w:val="18"/>
                </w:rPr>
                <w:t>ate</w:t>
              </w:r>
            </w:ins>
          </w:p>
        </w:tc>
        <w:tc>
          <w:tcPr>
            <w:tcW w:w="3571" w:type="dxa"/>
            <w:tcBorders>
              <w:bottom w:val="single" w:sz="4" w:space="0" w:color="FFFFFF" w:themeColor="background1"/>
            </w:tcBorders>
          </w:tcPr>
          <w:p w14:paraId="6F3001E7" w14:textId="2EF84A1A" w:rsidR="00E8254C" w:rsidRPr="00E8254C" w:rsidRDefault="00A2622A" w:rsidP="004F773C">
            <w:pPr>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Utente</w:t>
            </w:r>
            <w:r w:rsidR="00412060">
              <w:rPr>
                <w:sz w:val="18"/>
                <w:szCs w:val="18"/>
              </w:rPr>
              <w:t xml:space="preserve"> SIGESS</w:t>
            </w:r>
          </w:p>
        </w:tc>
        <w:tc>
          <w:tcPr>
            <w:tcW w:w="2410" w:type="dxa"/>
            <w:tcBorders>
              <w:bottom w:val="single" w:sz="4" w:space="0" w:color="FFFFFF" w:themeColor="background1"/>
            </w:tcBorders>
          </w:tcPr>
          <w:p w14:paraId="1FC5F4C1" w14:textId="1E93ED30" w:rsidR="00E8254C" w:rsidRPr="00E8254C" w:rsidRDefault="0011432A" w:rsidP="004F773C">
            <w:pPr>
              <w:spacing w:before="120"/>
              <w:cnfStyle w:val="000000000000" w:firstRow="0" w:lastRow="0" w:firstColumn="0" w:lastColumn="0" w:oddVBand="0" w:evenVBand="0" w:oddHBand="0" w:evenHBand="0" w:firstRowFirstColumn="0" w:firstRowLastColumn="0" w:lastRowFirstColumn="0" w:lastRowLastColumn="0"/>
              <w:rPr>
                <w:sz w:val="18"/>
                <w:szCs w:val="18"/>
              </w:rPr>
            </w:pPr>
            <w:ins w:id="476" w:author="CHARLIE" w:date="2020-05-16T12:22:00Z">
              <w:r>
                <w:rPr>
                  <w:sz w:val="18"/>
                  <w:szCs w:val="18"/>
                </w:rPr>
                <w:t>Ida Onofrio</w:t>
              </w:r>
            </w:ins>
          </w:p>
        </w:tc>
        <w:tc>
          <w:tcPr>
            <w:tcW w:w="2977" w:type="dxa"/>
            <w:tcBorders>
              <w:bottom w:val="single" w:sz="4" w:space="0" w:color="FFFFFF" w:themeColor="background1"/>
            </w:tcBorders>
          </w:tcPr>
          <w:p w14:paraId="084B5114" w14:textId="77777777" w:rsidR="00E8254C" w:rsidRPr="00E8254C" w:rsidRDefault="00E8254C" w:rsidP="004F773C">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1737" w:type="dxa"/>
            <w:tcBorders>
              <w:bottom w:val="single" w:sz="4" w:space="0" w:color="FFFFFF" w:themeColor="background1"/>
            </w:tcBorders>
          </w:tcPr>
          <w:p w14:paraId="4C723240" w14:textId="62D79242" w:rsidR="00E8254C" w:rsidRPr="00E8254C" w:rsidRDefault="00A2622A" w:rsidP="004F773C">
            <w:pPr>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Riusante</w:t>
            </w:r>
          </w:p>
        </w:tc>
      </w:tr>
      <w:tr w:rsidR="00412060" w:rsidRPr="00E8254C" w14:paraId="10385063" w14:textId="77777777" w:rsidTr="00B34C6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120" w:type="dxa"/>
          </w:tcPr>
          <w:p w14:paraId="6790EA0C" w14:textId="34253846" w:rsidR="00A2622A" w:rsidRPr="00E8254C" w:rsidRDefault="00A2622A" w:rsidP="004F773C">
            <w:pPr>
              <w:spacing w:before="120"/>
              <w:rPr>
                <w:sz w:val="18"/>
                <w:szCs w:val="18"/>
              </w:rPr>
            </w:pPr>
            <w:r w:rsidRPr="00E8254C">
              <w:rPr>
                <w:sz w:val="18"/>
                <w:szCs w:val="18"/>
              </w:rPr>
              <w:t>Regione Umbria</w:t>
            </w:r>
          </w:p>
        </w:tc>
        <w:tc>
          <w:tcPr>
            <w:tcW w:w="3571" w:type="dxa"/>
          </w:tcPr>
          <w:p w14:paraId="063FA21D" w14:textId="77777777" w:rsidR="00A2622A" w:rsidRDefault="00A2622A" w:rsidP="004F773C">
            <w:pPr>
              <w:spacing w:before="120"/>
              <w:cnfStyle w:val="000000100000" w:firstRow="0" w:lastRow="0" w:firstColumn="0" w:lastColumn="0" w:oddVBand="0" w:evenVBand="0" w:oddHBand="1" w:evenHBand="0" w:firstRowFirstColumn="0" w:firstRowLastColumn="0" w:lastRowFirstColumn="0" w:lastRowLastColumn="0"/>
              <w:rPr>
                <w:sz w:val="18"/>
                <w:szCs w:val="18"/>
              </w:rPr>
            </w:pPr>
            <w:r w:rsidRPr="001C2FD6">
              <w:rPr>
                <w:sz w:val="18"/>
                <w:szCs w:val="18"/>
              </w:rPr>
              <w:t>Gestore SIGESS SaaS</w:t>
            </w:r>
          </w:p>
          <w:p w14:paraId="2ADEDC42" w14:textId="615AB948" w:rsidR="00412060" w:rsidRDefault="00412060" w:rsidP="004F773C">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Analisi </w:t>
            </w:r>
            <w:r w:rsidR="00363585">
              <w:rPr>
                <w:sz w:val="18"/>
                <w:szCs w:val="18"/>
              </w:rPr>
              <w:t xml:space="preserve">Requisiti </w:t>
            </w:r>
            <w:r>
              <w:rPr>
                <w:sz w:val="18"/>
                <w:szCs w:val="18"/>
              </w:rPr>
              <w:t>e Servizi</w:t>
            </w:r>
          </w:p>
          <w:p w14:paraId="0F1A5D8D" w14:textId="3348368D" w:rsidR="00412060" w:rsidRDefault="00412060" w:rsidP="004F773C">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Progettazione modello regionale</w:t>
            </w:r>
          </w:p>
          <w:p w14:paraId="08789654" w14:textId="7AAD5707" w:rsidR="00363585" w:rsidRDefault="00363585" w:rsidP="004F773C">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Consulenza Atti delle procedure</w:t>
            </w:r>
          </w:p>
          <w:p w14:paraId="6CDF4657" w14:textId="77777777" w:rsidR="00363585" w:rsidRDefault="00363585" w:rsidP="004F773C">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Consulenza interazione Terzo Settore</w:t>
            </w:r>
          </w:p>
          <w:p w14:paraId="3D6FAC65" w14:textId="4C9A745C" w:rsidR="00B34C60" w:rsidRPr="00E8254C" w:rsidRDefault="00B34C60" w:rsidP="004F773C">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Coordinatore Comunità di pratica</w:t>
            </w:r>
          </w:p>
        </w:tc>
        <w:tc>
          <w:tcPr>
            <w:tcW w:w="2410" w:type="dxa"/>
          </w:tcPr>
          <w:p w14:paraId="72C02212" w14:textId="77777777" w:rsidR="00A2622A" w:rsidRDefault="0011432A" w:rsidP="004F773C">
            <w:pPr>
              <w:spacing w:before="120"/>
              <w:cnfStyle w:val="000000100000" w:firstRow="0" w:lastRow="0" w:firstColumn="0" w:lastColumn="0" w:oddVBand="0" w:evenVBand="0" w:oddHBand="1" w:evenHBand="0" w:firstRowFirstColumn="0" w:firstRowLastColumn="0" w:lastRowFirstColumn="0" w:lastRowLastColumn="0"/>
              <w:rPr>
                <w:ins w:id="477" w:author="CHARLIE" w:date="2020-05-16T12:23:00Z"/>
                <w:sz w:val="18"/>
                <w:szCs w:val="18"/>
              </w:rPr>
            </w:pPr>
            <w:ins w:id="478" w:author="CHARLIE" w:date="2020-05-16T12:23:00Z">
              <w:r>
                <w:rPr>
                  <w:sz w:val="18"/>
                  <w:szCs w:val="18"/>
                </w:rPr>
                <w:t>Graziano Antonielli</w:t>
              </w:r>
            </w:ins>
          </w:p>
          <w:p w14:paraId="003576F6" w14:textId="359AE9C1" w:rsidR="0011432A" w:rsidRPr="0011432A" w:rsidRDefault="0011432A" w:rsidP="004F773C">
            <w:pPr>
              <w:spacing w:before="120"/>
              <w:cnfStyle w:val="000000100000" w:firstRow="0" w:lastRow="0" w:firstColumn="0" w:lastColumn="0" w:oddVBand="0" w:evenVBand="0" w:oddHBand="1" w:evenHBand="0" w:firstRowFirstColumn="0" w:firstRowLastColumn="0" w:lastRowFirstColumn="0" w:lastRowLastColumn="0"/>
              <w:rPr>
                <w:sz w:val="18"/>
                <w:szCs w:val="18"/>
                <w:u w:val="single"/>
                <w:rPrChange w:id="479" w:author="CHARLIE" w:date="2020-05-16T12:23:00Z">
                  <w:rPr>
                    <w:sz w:val="18"/>
                    <w:szCs w:val="18"/>
                  </w:rPr>
                </w:rPrChange>
              </w:rPr>
            </w:pPr>
            <w:ins w:id="480" w:author="CHARLIE" w:date="2020-05-16T12:23:00Z">
              <w:r>
                <w:rPr>
                  <w:sz w:val="18"/>
                  <w:szCs w:val="18"/>
                  <w:u w:val="single"/>
                </w:rPr>
                <w:t>Stefania Paolini</w:t>
              </w:r>
            </w:ins>
          </w:p>
        </w:tc>
        <w:tc>
          <w:tcPr>
            <w:tcW w:w="2977" w:type="dxa"/>
          </w:tcPr>
          <w:p w14:paraId="6AB55A6F" w14:textId="02544013" w:rsidR="00A2622A" w:rsidRDefault="007B6731" w:rsidP="004F773C">
            <w:pPr>
              <w:spacing w:before="120"/>
              <w:cnfStyle w:val="000000100000" w:firstRow="0" w:lastRow="0" w:firstColumn="0" w:lastColumn="0" w:oddVBand="0" w:evenVBand="0" w:oddHBand="1" w:evenHBand="0" w:firstRowFirstColumn="0" w:firstRowLastColumn="0" w:lastRowFirstColumn="0" w:lastRowLastColumn="0"/>
              <w:rPr>
                <w:ins w:id="481" w:author="CHARLIE" w:date="2020-05-16T12:33:00Z"/>
                <w:sz w:val="18"/>
                <w:szCs w:val="18"/>
              </w:rPr>
            </w:pPr>
            <w:ins w:id="482" w:author="CHARLIE" w:date="2020-05-16T12:33:00Z">
              <w:r>
                <w:rPr>
                  <w:sz w:val="18"/>
                  <w:szCs w:val="18"/>
                </w:rPr>
                <w:fldChar w:fldCharType="begin"/>
              </w:r>
              <w:r>
                <w:rPr>
                  <w:sz w:val="18"/>
                  <w:szCs w:val="18"/>
                </w:rPr>
                <w:instrText xml:space="preserve"> HYPERLINK "mailto:gantonielli@regione.umbria.it" </w:instrText>
              </w:r>
              <w:r>
                <w:rPr>
                  <w:sz w:val="18"/>
                  <w:szCs w:val="18"/>
                </w:rPr>
                <w:fldChar w:fldCharType="separate"/>
              </w:r>
              <w:r w:rsidRPr="00A8131F">
                <w:rPr>
                  <w:rStyle w:val="Collegamentoipertestuale"/>
                  <w:sz w:val="18"/>
                  <w:szCs w:val="18"/>
                </w:rPr>
                <w:t>gantonielli@regione.umbria.it</w:t>
              </w:r>
              <w:r>
                <w:rPr>
                  <w:sz w:val="18"/>
                  <w:szCs w:val="18"/>
                </w:rPr>
                <w:fldChar w:fldCharType="end"/>
              </w:r>
            </w:ins>
          </w:p>
          <w:p w14:paraId="19834ED5" w14:textId="5A0F4B73" w:rsidR="007B6731" w:rsidRDefault="007B6731" w:rsidP="004F773C">
            <w:pPr>
              <w:spacing w:before="120"/>
              <w:cnfStyle w:val="000000100000" w:firstRow="0" w:lastRow="0" w:firstColumn="0" w:lastColumn="0" w:oddVBand="0" w:evenVBand="0" w:oddHBand="1" w:evenHBand="0" w:firstRowFirstColumn="0" w:firstRowLastColumn="0" w:lastRowFirstColumn="0" w:lastRowLastColumn="0"/>
              <w:rPr>
                <w:ins w:id="483" w:author="CHARLIE" w:date="2020-05-16T12:34:00Z"/>
                <w:sz w:val="18"/>
                <w:szCs w:val="18"/>
              </w:rPr>
            </w:pPr>
            <w:ins w:id="484" w:author="CHARLIE" w:date="2020-05-16T12:34:00Z">
              <w:r>
                <w:rPr>
                  <w:sz w:val="18"/>
                  <w:szCs w:val="18"/>
                </w:rPr>
                <w:fldChar w:fldCharType="begin"/>
              </w:r>
              <w:r>
                <w:rPr>
                  <w:sz w:val="18"/>
                  <w:szCs w:val="18"/>
                </w:rPr>
                <w:instrText xml:space="preserve"> HYPERLINK "mailto:</w:instrText>
              </w:r>
            </w:ins>
            <w:ins w:id="485" w:author="CHARLIE" w:date="2020-05-16T12:33:00Z">
              <w:r>
                <w:rPr>
                  <w:sz w:val="18"/>
                  <w:szCs w:val="18"/>
                </w:rPr>
                <w:instrText>spaolini@regione.umbria.it</w:instrText>
              </w:r>
            </w:ins>
            <w:ins w:id="486" w:author="CHARLIE" w:date="2020-05-16T12:34:00Z">
              <w:r>
                <w:rPr>
                  <w:sz w:val="18"/>
                  <w:szCs w:val="18"/>
                </w:rPr>
                <w:instrText xml:space="preserve">" </w:instrText>
              </w:r>
              <w:r>
                <w:rPr>
                  <w:sz w:val="18"/>
                  <w:szCs w:val="18"/>
                </w:rPr>
                <w:fldChar w:fldCharType="separate"/>
              </w:r>
            </w:ins>
            <w:ins w:id="487" w:author="CHARLIE" w:date="2020-05-16T12:33:00Z">
              <w:r w:rsidRPr="00A8131F">
                <w:rPr>
                  <w:rStyle w:val="Collegamentoipertestuale"/>
                  <w:sz w:val="18"/>
                  <w:szCs w:val="18"/>
                </w:rPr>
                <w:t>spaolini@regione.umbria.it</w:t>
              </w:r>
            </w:ins>
            <w:ins w:id="488" w:author="CHARLIE" w:date="2020-05-16T12:34:00Z">
              <w:r>
                <w:rPr>
                  <w:sz w:val="18"/>
                  <w:szCs w:val="18"/>
                </w:rPr>
                <w:fldChar w:fldCharType="end"/>
              </w:r>
            </w:ins>
          </w:p>
          <w:p w14:paraId="03E94966" w14:textId="1E034477" w:rsidR="007B6731" w:rsidRDefault="007B6731" w:rsidP="004F773C">
            <w:pPr>
              <w:spacing w:before="120"/>
              <w:cnfStyle w:val="000000100000" w:firstRow="0" w:lastRow="0" w:firstColumn="0" w:lastColumn="0" w:oddVBand="0" w:evenVBand="0" w:oddHBand="1" w:evenHBand="0" w:firstRowFirstColumn="0" w:firstRowLastColumn="0" w:lastRowFirstColumn="0" w:lastRowLastColumn="0"/>
              <w:rPr>
                <w:ins w:id="489" w:author="CHARLIE" w:date="2020-05-16T12:34:00Z"/>
                <w:sz w:val="18"/>
                <w:szCs w:val="18"/>
              </w:rPr>
            </w:pPr>
            <w:ins w:id="490" w:author="CHARLIE" w:date="2020-05-16T12:34:00Z">
              <w:r>
                <w:rPr>
                  <w:sz w:val="18"/>
                  <w:szCs w:val="18"/>
                </w:rPr>
                <w:fldChar w:fldCharType="begin"/>
              </w:r>
              <w:r>
                <w:rPr>
                  <w:sz w:val="18"/>
                  <w:szCs w:val="18"/>
                </w:rPr>
                <w:instrText xml:space="preserve"> HYPERLINK "mailto:avestrelli@regione.umbria.it" </w:instrText>
              </w:r>
              <w:r>
                <w:rPr>
                  <w:sz w:val="18"/>
                  <w:szCs w:val="18"/>
                </w:rPr>
                <w:fldChar w:fldCharType="separate"/>
              </w:r>
              <w:r w:rsidRPr="00A8131F">
                <w:rPr>
                  <w:rStyle w:val="Collegamentoipertestuale"/>
                  <w:sz w:val="18"/>
                  <w:szCs w:val="18"/>
                </w:rPr>
                <w:t>avestrelli@regione.umbria.it</w:t>
              </w:r>
              <w:r>
                <w:rPr>
                  <w:sz w:val="18"/>
                  <w:szCs w:val="18"/>
                </w:rPr>
                <w:fldChar w:fldCharType="end"/>
              </w:r>
            </w:ins>
          </w:p>
          <w:p w14:paraId="1E216DCC" w14:textId="2D6E84CC" w:rsidR="007B6731" w:rsidRPr="00E8254C" w:rsidRDefault="007B6731" w:rsidP="004F773C">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1737" w:type="dxa"/>
          </w:tcPr>
          <w:p w14:paraId="037DE7F5" w14:textId="0312EB09" w:rsidR="00A2622A" w:rsidRPr="00E8254C" w:rsidRDefault="00A2622A" w:rsidP="004F773C">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Cedente</w:t>
            </w:r>
          </w:p>
        </w:tc>
      </w:tr>
      <w:tr w:rsidR="00412060" w:rsidRPr="00E8254C" w14:paraId="56FEA104" w14:textId="77777777" w:rsidTr="00B34C60">
        <w:trPr>
          <w:trHeight w:val="269"/>
          <w:jc w:val="center"/>
        </w:trPr>
        <w:tc>
          <w:tcPr>
            <w:cnfStyle w:val="001000000000" w:firstRow="0" w:lastRow="0" w:firstColumn="1" w:lastColumn="0" w:oddVBand="0" w:evenVBand="0" w:oddHBand="0" w:evenHBand="0" w:firstRowFirstColumn="0" w:firstRowLastColumn="0" w:lastRowFirstColumn="0" w:lastRowLastColumn="0"/>
            <w:tcW w:w="2120" w:type="dxa"/>
          </w:tcPr>
          <w:p w14:paraId="427B97CB" w14:textId="152BB7BC" w:rsidR="00A2622A" w:rsidRPr="00E8254C" w:rsidRDefault="00A2622A" w:rsidP="006F0ABA">
            <w:pPr>
              <w:spacing w:before="120"/>
              <w:rPr>
                <w:sz w:val="18"/>
                <w:szCs w:val="18"/>
              </w:rPr>
            </w:pPr>
            <w:r w:rsidRPr="00E8254C">
              <w:rPr>
                <w:sz w:val="18"/>
                <w:szCs w:val="18"/>
              </w:rPr>
              <w:t>Regione Marche</w:t>
            </w:r>
          </w:p>
        </w:tc>
        <w:tc>
          <w:tcPr>
            <w:tcW w:w="3571" w:type="dxa"/>
            <w:tcBorders>
              <w:bottom w:val="single" w:sz="4" w:space="0" w:color="FFFFFF" w:themeColor="background1"/>
            </w:tcBorders>
          </w:tcPr>
          <w:p w14:paraId="3BDCAAA8" w14:textId="77777777" w:rsidR="00363585" w:rsidRDefault="00363585" w:rsidP="00363585">
            <w:pPr>
              <w:spacing w:before="120"/>
              <w:cnfStyle w:val="000000000000" w:firstRow="0" w:lastRow="0" w:firstColumn="0" w:lastColumn="0" w:oddVBand="0" w:evenVBand="0" w:oddHBand="0" w:evenHBand="0" w:firstRowFirstColumn="0" w:firstRowLastColumn="0" w:lastRowFirstColumn="0" w:lastRowLastColumn="0"/>
              <w:rPr>
                <w:sz w:val="18"/>
                <w:szCs w:val="18"/>
              </w:rPr>
            </w:pPr>
            <w:r w:rsidRPr="001C2FD6">
              <w:rPr>
                <w:sz w:val="18"/>
                <w:szCs w:val="18"/>
              </w:rPr>
              <w:t>Gestore SIGESS SaaS</w:t>
            </w:r>
          </w:p>
          <w:p w14:paraId="1B8BD10A" w14:textId="77777777" w:rsidR="00363585" w:rsidRDefault="00363585" w:rsidP="00363585">
            <w:pPr>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Analisi Requisiti e Servizi</w:t>
            </w:r>
          </w:p>
          <w:p w14:paraId="5DDF3696" w14:textId="77777777" w:rsidR="00363585" w:rsidRDefault="00363585" w:rsidP="00363585">
            <w:pPr>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Progettazione modello regionale</w:t>
            </w:r>
          </w:p>
          <w:p w14:paraId="540F368D" w14:textId="77777777" w:rsidR="00363585" w:rsidRDefault="00363585" w:rsidP="00363585">
            <w:pPr>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Consulenza Atti delle procedure</w:t>
            </w:r>
            <w:r w:rsidRPr="001C2FD6" w:rsidDel="00363585">
              <w:rPr>
                <w:sz w:val="18"/>
                <w:szCs w:val="18"/>
              </w:rPr>
              <w:t xml:space="preserve"> </w:t>
            </w:r>
          </w:p>
          <w:p w14:paraId="66AC910B" w14:textId="77777777" w:rsidR="00363585" w:rsidRDefault="00363585" w:rsidP="00363585">
            <w:pPr>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Progettista Help Desk</w:t>
            </w:r>
          </w:p>
          <w:p w14:paraId="4CF84B35" w14:textId="77777777" w:rsidR="00363585" w:rsidRDefault="00363585" w:rsidP="00363585">
            <w:pPr>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Analisi interoperabilità tra P.A.</w:t>
            </w:r>
          </w:p>
          <w:p w14:paraId="1A7B1845" w14:textId="6C6A04EC" w:rsidR="00B34C60" w:rsidRPr="00E8254C" w:rsidRDefault="00B34C60" w:rsidP="00363585">
            <w:pPr>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Coordinatore Comunità di pratica</w:t>
            </w:r>
          </w:p>
        </w:tc>
        <w:tc>
          <w:tcPr>
            <w:tcW w:w="2410" w:type="dxa"/>
            <w:tcBorders>
              <w:bottom w:val="single" w:sz="4" w:space="0" w:color="FFFFFF" w:themeColor="background1"/>
            </w:tcBorders>
          </w:tcPr>
          <w:p w14:paraId="0C652625" w14:textId="77777777" w:rsidR="00A2622A" w:rsidRDefault="0011432A" w:rsidP="006F0ABA">
            <w:pPr>
              <w:spacing w:before="120"/>
              <w:cnfStyle w:val="000000000000" w:firstRow="0" w:lastRow="0" w:firstColumn="0" w:lastColumn="0" w:oddVBand="0" w:evenVBand="0" w:oddHBand="0" w:evenHBand="0" w:firstRowFirstColumn="0" w:firstRowLastColumn="0" w:lastRowFirstColumn="0" w:lastRowLastColumn="0"/>
              <w:rPr>
                <w:ins w:id="491" w:author="CHARLIE" w:date="2020-05-16T12:25:00Z"/>
                <w:sz w:val="18"/>
                <w:szCs w:val="18"/>
              </w:rPr>
            </w:pPr>
            <w:ins w:id="492" w:author="CHARLIE" w:date="2020-05-16T12:24:00Z">
              <w:r>
                <w:rPr>
                  <w:sz w:val="18"/>
                  <w:szCs w:val="18"/>
                </w:rPr>
                <w:t>Maria Elena Tartari</w:t>
              </w:r>
            </w:ins>
          </w:p>
          <w:p w14:paraId="7F5EDA84" w14:textId="2CF54584" w:rsidR="0011432A" w:rsidRPr="00E8254C" w:rsidRDefault="0011432A"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ins w:id="493" w:author="CHARLIE" w:date="2020-05-16T12:25:00Z">
              <w:r>
                <w:rPr>
                  <w:sz w:val="18"/>
                  <w:szCs w:val="18"/>
                </w:rPr>
                <w:t>G</w:t>
              </w:r>
            </w:ins>
            <w:ins w:id="494" w:author="CHARLIE" w:date="2020-05-16T12:26:00Z">
              <w:r>
                <w:rPr>
                  <w:sz w:val="18"/>
                  <w:szCs w:val="18"/>
                </w:rPr>
                <w:t>iovanni Santarelli</w:t>
              </w:r>
            </w:ins>
          </w:p>
        </w:tc>
        <w:tc>
          <w:tcPr>
            <w:tcW w:w="2977" w:type="dxa"/>
            <w:tcBorders>
              <w:bottom w:val="single" w:sz="4" w:space="0" w:color="FFFFFF" w:themeColor="background1"/>
            </w:tcBorders>
          </w:tcPr>
          <w:p w14:paraId="094C2A02" w14:textId="7063515E" w:rsidR="00A2622A" w:rsidRDefault="007B6731" w:rsidP="006F0ABA">
            <w:pPr>
              <w:spacing w:before="120"/>
              <w:cnfStyle w:val="000000000000" w:firstRow="0" w:lastRow="0" w:firstColumn="0" w:lastColumn="0" w:oddVBand="0" w:evenVBand="0" w:oddHBand="0" w:evenHBand="0" w:firstRowFirstColumn="0" w:firstRowLastColumn="0" w:lastRowFirstColumn="0" w:lastRowLastColumn="0"/>
              <w:rPr>
                <w:ins w:id="495" w:author="CHARLIE" w:date="2020-05-16T12:34:00Z"/>
                <w:sz w:val="18"/>
                <w:szCs w:val="18"/>
              </w:rPr>
            </w:pPr>
            <w:ins w:id="496" w:author="CHARLIE" w:date="2020-05-16T12:34:00Z">
              <w:r>
                <w:rPr>
                  <w:sz w:val="18"/>
                  <w:szCs w:val="18"/>
                </w:rPr>
                <w:fldChar w:fldCharType="begin"/>
              </w:r>
              <w:r>
                <w:rPr>
                  <w:sz w:val="18"/>
                  <w:szCs w:val="18"/>
                </w:rPr>
                <w:instrText xml:space="preserve"> HYPERLINK "mailto:</w:instrText>
              </w:r>
              <w:r w:rsidRPr="007B6731">
                <w:rPr>
                  <w:sz w:val="18"/>
                  <w:szCs w:val="18"/>
                </w:rPr>
                <w:instrText>maria.elena.tartari@regione.marche.it</w:instrText>
              </w:r>
              <w:r>
                <w:rPr>
                  <w:sz w:val="18"/>
                  <w:szCs w:val="18"/>
                </w:rPr>
                <w:instrText xml:space="preserve">" </w:instrText>
              </w:r>
              <w:r>
                <w:rPr>
                  <w:sz w:val="18"/>
                  <w:szCs w:val="18"/>
                </w:rPr>
                <w:fldChar w:fldCharType="separate"/>
              </w:r>
              <w:r w:rsidRPr="00A8131F">
                <w:rPr>
                  <w:rStyle w:val="Collegamentoipertestuale"/>
                  <w:sz w:val="18"/>
                  <w:szCs w:val="18"/>
                </w:rPr>
                <w:t>maria.elena.tartari@regione.marche.it</w:t>
              </w:r>
              <w:r>
                <w:rPr>
                  <w:sz w:val="18"/>
                  <w:szCs w:val="18"/>
                </w:rPr>
                <w:fldChar w:fldCharType="end"/>
              </w:r>
            </w:ins>
          </w:p>
          <w:p w14:paraId="096E975A" w14:textId="3B1D1872" w:rsidR="007B6731" w:rsidRDefault="007B6731" w:rsidP="006F0ABA">
            <w:pPr>
              <w:spacing w:before="120"/>
              <w:cnfStyle w:val="000000000000" w:firstRow="0" w:lastRow="0" w:firstColumn="0" w:lastColumn="0" w:oddVBand="0" w:evenVBand="0" w:oddHBand="0" w:evenHBand="0" w:firstRowFirstColumn="0" w:firstRowLastColumn="0" w:lastRowFirstColumn="0" w:lastRowLastColumn="0"/>
              <w:rPr>
                <w:ins w:id="497" w:author="CHARLIE" w:date="2020-05-16T12:35:00Z"/>
                <w:sz w:val="18"/>
                <w:szCs w:val="18"/>
              </w:rPr>
            </w:pPr>
            <w:ins w:id="498" w:author="CHARLIE" w:date="2020-05-16T12:35:00Z">
              <w:r>
                <w:rPr>
                  <w:sz w:val="18"/>
                  <w:szCs w:val="18"/>
                </w:rPr>
                <w:fldChar w:fldCharType="begin"/>
              </w:r>
              <w:r>
                <w:rPr>
                  <w:sz w:val="18"/>
                  <w:szCs w:val="18"/>
                </w:rPr>
                <w:instrText xml:space="preserve"> HYPERLINK "mailto:</w:instrText>
              </w:r>
            </w:ins>
            <w:ins w:id="499" w:author="CHARLIE" w:date="2020-05-16T12:34:00Z">
              <w:r>
                <w:rPr>
                  <w:sz w:val="18"/>
                  <w:szCs w:val="18"/>
                </w:rPr>
                <w:instrText>Giovanni.sant</w:instrText>
              </w:r>
            </w:ins>
            <w:ins w:id="500" w:author="CHARLIE" w:date="2020-05-16T12:35:00Z">
              <w:r>
                <w:rPr>
                  <w:sz w:val="18"/>
                  <w:szCs w:val="18"/>
                </w:rPr>
                <w:instrText xml:space="preserve">arelli@regione.marche.it" </w:instrText>
              </w:r>
              <w:r>
                <w:rPr>
                  <w:sz w:val="18"/>
                  <w:szCs w:val="18"/>
                </w:rPr>
                <w:fldChar w:fldCharType="separate"/>
              </w:r>
            </w:ins>
            <w:ins w:id="501" w:author="CHARLIE" w:date="2020-05-16T12:34:00Z">
              <w:r w:rsidRPr="00A8131F">
                <w:rPr>
                  <w:rStyle w:val="Collegamentoipertestuale"/>
                  <w:sz w:val="18"/>
                  <w:szCs w:val="18"/>
                </w:rPr>
                <w:t>Giovanni.sant</w:t>
              </w:r>
            </w:ins>
            <w:ins w:id="502" w:author="CHARLIE" w:date="2020-05-16T12:35:00Z">
              <w:r w:rsidRPr="00A8131F">
                <w:rPr>
                  <w:rStyle w:val="Collegamentoipertestuale"/>
                  <w:sz w:val="18"/>
                  <w:szCs w:val="18"/>
                </w:rPr>
                <w:t>arelli@regione.marche.it</w:t>
              </w:r>
              <w:r>
                <w:rPr>
                  <w:sz w:val="18"/>
                  <w:szCs w:val="18"/>
                </w:rPr>
                <w:fldChar w:fldCharType="end"/>
              </w:r>
            </w:ins>
          </w:p>
          <w:p w14:paraId="74F1F6C8" w14:textId="5809C244" w:rsidR="007B6731" w:rsidRPr="00E8254C" w:rsidRDefault="007B6731"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1737" w:type="dxa"/>
            <w:tcBorders>
              <w:bottom w:val="single" w:sz="4" w:space="0" w:color="FFFFFF" w:themeColor="background1"/>
            </w:tcBorders>
          </w:tcPr>
          <w:p w14:paraId="0195482D" w14:textId="6A837E15" w:rsidR="00A2622A" w:rsidRPr="00E8254C" w:rsidRDefault="0011432A">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Change w:id="503" w:author="Unknown" w:date="2020-05-16T12:23:00Z">
                <w:pPr>
                  <w:spacing w:before="120"/>
                  <w:cnfStyle w:val="000000000000" w:firstRow="0" w:lastRow="0" w:firstColumn="0" w:lastColumn="0" w:oddVBand="0" w:evenVBand="0" w:oddHBand="0" w:evenHBand="0" w:firstRowFirstColumn="0" w:firstRowLastColumn="0" w:lastRowFirstColumn="0" w:lastRowLastColumn="0"/>
                </w:pPr>
              </w:pPrChange>
            </w:pPr>
            <w:ins w:id="504" w:author="CHARLIE" w:date="2020-05-16T12:23:00Z">
              <w:r>
                <w:rPr>
                  <w:sz w:val="18"/>
                  <w:szCs w:val="18"/>
                </w:rPr>
                <w:t>Riusante non PON GOV</w:t>
              </w:r>
            </w:ins>
          </w:p>
        </w:tc>
      </w:tr>
      <w:tr w:rsidR="00412060" w:rsidRPr="00E8254C" w14:paraId="0B91C2D4" w14:textId="77777777" w:rsidTr="00B34C6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120" w:type="dxa"/>
          </w:tcPr>
          <w:p w14:paraId="334C5438" w14:textId="05453A53" w:rsidR="00A2622A" w:rsidRPr="00E8254C" w:rsidRDefault="00A2622A" w:rsidP="006F0ABA">
            <w:pPr>
              <w:spacing w:before="120"/>
              <w:rPr>
                <w:sz w:val="18"/>
                <w:szCs w:val="18"/>
              </w:rPr>
            </w:pPr>
            <w:r w:rsidRPr="00E8254C">
              <w:rPr>
                <w:sz w:val="18"/>
                <w:szCs w:val="18"/>
              </w:rPr>
              <w:lastRenderedPageBreak/>
              <w:t>Regione Lazio</w:t>
            </w:r>
          </w:p>
        </w:tc>
        <w:tc>
          <w:tcPr>
            <w:tcW w:w="3571" w:type="dxa"/>
            <w:tcBorders>
              <w:bottom w:val="single" w:sz="4" w:space="0" w:color="FFFFFF" w:themeColor="background1"/>
            </w:tcBorders>
          </w:tcPr>
          <w:p w14:paraId="2941B322" w14:textId="77777777" w:rsidR="00A2622A" w:rsidRDefault="00A2622A"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r w:rsidRPr="001C2FD6">
              <w:rPr>
                <w:sz w:val="18"/>
                <w:szCs w:val="18"/>
              </w:rPr>
              <w:t>Gestore SIGESS SaaS</w:t>
            </w:r>
          </w:p>
          <w:p w14:paraId="5881E868" w14:textId="77777777" w:rsidR="00363585" w:rsidRDefault="00363585"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Piano diffusione regionale</w:t>
            </w:r>
          </w:p>
          <w:p w14:paraId="2BCCB9D7" w14:textId="77777777" w:rsidR="00363585" w:rsidRDefault="00363585"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Pianificazione formazione</w:t>
            </w:r>
          </w:p>
          <w:p w14:paraId="3A4BB551" w14:textId="77777777" w:rsidR="00363585" w:rsidRDefault="00363585"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Interoperabilità con Sistema Sanitario</w:t>
            </w:r>
          </w:p>
          <w:p w14:paraId="1247A929" w14:textId="0577A757" w:rsidR="00B34C60" w:rsidRPr="00E8254C" w:rsidRDefault="00B34C60"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Coordinatore Comunità di pratica</w:t>
            </w:r>
          </w:p>
        </w:tc>
        <w:tc>
          <w:tcPr>
            <w:tcW w:w="2410" w:type="dxa"/>
            <w:tcBorders>
              <w:bottom w:val="single" w:sz="4" w:space="0" w:color="FFFFFF" w:themeColor="background1"/>
            </w:tcBorders>
          </w:tcPr>
          <w:p w14:paraId="623141F0" w14:textId="30F4D190" w:rsidR="00A2622A" w:rsidRPr="00E8254C" w:rsidRDefault="003D405F"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ins w:id="505" w:author="CHARLIE" w:date="2020-05-16T12:26:00Z">
              <w:r>
                <w:rPr>
                  <w:sz w:val="18"/>
                  <w:szCs w:val="18"/>
                </w:rPr>
                <w:t>Alberto Sasso D’Elia</w:t>
              </w:r>
            </w:ins>
          </w:p>
        </w:tc>
        <w:tc>
          <w:tcPr>
            <w:tcW w:w="2977" w:type="dxa"/>
            <w:tcBorders>
              <w:bottom w:val="single" w:sz="4" w:space="0" w:color="FFFFFF" w:themeColor="background1"/>
            </w:tcBorders>
          </w:tcPr>
          <w:p w14:paraId="797D3543" w14:textId="05174070" w:rsidR="00A2622A" w:rsidRDefault="007B6731" w:rsidP="006F0ABA">
            <w:pPr>
              <w:spacing w:before="120"/>
              <w:cnfStyle w:val="000000100000" w:firstRow="0" w:lastRow="0" w:firstColumn="0" w:lastColumn="0" w:oddVBand="0" w:evenVBand="0" w:oddHBand="1" w:evenHBand="0" w:firstRowFirstColumn="0" w:firstRowLastColumn="0" w:lastRowFirstColumn="0" w:lastRowLastColumn="0"/>
              <w:rPr>
                <w:ins w:id="506" w:author="CHARLIE" w:date="2020-05-16T12:35:00Z"/>
                <w:sz w:val="18"/>
                <w:szCs w:val="18"/>
              </w:rPr>
            </w:pPr>
            <w:ins w:id="507" w:author="CHARLIE" w:date="2020-05-16T12:35:00Z">
              <w:r>
                <w:rPr>
                  <w:sz w:val="18"/>
                  <w:szCs w:val="18"/>
                </w:rPr>
                <w:fldChar w:fldCharType="begin"/>
              </w:r>
              <w:r>
                <w:rPr>
                  <w:sz w:val="18"/>
                  <w:szCs w:val="18"/>
                </w:rPr>
                <w:instrText xml:space="preserve"> HYPERLINK "mailto:</w:instrText>
              </w:r>
              <w:r w:rsidRPr="007B6731">
                <w:rPr>
                  <w:sz w:val="18"/>
                  <w:szCs w:val="18"/>
                </w:rPr>
                <w:instrText>asassodelia@regione.lazio.it</w:instrText>
              </w:r>
              <w:r>
                <w:rPr>
                  <w:sz w:val="18"/>
                  <w:szCs w:val="18"/>
                </w:rPr>
                <w:instrText xml:space="preserve">" </w:instrText>
              </w:r>
              <w:r>
                <w:rPr>
                  <w:sz w:val="18"/>
                  <w:szCs w:val="18"/>
                </w:rPr>
                <w:fldChar w:fldCharType="separate"/>
              </w:r>
              <w:r w:rsidRPr="00A8131F">
                <w:rPr>
                  <w:rStyle w:val="Collegamentoipertestuale"/>
                  <w:sz w:val="18"/>
                  <w:szCs w:val="18"/>
                </w:rPr>
                <w:t>asassodelia@regione.lazio.it</w:t>
              </w:r>
              <w:r>
                <w:rPr>
                  <w:sz w:val="18"/>
                  <w:szCs w:val="18"/>
                </w:rPr>
                <w:fldChar w:fldCharType="end"/>
              </w:r>
            </w:ins>
          </w:p>
          <w:p w14:paraId="16BB8F4C" w14:textId="3C613D66" w:rsidR="007B6731" w:rsidRPr="00E8254C" w:rsidRDefault="007B6731"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1737" w:type="dxa"/>
            <w:tcBorders>
              <w:bottom w:val="single" w:sz="4" w:space="0" w:color="FFFFFF" w:themeColor="background1"/>
            </w:tcBorders>
          </w:tcPr>
          <w:p w14:paraId="34751ACC" w14:textId="07CF71D1" w:rsidR="00A2622A" w:rsidRPr="00E8254C" w:rsidRDefault="00A2622A"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Riusante</w:t>
            </w:r>
          </w:p>
        </w:tc>
      </w:tr>
      <w:tr w:rsidR="00412060" w:rsidRPr="00E8254C" w14:paraId="1C488D69" w14:textId="77777777" w:rsidTr="00B34C60">
        <w:trPr>
          <w:trHeight w:val="269"/>
          <w:jc w:val="center"/>
        </w:trPr>
        <w:tc>
          <w:tcPr>
            <w:cnfStyle w:val="001000000000" w:firstRow="0" w:lastRow="0" w:firstColumn="1" w:lastColumn="0" w:oddVBand="0" w:evenVBand="0" w:oddHBand="0" w:evenHBand="0" w:firstRowFirstColumn="0" w:firstRowLastColumn="0" w:lastRowFirstColumn="0" w:lastRowLastColumn="0"/>
            <w:tcW w:w="2120" w:type="dxa"/>
          </w:tcPr>
          <w:p w14:paraId="0173F8EA" w14:textId="37831853" w:rsidR="00E8254C" w:rsidRPr="00E8254C" w:rsidRDefault="00E8254C" w:rsidP="006F0ABA">
            <w:pPr>
              <w:spacing w:before="120"/>
              <w:rPr>
                <w:sz w:val="18"/>
                <w:szCs w:val="18"/>
              </w:rPr>
            </w:pPr>
            <w:r w:rsidRPr="00E8254C">
              <w:rPr>
                <w:sz w:val="18"/>
                <w:szCs w:val="18"/>
              </w:rPr>
              <w:t>ATS Marche</w:t>
            </w:r>
          </w:p>
        </w:tc>
        <w:tc>
          <w:tcPr>
            <w:tcW w:w="3571" w:type="dxa"/>
            <w:tcBorders>
              <w:bottom w:val="single" w:sz="4" w:space="0" w:color="FFFFFF" w:themeColor="background1"/>
            </w:tcBorders>
          </w:tcPr>
          <w:p w14:paraId="5920DB82" w14:textId="20F68903" w:rsidR="00E8254C" w:rsidRPr="00E8254C" w:rsidRDefault="00A2622A"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Utenti</w:t>
            </w:r>
            <w:r w:rsidR="00D60B32">
              <w:rPr>
                <w:sz w:val="18"/>
                <w:szCs w:val="18"/>
              </w:rPr>
              <w:t xml:space="preserve"> SIGESS </w:t>
            </w:r>
          </w:p>
        </w:tc>
        <w:tc>
          <w:tcPr>
            <w:tcW w:w="2410" w:type="dxa"/>
            <w:tcBorders>
              <w:bottom w:val="single" w:sz="4" w:space="0" w:color="FFFFFF" w:themeColor="background1"/>
            </w:tcBorders>
          </w:tcPr>
          <w:p w14:paraId="5C91F466" w14:textId="67CBFB25" w:rsidR="00E8254C" w:rsidRPr="00E8254C" w:rsidRDefault="003D405F"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ins w:id="508" w:author="CHARLIE" w:date="2020-05-16T12:26:00Z">
              <w:r>
                <w:rPr>
                  <w:sz w:val="18"/>
                  <w:szCs w:val="18"/>
                </w:rPr>
                <w:t>Maria Elena Tartari</w:t>
              </w:r>
            </w:ins>
          </w:p>
        </w:tc>
        <w:tc>
          <w:tcPr>
            <w:tcW w:w="2977" w:type="dxa"/>
            <w:tcBorders>
              <w:bottom w:val="single" w:sz="4" w:space="0" w:color="FFFFFF" w:themeColor="background1"/>
            </w:tcBorders>
          </w:tcPr>
          <w:p w14:paraId="6659E11E" w14:textId="77777777" w:rsidR="00E8254C" w:rsidRPr="00E8254C" w:rsidRDefault="00E8254C"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1737" w:type="dxa"/>
            <w:tcBorders>
              <w:bottom w:val="single" w:sz="4" w:space="0" w:color="FFFFFF" w:themeColor="background1"/>
            </w:tcBorders>
          </w:tcPr>
          <w:p w14:paraId="211E239A" w14:textId="77777777" w:rsidR="00E8254C" w:rsidRPr="00E8254C" w:rsidRDefault="00E8254C"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p>
        </w:tc>
      </w:tr>
      <w:tr w:rsidR="00412060" w:rsidRPr="00E8254C" w14:paraId="3BF13FAF" w14:textId="77777777" w:rsidTr="00B34C6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120" w:type="dxa"/>
          </w:tcPr>
          <w:p w14:paraId="2665AD0B" w14:textId="23A44629" w:rsidR="00E8254C" w:rsidRPr="00E8254C" w:rsidRDefault="00E8254C" w:rsidP="006F0ABA">
            <w:pPr>
              <w:spacing w:before="120"/>
              <w:rPr>
                <w:sz w:val="18"/>
                <w:szCs w:val="18"/>
              </w:rPr>
            </w:pPr>
            <w:r w:rsidRPr="00E8254C">
              <w:rPr>
                <w:sz w:val="18"/>
                <w:szCs w:val="18"/>
              </w:rPr>
              <w:t>Comune Orvieto</w:t>
            </w:r>
          </w:p>
        </w:tc>
        <w:tc>
          <w:tcPr>
            <w:tcW w:w="3571" w:type="dxa"/>
            <w:tcBorders>
              <w:bottom w:val="single" w:sz="4" w:space="0" w:color="FFFFFF" w:themeColor="background1"/>
            </w:tcBorders>
          </w:tcPr>
          <w:p w14:paraId="2CF2EF8A" w14:textId="77777777" w:rsidR="00D60B32" w:rsidRDefault="00A2622A"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Utente </w:t>
            </w:r>
            <w:r w:rsidR="00D60B32">
              <w:rPr>
                <w:sz w:val="18"/>
                <w:szCs w:val="18"/>
              </w:rPr>
              <w:t xml:space="preserve">SIGESS </w:t>
            </w:r>
          </w:p>
          <w:p w14:paraId="5F2B41FF" w14:textId="77777777" w:rsidR="00E8254C" w:rsidRDefault="00D60B32"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w:t>
            </w:r>
            <w:r w:rsidR="00A2622A">
              <w:rPr>
                <w:sz w:val="18"/>
                <w:szCs w:val="18"/>
              </w:rPr>
              <w:t>ormazione</w:t>
            </w:r>
          </w:p>
          <w:p w14:paraId="25AC45CE" w14:textId="198FBAF7" w:rsidR="00D60B32" w:rsidRPr="00E8254C" w:rsidRDefault="00D60B32"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Supporto funzionale Help Desk</w:t>
            </w:r>
          </w:p>
        </w:tc>
        <w:tc>
          <w:tcPr>
            <w:tcW w:w="2410" w:type="dxa"/>
            <w:tcBorders>
              <w:bottom w:val="single" w:sz="4" w:space="0" w:color="FFFFFF" w:themeColor="background1"/>
            </w:tcBorders>
          </w:tcPr>
          <w:p w14:paraId="5CFEBC43" w14:textId="7FC5F2B8" w:rsidR="00E8254C" w:rsidRPr="00E8254C" w:rsidRDefault="003D405F"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ins w:id="509" w:author="CHARLIE" w:date="2020-05-16T12:30:00Z">
              <w:r>
                <w:rPr>
                  <w:sz w:val="18"/>
                  <w:szCs w:val="18"/>
                </w:rPr>
                <w:t>Dino Bronzo</w:t>
              </w:r>
            </w:ins>
          </w:p>
        </w:tc>
        <w:tc>
          <w:tcPr>
            <w:tcW w:w="2977" w:type="dxa"/>
            <w:tcBorders>
              <w:bottom w:val="single" w:sz="4" w:space="0" w:color="FFFFFF" w:themeColor="background1"/>
            </w:tcBorders>
          </w:tcPr>
          <w:p w14:paraId="3B395753" w14:textId="4134499D" w:rsidR="00E8254C" w:rsidRDefault="007B6731" w:rsidP="006F0ABA">
            <w:pPr>
              <w:spacing w:before="120"/>
              <w:cnfStyle w:val="000000100000" w:firstRow="0" w:lastRow="0" w:firstColumn="0" w:lastColumn="0" w:oddVBand="0" w:evenVBand="0" w:oddHBand="1" w:evenHBand="0" w:firstRowFirstColumn="0" w:firstRowLastColumn="0" w:lastRowFirstColumn="0" w:lastRowLastColumn="0"/>
              <w:rPr>
                <w:ins w:id="510" w:author="CHARLIE" w:date="2020-05-16T12:36:00Z"/>
                <w:sz w:val="18"/>
                <w:szCs w:val="18"/>
              </w:rPr>
            </w:pPr>
            <w:ins w:id="511" w:author="CHARLIE" w:date="2020-05-16T12:36:00Z">
              <w:r>
                <w:rPr>
                  <w:sz w:val="18"/>
                  <w:szCs w:val="18"/>
                </w:rPr>
                <w:fldChar w:fldCharType="begin"/>
              </w:r>
              <w:r>
                <w:rPr>
                  <w:sz w:val="18"/>
                  <w:szCs w:val="18"/>
                </w:rPr>
                <w:instrText xml:space="preserve"> HYPERLINK "mailto:</w:instrText>
              </w:r>
              <w:r w:rsidRPr="007B6731">
                <w:rPr>
                  <w:sz w:val="18"/>
                  <w:szCs w:val="18"/>
                </w:rPr>
                <w:instrText>d.bronzo@comune.orvieto.tr.it</w:instrText>
              </w:r>
              <w:r>
                <w:rPr>
                  <w:sz w:val="18"/>
                  <w:szCs w:val="18"/>
                </w:rPr>
                <w:instrText xml:space="preserve">" </w:instrText>
              </w:r>
              <w:r>
                <w:rPr>
                  <w:sz w:val="18"/>
                  <w:szCs w:val="18"/>
                </w:rPr>
                <w:fldChar w:fldCharType="separate"/>
              </w:r>
              <w:r w:rsidRPr="00A8131F">
                <w:rPr>
                  <w:rStyle w:val="Collegamentoipertestuale"/>
                  <w:sz w:val="18"/>
                  <w:szCs w:val="18"/>
                </w:rPr>
                <w:t>d.bronzo@comune.orvieto.tr.it</w:t>
              </w:r>
              <w:r>
                <w:rPr>
                  <w:sz w:val="18"/>
                  <w:szCs w:val="18"/>
                </w:rPr>
                <w:fldChar w:fldCharType="end"/>
              </w:r>
            </w:ins>
          </w:p>
          <w:p w14:paraId="33893AAB" w14:textId="56F2C9EC" w:rsidR="007B6731" w:rsidRPr="00E8254C" w:rsidRDefault="007B6731"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1737" w:type="dxa"/>
            <w:tcBorders>
              <w:bottom w:val="single" w:sz="4" w:space="0" w:color="FFFFFF" w:themeColor="background1"/>
            </w:tcBorders>
          </w:tcPr>
          <w:p w14:paraId="329C9447" w14:textId="7DF05EC3" w:rsidR="00E8254C" w:rsidRPr="00E8254C" w:rsidRDefault="00A2622A"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Cedente</w:t>
            </w:r>
          </w:p>
        </w:tc>
      </w:tr>
      <w:tr w:rsidR="00412060" w:rsidRPr="00E8254C" w14:paraId="195160D6" w14:textId="77777777" w:rsidTr="00B34C60">
        <w:trPr>
          <w:trHeight w:val="269"/>
          <w:jc w:val="center"/>
        </w:trPr>
        <w:tc>
          <w:tcPr>
            <w:cnfStyle w:val="001000000000" w:firstRow="0" w:lastRow="0" w:firstColumn="1" w:lastColumn="0" w:oddVBand="0" w:evenVBand="0" w:oddHBand="0" w:evenHBand="0" w:firstRowFirstColumn="0" w:firstRowLastColumn="0" w:lastRowFirstColumn="0" w:lastRowLastColumn="0"/>
            <w:tcW w:w="2120" w:type="dxa"/>
          </w:tcPr>
          <w:p w14:paraId="3124F8E3" w14:textId="7EDC447D" w:rsidR="00E8254C" w:rsidRPr="00E8254C" w:rsidRDefault="00E8254C" w:rsidP="00E8254C">
            <w:pPr>
              <w:spacing w:before="120"/>
              <w:rPr>
                <w:sz w:val="18"/>
                <w:szCs w:val="18"/>
              </w:rPr>
            </w:pPr>
            <w:r w:rsidRPr="00E8254C">
              <w:rPr>
                <w:sz w:val="18"/>
                <w:szCs w:val="18"/>
              </w:rPr>
              <w:t>Ambiti Umbria</w:t>
            </w:r>
          </w:p>
        </w:tc>
        <w:tc>
          <w:tcPr>
            <w:tcW w:w="3571" w:type="dxa"/>
            <w:tcBorders>
              <w:bottom w:val="single" w:sz="4" w:space="0" w:color="FFFFFF" w:themeColor="background1"/>
            </w:tcBorders>
          </w:tcPr>
          <w:p w14:paraId="726CEDE9" w14:textId="3A045BB7" w:rsidR="00E8254C" w:rsidRPr="00E8254C" w:rsidRDefault="00A2622A"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Utenti</w:t>
            </w:r>
            <w:r w:rsidR="00D60B32">
              <w:rPr>
                <w:sz w:val="18"/>
                <w:szCs w:val="18"/>
              </w:rPr>
              <w:t xml:space="preserve"> SIGESS</w:t>
            </w:r>
          </w:p>
        </w:tc>
        <w:tc>
          <w:tcPr>
            <w:tcW w:w="2410" w:type="dxa"/>
            <w:tcBorders>
              <w:bottom w:val="single" w:sz="4" w:space="0" w:color="FFFFFF" w:themeColor="background1"/>
            </w:tcBorders>
          </w:tcPr>
          <w:p w14:paraId="57EFEE7E" w14:textId="14E59D38" w:rsidR="00E8254C" w:rsidRPr="00E8254C" w:rsidRDefault="003D405F"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ins w:id="512" w:author="CHARLIE" w:date="2020-05-16T12:31:00Z">
              <w:r>
                <w:rPr>
                  <w:sz w:val="18"/>
                  <w:szCs w:val="18"/>
                </w:rPr>
                <w:t xml:space="preserve">Alessandro Maria </w:t>
              </w:r>
              <w:proofErr w:type="spellStart"/>
              <w:r>
                <w:rPr>
                  <w:sz w:val="18"/>
                  <w:szCs w:val="18"/>
                </w:rPr>
                <w:t>Vestrelli</w:t>
              </w:r>
            </w:ins>
            <w:proofErr w:type="spellEnd"/>
          </w:p>
        </w:tc>
        <w:tc>
          <w:tcPr>
            <w:tcW w:w="2977" w:type="dxa"/>
            <w:tcBorders>
              <w:bottom w:val="single" w:sz="4" w:space="0" w:color="FFFFFF" w:themeColor="background1"/>
            </w:tcBorders>
          </w:tcPr>
          <w:p w14:paraId="2A9D3283" w14:textId="294B9E4F" w:rsidR="00E8254C" w:rsidRPr="00E8254C" w:rsidRDefault="003D405F"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ins w:id="513" w:author="CHARLIE" w:date="2020-05-16T12:31:00Z">
              <w:r w:rsidRPr="003D405F">
                <w:rPr>
                  <w:sz w:val="18"/>
                  <w:szCs w:val="18"/>
                  <w:rPrChange w:id="514" w:author="CHARLIE" w:date="2020-05-16T12:31:00Z">
                    <w:rPr>
                      <w:rFonts w:ascii="Arial" w:hAnsi="Arial" w:cs="Arial"/>
                      <w:color w:val="3C4043"/>
                      <w:sz w:val="21"/>
                      <w:szCs w:val="21"/>
                      <w:shd w:val="clear" w:color="auto" w:fill="FFFFFF"/>
                    </w:rPr>
                  </w:rPrChange>
                </w:rPr>
                <w:t>avestrellli@</w:t>
              </w:r>
              <w:r w:rsidRPr="003D405F">
                <w:rPr>
                  <w:sz w:val="18"/>
                  <w:szCs w:val="18"/>
                  <w:rPrChange w:id="515" w:author="CHARLIE" w:date="2020-05-16T12:31:00Z">
                    <w:rPr>
                      <w:rStyle w:val="Enfasicorsivo"/>
                      <w:rFonts w:ascii="Arial" w:hAnsi="Arial" w:cs="Arial"/>
                      <w:b/>
                      <w:bCs/>
                      <w:i w:val="0"/>
                      <w:iCs w:val="0"/>
                      <w:color w:val="52565A"/>
                      <w:sz w:val="21"/>
                      <w:szCs w:val="21"/>
                      <w:shd w:val="clear" w:color="auto" w:fill="FFFFFF"/>
                    </w:rPr>
                  </w:rPrChange>
                </w:rPr>
                <w:t>regione</w:t>
              </w:r>
              <w:r w:rsidRPr="003D405F">
                <w:rPr>
                  <w:sz w:val="18"/>
                  <w:szCs w:val="18"/>
                  <w:rPrChange w:id="516" w:author="CHARLIE" w:date="2020-05-16T12:31:00Z">
                    <w:rPr>
                      <w:rFonts w:ascii="Arial" w:hAnsi="Arial" w:cs="Arial"/>
                      <w:color w:val="3C4043"/>
                      <w:sz w:val="21"/>
                      <w:szCs w:val="21"/>
                      <w:shd w:val="clear" w:color="auto" w:fill="FFFFFF"/>
                    </w:rPr>
                  </w:rPrChange>
                </w:rPr>
                <w:t>.</w:t>
              </w:r>
              <w:r w:rsidRPr="003D405F">
                <w:rPr>
                  <w:sz w:val="18"/>
                  <w:szCs w:val="18"/>
                  <w:rPrChange w:id="517" w:author="CHARLIE" w:date="2020-05-16T12:31:00Z">
                    <w:rPr>
                      <w:rStyle w:val="Enfasicorsivo"/>
                      <w:rFonts w:ascii="Arial" w:hAnsi="Arial" w:cs="Arial"/>
                      <w:b/>
                      <w:bCs/>
                      <w:i w:val="0"/>
                      <w:iCs w:val="0"/>
                      <w:color w:val="52565A"/>
                      <w:sz w:val="21"/>
                      <w:szCs w:val="21"/>
                      <w:shd w:val="clear" w:color="auto" w:fill="FFFFFF"/>
                    </w:rPr>
                  </w:rPrChange>
                </w:rPr>
                <w:t>umbria</w:t>
              </w:r>
              <w:r w:rsidRPr="003D405F">
                <w:rPr>
                  <w:sz w:val="18"/>
                  <w:szCs w:val="18"/>
                  <w:rPrChange w:id="518" w:author="CHARLIE" w:date="2020-05-16T12:31:00Z">
                    <w:rPr>
                      <w:rFonts w:ascii="Arial" w:hAnsi="Arial" w:cs="Arial"/>
                      <w:color w:val="3C4043"/>
                      <w:sz w:val="21"/>
                      <w:szCs w:val="21"/>
                      <w:shd w:val="clear" w:color="auto" w:fill="FFFFFF"/>
                    </w:rPr>
                  </w:rPrChange>
                </w:rPr>
                <w:t>.it </w:t>
              </w:r>
            </w:ins>
          </w:p>
        </w:tc>
        <w:tc>
          <w:tcPr>
            <w:tcW w:w="1737" w:type="dxa"/>
            <w:tcBorders>
              <w:bottom w:val="single" w:sz="4" w:space="0" w:color="FFFFFF" w:themeColor="background1"/>
            </w:tcBorders>
          </w:tcPr>
          <w:p w14:paraId="6BA7A427" w14:textId="51293FB6" w:rsidR="00E8254C" w:rsidRPr="00E8254C" w:rsidRDefault="003D405F"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ins w:id="519" w:author="CHARLIE" w:date="2020-05-16T12:31:00Z">
              <w:r>
                <w:rPr>
                  <w:sz w:val="18"/>
                  <w:szCs w:val="18"/>
                </w:rPr>
                <w:t>Cedente</w:t>
              </w:r>
            </w:ins>
          </w:p>
        </w:tc>
      </w:tr>
      <w:tr w:rsidR="00412060" w:rsidRPr="00E8254C" w14:paraId="0C1978A5" w14:textId="77777777" w:rsidTr="00B34C6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120" w:type="dxa"/>
          </w:tcPr>
          <w:p w14:paraId="61FC9E2C" w14:textId="31B7F0B0" w:rsidR="00E8254C" w:rsidRPr="00E8254C" w:rsidRDefault="00E8254C" w:rsidP="006F0ABA">
            <w:pPr>
              <w:spacing w:before="120"/>
              <w:rPr>
                <w:sz w:val="18"/>
                <w:szCs w:val="18"/>
              </w:rPr>
            </w:pPr>
            <w:r w:rsidRPr="00E8254C">
              <w:rPr>
                <w:sz w:val="18"/>
                <w:szCs w:val="18"/>
              </w:rPr>
              <w:t>Comune Gallarate</w:t>
            </w:r>
          </w:p>
        </w:tc>
        <w:tc>
          <w:tcPr>
            <w:tcW w:w="3571" w:type="dxa"/>
            <w:tcBorders>
              <w:bottom w:val="single" w:sz="4" w:space="0" w:color="FFFFFF" w:themeColor="background1"/>
            </w:tcBorders>
          </w:tcPr>
          <w:p w14:paraId="334CF32C" w14:textId="543F47FB" w:rsidR="00E8254C" w:rsidRPr="00E8254C" w:rsidRDefault="00A2622A"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Utente</w:t>
            </w:r>
            <w:r w:rsidR="00D60B32">
              <w:rPr>
                <w:sz w:val="18"/>
                <w:szCs w:val="18"/>
              </w:rPr>
              <w:t xml:space="preserve"> SIGESS</w:t>
            </w:r>
          </w:p>
        </w:tc>
        <w:tc>
          <w:tcPr>
            <w:tcW w:w="2410" w:type="dxa"/>
            <w:tcBorders>
              <w:bottom w:val="single" w:sz="4" w:space="0" w:color="FFFFFF" w:themeColor="background1"/>
            </w:tcBorders>
          </w:tcPr>
          <w:p w14:paraId="2A19BC1F" w14:textId="78E4DCB1" w:rsidR="00E8254C" w:rsidRPr="00E8254C" w:rsidRDefault="004B4922"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ins w:id="520" w:author="CHARLIE" w:date="2020-05-16T12:40:00Z">
              <w:r>
                <w:rPr>
                  <w:sz w:val="18"/>
                  <w:szCs w:val="18"/>
                </w:rPr>
                <w:t>Michele Colombo</w:t>
              </w:r>
            </w:ins>
          </w:p>
        </w:tc>
        <w:tc>
          <w:tcPr>
            <w:tcW w:w="2977" w:type="dxa"/>
            <w:tcBorders>
              <w:bottom w:val="single" w:sz="4" w:space="0" w:color="FFFFFF" w:themeColor="background1"/>
            </w:tcBorders>
          </w:tcPr>
          <w:p w14:paraId="4D17FBF7" w14:textId="6C626F69" w:rsidR="00E8254C" w:rsidRDefault="004B4922" w:rsidP="006F0ABA">
            <w:pPr>
              <w:spacing w:before="120"/>
              <w:cnfStyle w:val="000000100000" w:firstRow="0" w:lastRow="0" w:firstColumn="0" w:lastColumn="0" w:oddVBand="0" w:evenVBand="0" w:oddHBand="1" w:evenHBand="0" w:firstRowFirstColumn="0" w:firstRowLastColumn="0" w:lastRowFirstColumn="0" w:lastRowLastColumn="0"/>
              <w:rPr>
                <w:ins w:id="521" w:author="CHARLIE" w:date="2020-05-16T12:40:00Z"/>
                <w:sz w:val="18"/>
                <w:szCs w:val="18"/>
              </w:rPr>
            </w:pPr>
            <w:ins w:id="522" w:author="CHARLIE" w:date="2020-05-16T12:40:00Z">
              <w:r>
                <w:rPr>
                  <w:sz w:val="18"/>
                  <w:szCs w:val="18"/>
                </w:rPr>
                <w:fldChar w:fldCharType="begin"/>
              </w:r>
              <w:r>
                <w:rPr>
                  <w:sz w:val="18"/>
                  <w:szCs w:val="18"/>
                </w:rPr>
                <w:instrText xml:space="preserve"> HYPERLINK "mailto:Michele.colombo@comune.gallarate.va.it" </w:instrText>
              </w:r>
              <w:r>
                <w:rPr>
                  <w:sz w:val="18"/>
                  <w:szCs w:val="18"/>
                </w:rPr>
                <w:fldChar w:fldCharType="separate"/>
              </w:r>
              <w:r w:rsidRPr="00A8131F">
                <w:rPr>
                  <w:rStyle w:val="Collegamentoipertestuale"/>
                  <w:sz w:val="18"/>
                  <w:szCs w:val="18"/>
                </w:rPr>
                <w:t>Michele.colombo@comune.gallarate.va.it</w:t>
              </w:r>
              <w:r>
                <w:rPr>
                  <w:sz w:val="18"/>
                  <w:szCs w:val="18"/>
                </w:rPr>
                <w:fldChar w:fldCharType="end"/>
              </w:r>
            </w:ins>
          </w:p>
          <w:p w14:paraId="3852C2A2" w14:textId="68BA45E3" w:rsidR="004B4922" w:rsidRPr="00E8254C" w:rsidRDefault="004B4922"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1737" w:type="dxa"/>
            <w:tcBorders>
              <w:bottom w:val="single" w:sz="4" w:space="0" w:color="FFFFFF" w:themeColor="background1"/>
            </w:tcBorders>
          </w:tcPr>
          <w:p w14:paraId="5A01A4BB" w14:textId="0D21ED46" w:rsidR="00E8254C" w:rsidRPr="00E8254C" w:rsidRDefault="004B4922"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ins w:id="523" w:author="CHARLIE" w:date="2020-05-16T12:39:00Z">
              <w:r>
                <w:rPr>
                  <w:sz w:val="18"/>
                  <w:szCs w:val="18"/>
                </w:rPr>
                <w:t xml:space="preserve">Riusante NON </w:t>
              </w:r>
              <w:proofErr w:type="spellStart"/>
              <w:r>
                <w:rPr>
                  <w:sz w:val="18"/>
                  <w:szCs w:val="18"/>
                </w:rPr>
                <w:t>pon</w:t>
              </w:r>
              <w:proofErr w:type="spellEnd"/>
              <w:r>
                <w:rPr>
                  <w:sz w:val="18"/>
                  <w:szCs w:val="18"/>
                </w:rPr>
                <w:t xml:space="preserve"> </w:t>
              </w:r>
              <w:proofErr w:type="spellStart"/>
              <w:r>
                <w:rPr>
                  <w:sz w:val="18"/>
                  <w:szCs w:val="18"/>
                </w:rPr>
                <w:t>gov</w:t>
              </w:r>
            </w:ins>
            <w:proofErr w:type="spellEnd"/>
          </w:p>
        </w:tc>
      </w:tr>
      <w:tr w:rsidR="00412060" w:rsidRPr="00E8254C" w14:paraId="3683009F" w14:textId="77777777" w:rsidTr="00B34C60">
        <w:trPr>
          <w:trHeight w:val="269"/>
          <w:jc w:val="center"/>
        </w:trPr>
        <w:tc>
          <w:tcPr>
            <w:cnfStyle w:val="001000000000" w:firstRow="0" w:lastRow="0" w:firstColumn="1" w:lastColumn="0" w:oddVBand="0" w:evenVBand="0" w:oddHBand="0" w:evenHBand="0" w:firstRowFirstColumn="0" w:firstRowLastColumn="0" w:lastRowFirstColumn="0" w:lastRowLastColumn="0"/>
            <w:tcW w:w="2120" w:type="dxa"/>
          </w:tcPr>
          <w:p w14:paraId="78994F19" w14:textId="78BAFC0A" w:rsidR="00E8254C" w:rsidRPr="00E8254C" w:rsidRDefault="00E8254C" w:rsidP="006F0ABA">
            <w:pPr>
              <w:spacing w:before="120"/>
              <w:rPr>
                <w:sz w:val="18"/>
                <w:szCs w:val="18"/>
              </w:rPr>
            </w:pPr>
            <w:r w:rsidRPr="00E8254C">
              <w:rPr>
                <w:sz w:val="18"/>
                <w:szCs w:val="18"/>
              </w:rPr>
              <w:t>Ambiti Cittiglio</w:t>
            </w:r>
          </w:p>
          <w:p w14:paraId="48361C32" w14:textId="38640F95" w:rsidR="00E8254C" w:rsidRPr="00E8254C" w:rsidRDefault="00E8254C" w:rsidP="006F0ABA">
            <w:pPr>
              <w:spacing w:before="120"/>
              <w:rPr>
                <w:sz w:val="18"/>
                <w:szCs w:val="18"/>
              </w:rPr>
            </w:pPr>
            <w:r w:rsidRPr="00E8254C">
              <w:rPr>
                <w:sz w:val="18"/>
                <w:szCs w:val="18"/>
              </w:rPr>
              <w:t>Ambito Luino</w:t>
            </w:r>
          </w:p>
        </w:tc>
        <w:tc>
          <w:tcPr>
            <w:tcW w:w="3571" w:type="dxa"/>
            <w:tcBorders>
              <w:bottom w:val="single" w:sz="4" w:space="0" w:color="FFFFFF" w:themeColor="background1"/>
            </w:tcBorders>
          </w:tcPr>
          <w:p w14:paraId="1AB9537C" w14:textId="77777777" w:rsidR="00D60B32" w:rsidRDefault="00A2622A"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Utente</w:t>
            </w:r>
            <w:r w:rsidR="00D60B32">
              <w:rPr>
                <w:sz w:val="18"/>
                <w:szCs w:val="18"/>
              </w:rPr>
              <w:t xml:space="preserve"> SIGESS</w:t>
            </w:r>
          </w:p>
          <w:p w14:paraId="00C6D523" w14:textId="77777777" w:rsidR="00E8254C" w:rsidRDefault="00D60B32"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w:t>
            </w:r>
            <w:r w:rsidR="00A2622A">
              <w:rPr>
                <w:sz w:val="18"/>
                <w:szCs w:val="18"/>
              </w:rPr>
              <w:t>ormazione</w:t>
            </w:r>
          </w:p>
          <w:p w14:paraId="5EE4843A" w14:textId="68D62E17" w:rsidR="00D60B32" w:rsidRPr="00E8254C" w:rsidRDefault="00D60B32"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Supporto funzionale Help Desk</w:t>
            </w:r>
          </w:p>
        </w:tc>
        <w:tc>
          <w:tcPr>
            <w:tcW w:w="2410" w:type="dxa"/>
            <w:tcBorders>
              <w:bottom w:val="single" w:sz="4" w:space="0" w:color="FFFFFF" w:themeColor="background1"/>
            </w:tcBorders>
          </w:tcPr>
          <w:p w14:paraId="7FB18BA5" w14:textId="3717192D" w:rsidR="00E8254C" w:rsidRPr="00E8254C" w:rsidRDefault="003D405F"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ins w:id="524" w:author="CHARLIE" w:date="2020-05-16T12:32:00Z">
              <w:r>
                <w:rPr>
                  <w:sz w:val="18"/>
                  <w:szCs w:val="18"/>
                </w:rPr>
                <w:t>Antonella Brusamolin</w:t>
              </w:r>
            </w:ins>
          </w:p>
        </w:tc>
        <w:tc>
          <w:tcPr>
            <w:tcW w:w="2977" w:type="dxa"/>
            <w:tcBorders>
              <w:bottom w:val="single" w:sz="4" w:space="0" w:color="FFFFFF" w:themeColor="background1"/>
            </w:tcBorders>
          </w:tcPr>
          <w:p w14:paraId="344744F9" w14:textId="6ABCB35F" w:rsidR="00E8254C" w:rsidRDefault="007B6731" w:rsidP="006F0ABA">
            <w:pPr>
              <w:spacing w:before="120"/>
              <w:cnfStyle w:val="000000000000" w:firstRow="0" w:lastRow="0" w:firstColumn="0" w:lastColumn="0" w:oddVBand="0" w:evenVBand="0" w:oddHBand="0" w:evenHBand="0" w:firstRowFirstColumn="0" w:firstRowLastColumn="0" w:lastRowFirstColumn="0" w:lastRowLastColumn="0"/>
              <w:rPr>
                <w:ins w:id="525" w:author="CHARLIE" w:date="2020-05-16T12:36:00Z"/>
                <w:sz w:val="18"/>
                <w:szCs w:val="18"/>
              </w:rPr>
            </w:pPr>
            <w:ins w:id="526" w:author="CHARLIE" w:date="2020-05-16T12:36:00Z">
              <w:r>
                <w:rPr>
                  <w:sz w:val="18"/>
                  <w:szCs w:val="18"/>
                </w:rPr>
                <w:fldChar w:fldCharType="begin"/>
              </w:r>
              <w:r>
                <w:rPr>
                  <w:sz w:val="18"/>
                  <w:szCs w:val="18"/>
                </w:rPr>
                <w:instrText xml:space="preserve"> HYPERLINK "mailto:</w:instrText>
              </w:r>
              <w:r w:rsidRPr="007B6731">
                <w:rPr>
                  <w:sz w:val="18"/>
                  <w:szCs w:val="18"/>
                </w:rPr>
                <w:instrText>antonella.brusamolin@vallidelverbano.va.it</w:instrText>
              </w:r>
              <w:r>
                <w:rPr>
                  <w:sz w:val="18"/>
                  <w:szCs w:val="18"/>
                </w:rPr>
                <w:instrText xml:space="preserve">" </w:instrText>
              </w:r>
              <w:r>
                <w:rPr>
                  <w:sz w:val="18"/>
                  <w:szCs w:val="18"/>
                </w:rPr>
                <w:fldChar w:fldCharType="separate"/>
              </w:r>
              <w:r w:rsidRPr="00A8131F">
                <w:rPr>
                  <w:rStyle w:val="Collegamentoipertestuale"/>
                  <w:sz w:val="18"/>
                  <w:szCs w:val="18"/>
                </w:rPr>
                <w:t>antonella.brusamolin@vallidelverbano.va.it</w:t>
              </w:r>
              <w:r>
                <w:rPr>
                  <w:sz w:val="18"/>
                  <w:szCs w:val="18"/>
                </w:rPr>
                <w:fldChar w:fldCharType="end"/>
              </w:r>
            </w:ins>
          </w:p>
          <w:p w14:paraId="59472C54" w14:textId="015EFE1D" w:rsidR="007B6731" w:rsidRPr="00E8254C" w:rsidRDefault="007B6731"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1737" w:type="dxa"/>
            <w:tcBorders>
              <w:bottom w:val="single" w:sz="4" w:space="0" w:color="FFFFFF" w:themeColor="background1"/>
            </w:tcBorders>
          </w:tcPr>
          <w:p w14:paraId="1A7C883B" w14:textId="5170B245" w:rsidR="00E8254C" w:rsidRPr="00E8254C" w:rsidRDefault="004B4922"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ins w:id="527" w:author="CHARLIE" w:date="2020-05-16T12:38:00Z">
              <w:r>
                <w:rPr>
                  <w:sz w:val="18"/>
                  <w:szCs w:val="18"/>
                </w:rPr>
                <w:t>Cedente</w:t>
              </w:r>
            </w:ins>
          </w:p>
        </w:tc>
      </w:tr>
      <w:tr w:rsidR="00412060" w:rsidRPr="00E8254C" w14:paraId="2D22D728" w14:textId="77777777" w:rsidTr="00B34C6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120" w:type="dxa"/>
          </w:tcPr>
          <w:p w14:paraId="5ABBAEA6" w14:textId="52C473B8" w:rsidR="00E8254C" w:rsidRPr="00E8254C" w:rsidRDefault="00E8254C" w:rsidP="006F0ABA">
            <w:pPr>
              <w:spacing w:before="120"/>
              <w:rPr>
                <w:sz w:val="18"/>
                <w:szCs w:val="18"/>
              </w:rPr>
            </w:pPr>
            <w:r w:rsidRPr="00E8254C">
              <w:rPr>
                <w:sz w:val="18"/>
                <w:szCs w:val="18"/>
              </w:rPr>
              <w:t>Ambito Vigevano</w:t>
            </w:r>
          </w:p>
        </w:tc>
        <w:tc>
          <w:tcPr>
            <w:tcW w:w="3571" w:type="dxa"/>
            <w:tcBorders>
              <w:bottom w:val="single" w:sz="4" w:space="0" w:color="FFFFFF" w:themeColor="background1"/>
            </w:tcBorders>
          </w:tcPr>
          <w:p w14:paraId="1AE254C5" w14:textId="77777777" w:rsidR="00D60B32" w:rsidRDefault="00D60B32" w:rsidP="00D60B32">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Utente SIGESS</w:t>
            </w:r>
          </w:p>
          <w:p w14:paraId="77DAC43B" w14:textId="77777777" w:rsidR="00D60B32" w:rsidRDefault="00D60B32" w:rsidP="00D60B32">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Formazione</w:t>
            </w:r>
          </w:p>
          <w:p w14:paraId="6D27FCCE" w14:textId="1EA71441" w:rsidR="00E8254C" w:rsidRPr="00E8254C" w:rsidRDefault="00D60B32" w:rsidP="00D60B32">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Supporto funzionale Help Desk</w:t>
            </w:r>
          </w:p>
        </w:tc>
        <w:tc>
          <w:tcPr>
            <w:tcW w:w="2410" w:type="dxa"/>
            <w:tcBorders>
              <w:bottom w:val="single" w:sz="4" w:space="0" w:color="FFFFFF" w:themeColor="background1"/>
            </w:tcBorders>
          </w:tcPr>
          <w:p w14:paraId="321A5742" w14:textId="553D50F6" w:rsidR="00E8254C" w:rsidRPr="00E8254C" w:rsidRDefault="004B4922"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ins w:id="528" w:author="CHARLIE" w:date="2020-05-16T12:38:00Z">
              <w:r>
                <w:rPr>
                  <w:sz w:val="18"/>
                  <w:szCs w:val="18"/>
                </w:rPr>
                <w:t>Antonio Rossanigo</w:t>
              </w:r>
            </w:ins>
          </w:p>
        </w:tc>
        <w:tc>
          <w:tcPr>
            <w:tcW w:w="2977" w:type="dxa"/>
            <w:tcBorders>
              <w:bottom w:val="single" w:sz="4" w:space="0" w:color="FFFFFF" w:themeColor="background1"/>
            </w:tcBorders>
          </w:tcPr>
          <w:p w14:paraId="37925286" w14:textId="24455AF0" w:rsidR="00E8254C" w:rsidRPr="00E8254C" w:rsidRDefault="004B4922"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ins w:id="529" w:author="CHARLIE" w:date="2020-05-16T12:38:00Z">
              <w:r w:rsidRPr="004B4922">
                <w:rPr>
                  <w:sz w:val="18"/>
                  <w:szCs w:val="18"/>
                </w:rPr>
                <w:t>arossanigo@comune.vigevano.pv.it</w:t>
              </w:r>
            </w:ins>
          </w:p>
        </w:tc>
        <w:tc>
          <w:tcPr>
            <w:tcW w:w="1737" w:type="dxa"/>
            <w:tcBorders>
              <w:bottom w:val="single" w:sz="4" w:space="0" w:color="FFFFFF" w:themeColor="background1"/>
            </w:tcBorders>
          </w:tcPr>
          <w:p w14:paraId="0374A677" w14:textId="442F7AEA" w:rsidR="00E8254C" w:rsidRPr="00E8254C" w:rsidRDefault="004B4922"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ins w:id="530" w:author="CHARLIE" w:date="2020-05-16T12:38:00Z">
              <w:r>
                <w:rPr>
                  <w:sz w:val="18"/>
                  <w:szCs w:val="18"/>
                </w:rPr>
                <w:t>Cedente</w:t>
              </w:r>
            </w:ins>
          </w:p>
        </w:tc>
      </w:tr>
      <w:tr w:rsidR="00412060" w:rsidRPr="00E8254C" w14:paraId="0D3570B9" w14:textId="77777777" w:rsidTr="00B34C60">
        <w:trPr>
          <w:trHeight w:val="269"/>
          <w:jc w:val="center"/>
        </w:trPr>
        <w:tc>
          <w:tcPr>
            <w:cnfStyle w:val="001000000000" w:firstRow="0" w:lastRow="0" w:firstColumn="1" w:lastColumn="0" w:oddVBand="0" w:evenVBand="0" w:oddHBand="0" w:evenHBand="0" w:firstRowFirstColumn="0" w:firstRowLastColumn="0" w:lastRowFirstColumn="0" w:lastRowLastColumn="0"/>
            <w:tcW w:w="2120" w:type="dxa"/>
          </w:tcPr>
          <w:p w14:paraId="2CA4EEA7" w14:textId="75F0BACE" w:rsidR="00E8254C" w:rsidRPr="00E8254C" w:rsidRDefault="00E8254C" w:rsidP="006F0ABA">
            <w:pPr>
              <w:spacing w:before="120"/>
              <w:rPr>
                <w:sz w:val="18"/>
                <w:szCs w:val="18"/>
              </w:rPr>
            </w:pPr>
            <w:r w:rsidRPr="00E8254C">
              <w:rPr>
                <w:sz w:val="18"/>
                <w:szCs w:val="18"/>
              </w:rPr>
              <w:t>ANCI Lombardia</w:t>
            </w:r>
          </w:p>
        </w:tc>
        <w:tc>
          <w:tcPr>
            <w:tcW w:w="3571" w:type="dxa"/>
            <w:tcBorders>
              <w:bottom w:val="single" w:sz="4" w:space="0" w:color="FFFFFF" w:themeColor="background1"/>
            </w:tcBorders>
          </w:tcPr>
          <w:p w14:paraId="04651A96" w14:textId="77777777" w:rsidR="00E8254C" w:rsidRDefault="00B34C60" w:rsidP="0024415F">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Modelli Organizzativi del lavoro</w:t>
            </w:r>
          </w:p>
          <w:p w14:paraId="6972A75D" w14:textId="77777777" w:rsidR="00B34C60" w:rsidRDefault="00B34C60" w:rsidP="0024415F">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Analisi funzionale specifiche dei servizi</w:t>
            </w:r>
          </w:p>
          <w:p w14:paraId="7BDCD80E" w14:textId="77777777" w:rsidR="00B34C60" w:rsidRDefault="00B34C60" w:rsidP="0024415F">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Help Desk primo livello</w:t>
            </w:r>
          </w:p>
          <w:p w14:paraId="1F616A11" w14:textId="42CB8494" w:rsidR="00B34C60" w:rsidRDefault="00B34C60" w:rsidP="0024415F">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Progettazione Formazione SIGESS</w:t>
            </w:r>
          </w:p>
          <w:p w14:paraId="14AA0220" w14:textId="479F8510" w:rsidR="00B34C60" w:rsidRDefault="00B34C60" w:rsidP="0024415F">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Formazione SIGESS</w:t>
            </w:r>
          </w:p>
          <w:p w14:paraId="4E643D55" w14:textId="5A5B6FF3" w:rsidR="00B34C60" w:rsidRPr="00E8254C" w:rsidRDefault="00B34C60" w:rsidP="0024415F">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Supporto Amministrativo Comunità di pratica</w:t>
            </w:r>
          </w:p>
        </w:tc>
        <w:tc>
          <w:tcPr>
            <w:tcW w:w="2410" w:type="dxa"/>
            <w:tcBorders>
              <w:bottom w:val="single" w:sz="4" w:space="0" w:color="FFFFFF" w:themeColor="background1"/>
            </w:tcBorders>
          </w:tcPr>
          <w:p w14:paraId="7691B659" w14:textId="16286A9B" w:rsidR="00E8254C" w:rsidRPr="00E8254C" w:rsidRDefault="003D405F"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ins w:id="531" w:author="CHARLIE" w:date="2020-05-16T12:32:00Z">
              <w:r>
                <w:rPr>
                  <w:sz w:val="18"/>
                  <w:szCs w:val="18"/>
                </w:rPr>
                <w:t>Stefano Toselli</w:t>
              </w:r>
            </w:ins>
          </w:p>
        </w:tc>
        <w:tc>
          <w:tcPr>
            <w:tcW w:w="2977" w:type="dxa"/>
            <w:tcBorders>
              <w:bottom w:val="single" w:sz="4" w:space="0" w:color="FFFFFF" w:themeColor="background1"/>
            </w:tcBorders>
          </w:tcPr>
          <w:p w14:paraId="4F0D77AE" w14:textId="44B472AA" w:rsidR="00E8254C" w:rsidRPr="00E8254C" w:rsidRDefault="004B4922"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ins w:id="532" w:author="CHARLIE" w:date="2020-05-16T12:38:00Z">
              <w:r>
                <w:rPr>
                  <w:sz w:val="18"/>
                  <w:szCs w:val="18"/>
                </w:rPr>
                <w:t>Toselli@ancilab.it</w:t>
              </w:r>
            </w:ins>
          </w:p>
        </w:tc>
        <w:tc>
          <w:tcPr>
            <w:tcW w:w="1737" w:type="dxa"/>
            <w:tcBorders>
              <w:bottom w:val="single" w:sz="4" w:space="0" w:color="FFFFFF" w:themeColor="background1"/>
            </w:tcBorders>
          </w:tcPr>
          <w:p w14:paraId="52B53815" w14:textId="30677DF1" w:rsidR="00E8254C" w:rsidRPr="00E8254C" w:rsidRDefault="00A2622A"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Cedente</w:t>
            </w:r>
          </w:p>
        </w:tc>
      </w:tr>
      <w:tr w:rsidR="00412060" w:rsidRPr="00E8254C" w14:paraId="47898B75" w14:textId="77777777" w:rsidTr="00B34C6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120" w:type="dxa"/>
          </w:tcPr>
          <w:p w14:paraId="28F1057D" w14:textId="59204FBA" w:rsidR="00E8254C" w:rsidRPr="00E8254C" w:rsidRDefault="00E8254C" w:rsidP="006F0ABA">
            <w:pPr>
              <w:spacing w:before="120"/>
              <w:rPr>
                <w:sz w:val="18"/>
                <w:szCs w:val="18"/>
              </w:rPr>
            </w:pPr>
            <w:r w:rsidRPr="00E8254C">
              <w:rPr>
                <w:sz w:val="18"/>
                <w:szCs w:val="18"/>
              </w:rPr>
              <w:t>Umbria Digitale</w:t>
            </w:r>
          </w:p>
        </w:tc>
        <w:tc>
          <w:tcPr>
            <w:tcW w:w="3571" w:type="dxa"/>
            <w:tcBorders>
              <w:bottom w:val="single" w:sz="4" w:space="0" w:color="FFFFFF" w:themeColor="background1"/>
            </w:tcBorders>
          </w:tcPr>
          <w:p w14:paraId="585F2E87" w14:textId="3EE9D42B" w:rsidR="00E8254C" w:rsidRDefault="00A2622A" w:rsidP="0024415F">
            <w:pPr>
              <w:spacing w:before="12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Realizzat</w:t>
            </w:r>
            <w:r w:rsidR="00B34C60">
              <w:rPr>
                <w:sz w:val="18"/>
                <w:szCs w:val="18"/>
              </w:rPr>
              <w:t>ore</w:t>
            </w:r>
            <w:r>
              <w:rPr>
                <w:sz w:val="18"/>
                <w:szCs w:val="18"/>
              </w:rPr>
              <w:t xml:space="preserve"> prodotto</w:t>
            </w:r>
          </w:p>
          <w:p w14:paraId="2B7D5143" w14:textId="533D8B2B" w:rsidR="00B34C60" w:rsidRDefault="0024415F" w:rsidP="0024415F">
            <w:pPr>
              <w:spacing w:before="12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 xml:space="preserve">Manutenzione SIGESS </w:t>
            </w:r>
            <w:r w:rsidR="00B34C60">
              <w:rPr>
                <w:sz w:val="18"/>
                <w:szCs w:val="18"/>
              </w:rPr>
              <w:t>(DGR 1572/2016</w:t>
            </w:r>
            <w:r>
              <w:rPr>
                <w:sz w:val="18"/>
                <w:szCs w:val="18"/>
              </w:rPr>
              <w:t>)</w:t>
            </w:r>
          </w:p>
          <w:p w14:paraId="7B10BFAB" w14:textId="570D0AE8" w:rsidR="0024415F" w:rsidRDefault="0024415F" w:rsidP="0024415F">
            <w:pPr>
              <w:spacing w:before="12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Help Desk Secondo livello</w:t>
            </w:r>
          </w:p>
          <w:p w14:paraId="2A685D32" w14:textId="77777777" w:rsidR="0024415F" w:rsidRDefault="0024415F" w:rsidP="0024415F">
            <w:pPr>
              <w:spacing w:before="12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Progettista tecnico SIGESS</w:t>
            </w:r>
          </w:p>
          <w:p w14:paraId="00CC04C2" w14:textId="32E2A55B" w:rsidR="0024415F" w:rsidRDefault="0024415F" w:rsidP="0024415F">
            <w:pPr>
              <w:spacing w:before="12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Progettista Funzionale SIGESS</w:t>
            </w:r>
          </w:p>
          <w:p w14:paraId="3BEE632F" w14:textId="77777777" w:rsidR="0024415F" w:rsidRDefault="0024415F" w:rsidP="0024415F">
            <w:pPr>
              <w:spacing w:before="12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Esperto Interoperabilità</w:t>
            </w:r>
          </w:p>
          <w:p w14:paraId="4E707E18" w14:textId="77777777" w:rsidR="0024415F" w:rsidRDefault="0024415F" w:rsidP="0024415F">
            <w:pPr>
              <w:spacing w:before="12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Esperto interazione sistema Sanitario</w:t>
            </w:r>
          </w:p>
          <w:p w14:paraId="081B43B5" w14:textId="77777777" w:rsidR="0024415F" w:rsidRDefault="00BA1220" w:rsidP="0024415F">
            <w:pPr>
              <w:spacing w:before="12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Formazione e piani di formazione</w:t>
            </w:r>
          </w:p>
          <w:p w14:paraId="13C446F2" w14:textId="67418008" w:rsidR="00BA1220" w:rsidRDefault="00BA1220" w:rsidP="0024415F">
            <w:pPr>
              <w:spacing w:before="12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Responsabile Repository GITHUB Umbria</w:t>
            </w:r>
          </w:p>
          <w:p w14:paraId="416C4881" w14:textId="23B62665" w:rsidR="00B34C60" w:rsidRPr="00E8254C" w:rsidRDefault="00BA1220" w:rsidP="007C2802">
            <w:pPr>
              <w:spacing w:before="12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Gestore tecnico SaaS Regione Umbria</w:t>
            </w:r>
          </w:p>
        </w:tc>
        <w:tc>
          <w:tcPr>
            <w:tcW w:w="2410" w:type="dxa"/>
            <w:tcBorders>
              <w:bottom w:val="single" w:sz="4" w:space="0" w:color="FFFFFF" w:themeColor="background1"/>
            </w:tcBorders>
          </w:tcPr>
          <w:p w14:paraId="72264A43" w14:textId="11C7CBD1" w:rsidR="00E8254C" w:rsidRPr="00E8254C" w:rsidRDefault="00BA1220"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Carlo Falcinelli</w:t>
            </w:r>
          </w:p>
        </w:tc>
        <w:tc>
          <w:tcPr>
            <w:tcW w:w="2977" w:type="dxa"/>
            <w:tcBorders>
              <w:bottom w:val="single" w:sz="4" w:space="0" w:color="FFFFFF" w:themeColor="background1"/>
            </w:tcBorders>
          </w:tcPr>
          <w:p w14:paraId="41FBDE88" w14:textId="700B0410" w:rsidR="00E8254C" w:rsidRPr="00E8254C" w:rsidRDefault="00BA1220"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Carlo.falcinelli@umbriadigitale.it</w:t>
            </w:r>
          </w:p>
        </w:tc>
        <w:tc>
          <w:tcPr>
            <w:tcW w:w="1737" w:type="dxa"/>
            <w:tcBorders>
              <w:bottom w:val="single" w:sz="4" w:space="0" w:color="FFFFFF" w:themeColor="background1"/>
            </w:tcBorders>
          </w:tcPr>
          <w:p w14:paraId="7694DA59" w14:textId="4BCA7140" w:rsidR="00E8254C" w:rsidRPr="00E8254C" w:rsidRDefault="00A2622A" w:rsidP="006F0ABA">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Cedente</w:t>
            </w:r>
          </w:p>
        </w:tc>
      </w:tr>
      <w:tr w:rsidR="00412060" w:rsidRPr="00E8254C" w14:paraId="11C48166" w14:textId="77777777" w:rsidTr="00B34C60">
        <w:trPr>
          <w:trHeight w:val="269"/>
          <w:jc w:val="center"/>
        </w:trPr>
        <w:tc>
          <w:tcPr>
            <w:cnfStyle w:val="001000000000" w:firstRow="0" w:lastRow="0" w:firstColumn="1" w:lastColumn="0" w:oddVBand="0" w:evenVBand="0" w:oddHBand="0" w:evenHBand="0" w:firstRowFirstColumn="0" w:firstRowLastColumn="0" w:lastRowFirstColumn="0" w:lastRowLastColumn="0"/>
            <w:tcW w:w="2120" w:type="dxa"/>
          </w:tcPr>
          <w:p w14:paraId="02B7DC8D" w14:textId="6BE264CA" w:rsidR="00E8254C" w:rsidRPr="00E8254C" w:rsidRDefault="00E8254C" w:rsidP="006F0ABA">
            <w:pPr>
              <w:spacing w:before="120"/>
              <w:rPr>
                <w:sz w:val="18"/>
                <w:szCs w:val="18"/>
              </w:rPr>
            </w:pPr>
            <w:proofErr w:type="spellStart"/>
            <w:r w:rsidRPr="00E8254C">
              <w:rPr>
                <w:sz w:val="18"/>
                <w:szCs w:val="18"/>
              </w:rPr>
              <w:t>Osmosit</w:t>
            </w:r>
            <w:proofErr w:type="spellEnd"/>
            <w:r w:rsidR="002B62FC">
              <w:rPr>
                <w:sz w:val="18"/>
                <w:szCs w:val="18"/>
              </w:rPr>
              <w:t xml:space="preserve"> </w:t>
            </w:r>
            <w:proofErr w:type="spellStart"/>
            <w:r w:rsidR="002B62FC">
              <w:rPr>
                <w:sz w:val="18"/>
                <w:szCs w:val="18"/>
              </w:rPr>
              <w:t>srl</w:t>
            </w:r>
            <w:proofErr w:type="spellEnd"/>
          </w:p>
        </w:tc>
        <w:tc>
          <w:tcPr>
            <w:tcW w:w="3571" w:type="dxa"/>
            <w:tcBorders>
              <w:bottom w:val="single" w:sz="4" w:space="0" w:color="FFFFFF" w:themeColor="background1"/>
            </w:tcBorders>
          </w:tcPr>
          <w:p w14:paraId="4A548A7D" w14:textId="77777777" w:rsidR="00B34C60" w:rsidRDefault="00B34C60"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Analisi processi</w:t>
            </w:r>
          </w:p>
          <w:p w14:paraId="6294C6EA" w14:textId="5A7D08D9" w:rsidR="00E8254C" w:rsidRPr="00E8254C" w:rsidRDefault="00B34C60"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00A2622A">
              <w:rPr>
                <w:sz w:val="18"/>
                <w:szCs w:val="18"/>
              </w:rPr>
              <w:t>viluppo</w:t>
            </w:r>
            <w:r>
              <w:rPr>
                <w:sz w:val="18"/>
                <w:szCs w:val="18"/>
              </w:rPr>
              <w:t xml:space="preserve"> Software SIGESS</w:t>
            </w:r>
          </w:p>
        </w:tc>
        <w:tc>
          <w:tcPr>
            <w:tcW w:w="2410" w:type="dxa"/>
            <w:tcBorders>
              <w:bottom w:val="single" w:sz="4" w:space="0" w:color="FFFFFF" w:themeColor="background1"/>
            </w:tcBorders>
          </w:tcPr>
          <w:p w14:paraId="009FF9F9" w14:textId="77777777" w:rsidR="00E8254C" w:rsidRPr="00E8254C" w:rsidRDefault="00E8254C"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2977" w:type="dxa"/>
            <w:tcBorders>
              <w:bottom w:val="single" w:sz="4" w:space="0" w:color="FFFFFF" w:themeColor="background1"/>
            </w:tcBorders>
          </w:tcPr>
          <w:p w14:paraId="14456C59" w14:textId="77777777" w:rsidR="00E8254C" w:rsidRPr="00E8254C" w:rsidRDefault="00E8254C"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1737" w:type="dxa"/>
            <w:tcBorders>
              <w:bottom w:val="single" w:sz="4" w:space="0" w:color="FFFFFF" w:themeColor="background1"/>
            </w:tcBorders>
          </w:tcPr>
          <w:p w14:paraId="465A5039" w14:textId="7ECE4F70" w:rsidR="00E8254C" w:rsidRPr="00E8254C" w:rsidRDefault="00E8254C" w:rsidP="006F0ABA">
            <w:pPr>
              <w:spacing w:before="120"/>
              <w:cnfStyle w:val="000000000000" w:firstRow="0" w:lastRow="0" w:firstColumn="0" w:lastColumn="0" w:oddVBand="0" w:evenVBand="0" w:oddHBand="0" w:evenHBand="0" w:firstRowFirstColumn="0" w:firstRowLastColumn="0" w:lastRowFirstColumn="0" w:lastRowLastColumn="0"/>
              <w:rPr>
                <w:sz w:val="18"/>
                <w:szCs w:val="18"/>
              </w:rPr>
            </w:pPr>
          </w:p>
        </w:tc>
      </w:tr>
      <w:tr w:rsidR="00412060" w:rsidRPr="00E8254C" w14:paraId="422B5DC2" w14:textId="77777777" w:rsidTr="00B34C6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120" w:type="dxa"/>
          </w:tcPr>
          <w:p w14:paraId="5B70AA26" w14:textId="3135E71E" w:rsidR="00A2622A" w:rsidRPr="00E8254C" w:rsidRDefault="00A2622A" w:rsidP="004F773C">
            <w:pPr>
              <w:spacing w:before="120"/>
              <w:rPr>
                <w:sz w:val="18"/>
                <w:szCs w:val="18"/>
              </w:rPr>
            </w:pPr>
            <w:r>
              <w:rPr>
                <w:sz w:val="18"/>
                <w:szCs w:val="18"/>
              </w:rPr>
              <w:t>ETI 3</w:t>
            </w:r>
          </w:p>
        </w:tc>
        <w:tc>
          <w:tcPr>
            <w:tcW w:w="3571" w:type="dxa"/>
            <w:tcBorders>
              <w:bottom w:val="single" w:sz="4" w:space="0" w:color="FFFFFF" w:themeColor="background1"/>
            </w:tcBorders>
          </w:tcPr>
          <w:p w14:paraId="0C3C58E3" w14:textId="09C94FE4" w:rsidR="00A2622A" w:rsidRPr="00E8254C" w:rsidRDefault="00A2622A" w:rsidP="004F773C">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Sviluppo software</w:t>
            </w:r>
            <w:r w:rsidR="00B34C60">
              <w:rPr>
                <w:sz w:val="18"/>
                <w:szCs w:val="18"/>
              </w:rPr>
              <w:t xml:space="preserve"> SIGESS</w:t>
            </w:r>
          </w:p>
        </w:tc>
        <w:tc>
          <w:tcPr>
            <w:tcW w:w="2410" w:type="dxa"/>
            <w:tcBorders>
              <w:bottom w:val="single" w:sz="4" w:space="0" w:color="FFFFFF" w:themeColor="background1"/>
            </w:tcBorders>
          </w:tcPr>
          <w:p w14:paraId="022AB138" w14:textId="77777777" w:rsidR="00A2622A" w:rsidRPr="00E8254C" w:rsidRDefault="00A2622A" w:rsidP="004F773C">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2977" w:type="dxa"/>
            <w:tcBorders>
              <w:bottom w:val="single" w:sz="4" w:space="0" w:color="FFFFFF" w:themeColor="background1"/>
            </w:tcBorders>
          </w:tcPr>
          <w:p w14:paraId="3ADD6006" w14:textId="77777777" w:rsidR="00A2622A" w:rsidRPr="00E8254C" w:rsidRDefault="00A2622A" w:rsidP="004F773C">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1737" w:type="dxa"/>
            <w:tcBorders>
              <w:bottom w:val="single" w:sz="4" w:space="0" w:color="FFFFFF" w:themeColor="background1"/>
            </w:tcBorders>
          </w:tcPr>
          <w:p w14:paraId="59B9A63D" w14:textId="77777777" w:rsidR="00A2622A" w:rsidRPr="00E8254C" w:rsidRDefault="00A2622A" w:rsidP="004F773C">
            <w:pPr>
              <w:spacing w:before="120"/>
              <w:cnfStyle w:val="000000100000" w:firstRow="0" w:lastRow="0" w:firstColumn="0" w:lastColumn="0" w:oddVBand="0" w:evenVBand="0" w:oddHBand="1" w:evenHBand="0" w:firstRowFirstColumn="0" w:firstRowLastColumn="0" w:lastRowFirstColumn="0" w:lastRowLastColumn="0"/>
              <w:rPr>
                <w:sz w:val="18"/>
                <w:szCs w:val="18"/>
              </w:rPr>
            </w:pPr>
          </w:p>
        </w:tc>
      </w:tr>
      <w:tr w:rsidR="00412060" w:rsidRPr="00B970E7" w14:paraId="3E0358DA" w14:textId="77777777" w:rsidTr="00B34C60">
        <w:trPr>
          <w:trHeight w:val="269"/>
          <w:jc w:val="center"/>
        </w:trPr>
        <w:tc>
          <w:tcPr>
            <w:cnfStyle w:val="001000000000" w:firstRow="0" w:lastRow="0" w:firstColumn="1" w:lastColumn="0" w:oddVBand="0" w:evenVBand="0" w:oddHBand="0" w:evenHBand="0" w:firstRowFirstColumn="0" w:firstRowLastColumn="0" w:lastRowFirstColumn="0" w:lastRowLastColumn="0"/>
            <w:tcW w:w="2120" w:type="dxa"/>
          </w:tcPr>
          <w:p w14:paraId="14B8AF06" w14:textId="007A510C" w:rsidR="00A2622A" w:rsidRDefault="00A2622A" w:rsidP="004F773C">
            <w:pPr>
              <w:spacing w:before="120"/>
            </w:pPr>
            <w:proofErr w:type="spellStart"/>
            <w:r>
              <w:t>Innovactive</w:t>
            </w:r>
            <w:proofErr w:type="spellEnd"/>
            <w:r>
              <w:t xml:space="preserve"> Eng </w:t>
            </w:r>
            <w:proofErr w:type="spellStart"/>
            <w:r>
              <w:t>srl</w:t>
            </w:r>
            <w:proofErr w:type="spellEnd"/>
          </w:p>
        </w:tc>
        <w:tc>
          <w:tcPr>
            <w:tcW w:w="3571" w:type="dxa"/>
          </w:tcPr>
          <w:p w14:paraId="0C1F40F7" w14:textId="0B0A9641" w:rsidR="00A2622A" w:rsidRPr="00C630FF" w:rsidRDefault="00A2622A" w:rsidP="004F773C">
            <w:pPr>
              <w:spacing w:before="120"/>
              <w:cnfStyle w:val="000000000000" w:firstRow="0" w:lastRow="0" w:firstColumn="0" w:lastColumn="0" w:oddVBand="0" w:evenVBand="0" w:oddHBand="0" w:evenHBand="0" w:firstRowFirstColumn="0" w:firstRowLastColumn="0" w:lastRowFirstColumn="0" w:lastRowLastColumn="0"/>
            </w:pPr>
            <w:r>
              <w:rPr>
                <w:sz w:val="18"/>
                <w:szCs w:val="18"/>
              </w:rPr>
              <w:t>Sviluppo software</w:t>
            </w:r>
            <w:r w:rsidR="00B34C60">
              <w:rPr>
                <w:sz w:val="18"/>
                <w:szCs w:val="18"/>
              </w:rPr>
              <w:t xml:space="preserve"> SIGESS</w:t>
            </w:r>
          </w:p>
        </w:tc>
        <w:tc>
          <w:tcPr>
            <w:tcW w:w="2410" w:type="dxa"/>
          </w:tcPr>
          <w:p w14:paraId="260BF7A8" w14:textId="77777777" w:rsidR="00A2622A" w:rsidRPr="00C630FF" w:rsidRDefault="00A2622A" w:rsidP="004F773C">
            <w:pPr>
              <w:spacing w:before="120"/>
              <w:cnfStyle w:val="000000000000" w:firstRow="0" w:lastRow="0" w:firstColumn="0" w:lastColumn="0" w:oddVBand="0" w:evenVBand="0" w:oddHBand="0" w:evenHBand="0" w:firstRowFirstColumn="0" w:firstRowLastColumn="0" w:lastRowFirstColumn="0" w:lastRowLastColumn="0"/>
            </w:pPr>
          </w:p>
        </w:tc>
        <w:tc>
          <w:tcPr>
            <w:tcW w:w="2977" w:type="dxa"/>
          </w:tcPr>
          <w:p w14:paraId="3428BD27" w14:textId="77777777" w:rsidR="00A2622A" w:rsidRPr="00C630FF" w:rsidRDefault="00A2622A" w:rsidP="004F773C">
            <w:pPr>
              <w:spacing w:before="120"/>
              <w:cnfStyle w:val="000000000000" w:firstRow="0" w:lastRow="0" w:firstColumn="0" w:lastColumn="0" w:oddVBand="0" w:evenVBand="0" w:oddHBand="0" w:evenHBand="0" w:firstRowFirstColumn="0" w:firstRowLastColumn="0" w:lastRowFirstColumn="0" w:lastRowLastColumn="0"/>
            </w:pPr>
          </w:p>
        </w:tc>
        <w:tc>
          <w:tcPr>
            <w:tcW w:w="1737" w:type="dxa"/>
          </w:tcPr>
          <w:p w14:paraId="19ED41D5" w14:textId="77777777" w:rsidR="00A2622A" w:rsidRPr="00C630FF" w:rsidRDefault="00A2622A" w:rsidP="004F773C">
            <w:pPr>
              <w:spacing w:before="120"/>
              <w:cnfStyle w:val="000000000000" w:firstRow="0" w:lastRow="0" w:firstColumn="0" w:lastColumn="0" w:oddVBand="0" w:evenVBand="0" w:oddHBand="0" w:evenHBand="0" w:firstRowFirstColumn="0" w:firstRowLastColumn="0" w:lastRowFirstColumn="0" w:lastRowLastColumn="0"/>
            </w:pPr>
          </w:p>
        </w:tc>
      </w:tr>
      <w:tr w:rsidR="00412060" w:rsidRPr="00B970E7" w14:paraId="0AED04FF" w14:textId="77777777" w:rsidTr="00B34C6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120" w:type="dxa"/>
          </w:tcPr>
          <w:p w14:paraId="7563D7F9" w14:textId="3027E1B0" w:rsidR="00A2622A" w:rsidRDefault="00A2622A" w:rsidP="004F773C">
            <w:pPr>
              <w:spacing w:before="120"/>
            </w:pPr>
            <w:r>
              <w:t xml:space="preserve">Nexus &amp; Soci </w:t>
            </w:r>
            <w:proofErr w:type="spellStart"/>
            <w:r>
              <w:t>srl</w:t>
            </w:r>
            <w:proofErr w:type="spellEnd"/>
          </w:p>
        </w:tc>
        <w:tc>
          <w:tcPr>
            <w:tcW w:w="3571" w:type="dxa"/>
          </w:tcPr>
          <w:p w14:paraId="12616D50" w14:textId="3032E679" w:rsidR="00A2622A" w:rsidRPr="00C630FF" w:rsidRDefault="00A2622A" w:rsidP="004F773C">
            <w:pPr>
              <w:spacing w:before="120"/>
              <w:cnfStyle w:val="000000100000" w:firstRow="0" w:lastRow="0" w:firstColumn="0" w:lastColumn="0" w:oddVBand="0" w:evenVBand="0" w:oddHBand="1" w:evenHBand="0" w:firstRowFirstColumn="0" w:firstRowLastColumn="0" w:lastRowFirstColumn="0" w:lastRowLastColumn="0"/>
            </w:pPr>
            <w:r>
              <w:rPr>
                <w:sz w:val="18"/>
                <w:szCs w:val="18"/>
              </w:rPr>
              <w:t>Sviluppo software</w:t>
            </w:r>
            <w:r w:rsidR="00B34C60">
              <w:rPr>
                <w:sz w:val="18"/>
                <w:szCs w:val="18"/>
              </w:rPr>
              <w:t xml:space="preserve"> SIGESS</w:t>
            </w:r>
          </w:p>
        </w:tc>
        <w:tc>
          <w:tcPr>
            <w:tcW w:w="2410" w:type="dxa"/>
          </w:tcPr>
          <w:p w14:paraId="3EAB414C" w14:textId="77777777" w:rsidR="00A2622A" w:rsidRPr="00C630FF" w:rsidRDefault="00A2622A" w:rsidP="004F773C">
            <w:pPr>
              <w:spacing w:before="120"/>
              <w:cnfStyle w:val="000000100000" w:firstRow="0" w:lastRow="0" w:firstColumn="0" w:lastColumn="0" w:oddVBand="0" w:evenVBand="0" w:oddHBand="1" w:evenHBand="0" w:firstRowFirstColumn="0" w:firstRowLastColumn="0" w:lastRowFirstColumn="0" w:lastRowLastColumn="0"/>
            </w:pPr>
          </w:p>
        </w:tc>
        <w:tc>
          <w:tcPr>
            <w:tcW w:w="2977" w:type="dxa"/>
          </w:tcPr>
          <w:p w14:paraId="4AF4D308" w14:textId="77777777" w:rsidR="00A2622A" w:rsidRPr="00C630FF" w:rsidRDefault="00A2622A" w:rsidP="004F773C">
            <w:pPr>
              <w:spacing w:before="120"/>
              <w:cnfStyle w:val="000000100000" w:firstRow="0" w:lastRow="0" w:firstColumn="0" w:lastColumn="0" w:oddVBand="0" w:evenVBand="0" w:oddHBand="1" w:evenHBand="0" w:firstRowFirstColumn="0" w:firstRowLastColumn="0" w:lastRowFirstColumn="0" w:lastRowLastColumn="0"/>
            </w:pPr>
          </w:p>
        </w:tc>
        <w:tc>
          <w:tcPr>
            <w:tcW w:w="1737" w:type="dxa"/>
          </w:tcPr>
          <w:p w14:paraId="2D50AC41" w14:textId="77777777" w:rsidR="00A2622A" w:rsidRPr="00C630FF" w:rsidRDefault="00A2622A" w:rsidP="004F773C">
            <w:pPr>
              <w:spacing w:before="120"/>
              <w:cnfStyle w:val="000000100000" w:firstRow="0" w:lastRow="0" w:firstColumn="0" w:lastColumn="0" w:oddVBand="0" w:evenVBand="0" w:oddHBand="1" w:evenHBand="0" w:firstRowFirstColumn="0" w:firstRowLastColumn="0" w:lastRowFirstColumn="0" w:lastRowLastColumn="0"/>
            </w:pPr>
          </w:p>
        </w:tc>
      </w:tr>
      <w:tr w:rsidR="00412060" w:rsidRPr="00B970E7" w14:paraId="03E5DA4D" w14:textId="77777777" w:rsidTr="00B34C60">
        <w:trPr>
          <w:trHeight w:val="269"/>
          <w:jc w:val="center"/>
        </w:trPr>
        <w:tc>
          <w:tcPr>
            <w:cnfStyle w:val="001000000000" w:firstRow="0" w:lastRow="0" w:firstColumn="1" w:lastColumn="0" w:oddVBand="0" w:evenVBand="0" w:oddHBand="0" w:evenHBand="0" w:firstRowFirstColumn="0" w:firstRowLastColumn="0" w:lastRowFirstColumn="0" w:lastRowLastColumn="0"/>
            <w:tcW w:w="2120" w:type="dxa"/>
          </w:tcPr>
          <w:p w14:paraId="6CA6C51B" w14:textId="0509ED7D" w:rsidR="00A2622A" w:rsidRDefault="00A2622A" w:rsidP="004F773C">
            <w:pPr>
              <w:spacing w:before="120"/>
            </w:pPr>
            <w:r>
              <w:t>Pegaso 2000 srl</w:t>
            </w:r>
          </w:p>
        </w:tc>
        <w:tc>
          <w:tcPr>
            <w:tcW w:w="3571" w:type="dxa"/>
          </w:tcPr>
          <w:p w14:paraId="54E4809D" w14:textId="2BC085E7" w:rsidR="00A2622A" w:rsidRPr="00C630FF" w:rsidRDefault="00A2622A" w:rsidP="004F773C">
            <w:pPr>
              <w:spacing w:before="120"/>
              <w:cnfStyle w:val="000000000000" w:firstRow="0" w:lastRow="0" w:firstColumn="0" w:lastColumn="0" w:oddVBand="0" w:evenVBand="0" w:oddHBand="0" w:evenHBand="0" w:firstRowFirstColumn="0" w:firstRowLastColumn="0" w:lastRowFirstColumn="0" w:lastRowLastColumn="0"/>
            </w:pPr>
            <w:r>
              <w:rPr>
                <w:sz w:val="18"/>
                <w:szCs w:val="18"/>
              </w:rPr>
              <w:t>Sviluppo software</w:t>
            </w:r>
            <w:r w:rsidR="00B34C60">
              <w:rPr>
                <w:sz w:val="18"/>
                <w:szCs w:val="18"/>
              </w:rPr>
              <w:t xml:space="preserve"> SIGESS</w:t>
            </w:r>
          </w:p>
        </w:tc>
        <w:tc>
          <w:tcPr>
            <w:tcW w:w="2410" w:type="dxa"/>
          </w:tcPr>
          <w:p w14:paraId="5D26DEC6" w14:textId="77777777" w:rsidR="00A2622A" w:rsidRPr="00C630FF" w:rsidRDefault="00A2622A" w:rsidP="004F773C">
            <w:pPr>
              <w:spacing w:before="120"/>
              <w:cnfStyle w:val="000000000000" w:firstRow="0" w:lastRow="0" w:firstColumn="0" w:lastColumn="0" w:oddVBand="0" w:evenVBand="0" w:oddHBand="0" w:evenHBand="0" w:firstRowFirstColumn="0" w:firstRowLastColumn="0" w:lastRowFirstColumn="0" w:lastRowLastColumn="0"/>
            </w:pPr>
          </w:p>
        </w:tc>
        <w:tc>
          <w:tcPr>
            <w:tcW w:w="2977" w:type="dxa"/>
          </w:tcPr>
          <w:p w14:paraId="373D46AB" w14:textId="77777777" w:rsidR="00A2622A" w:rsidRPr="00C630FF" w:rsidRDefault="00A2622A" w:rsidP="004F773C">
            <w:pPr>
              <w:spacing w:before="120"/>
              <w:cnfStyle w:val="000000000000" w:firstRow="0" w:lastRow="0" w:firstColumn="0" w:lastColumn="0" w:oddVBand="0" w:evenVBand="0" w:oddHBand="0" w:evenHBand="0" w:firstRowFirstColumn="0" w:firstRowLastColumn="0" w:lastRowFirstColumn="0" w:lastRowLastColumn="0"/>
            </w:pPr>
          </w:p>
        </w:tc>
        <w:tc>
          <w:tcPr>
            <w:tcW w:w="1737" w:type="dxa"/>
          </w:tcPr>
          <w:p w14:paraId="44CCE7CF" w14:textId="77777777" w:rsidR="00A2622A" w:rsidRPr="00C630FF" w:rsidRDefault="00A2622A" w:rsidP="004F773C">
            <w:pPr>
              <w:spacing w:before="120"/>
              <w:cnfStyle w:val="000000000000" w:firstRow="0" w:lastRow="0" w:firstColumn="0" w:lastColumn="0" w:oddVBand="0" w:evenVBand="0" w:oddHBand="0" w:evenHBand="0" w:firstRowFirstColumn="0" w:firstRowLastColumn="0" w:lastRowFirstColumn="0" w:lastRowLastColumn="0"/>
            </w:pPr>
          </w:p>
        </w:tc>
      </w:tr>
      <w:tr w:rsidR="00412060" w:rsidRPr="00B970E7" w14:paraId="44D02723" w14:textId="77777777" w:rsidTr="00B34C6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120" w:type="dxa"/>
          </w:tcPr>
          <w:p w14:paraId="737B2EA1" w14:textId="3DD6D202" w:rsidR="00A2622A" w:rsidRDefault="00A2622A" w:rsidP="004F773C">
            <w:pPr>
              <w:spacing w:before="120"/>
            </w:pPr>
            <w:proofErr w:type="spellStart"/>
            <w:r>
              <w:t>SmartPeg</w:t>
            </w:r>
            <w:proofErr w:type="spellEnd"/>
          </w:p>
        </w:tc>
        <w:tc>
          <w:tcPr>
            <w:tcW w:w="3571" w:type="dxa"/>
          </w:tcPr>
          <w:p w14:paraId="13DDAF82" w14:textId="77777777" w:rsidR="00B34C60" w:rsidRDefault="00A2622A" w:rsidP="004F773C">
            <w:pPr>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Analisi processi</w:t>
            </w:r>
          </w:p>
          <w:p w14:paraId="57B8BAD1" w14:textId="0F72E03D" w:rsidR="00A2622A" w:rsidRPr="00C630FF" w:rsidRDefault="00B34C60" w:rsidP="004F773C">
            <w:pPr>
              <w:spacing w:before="120"/>
              <w:cnfStyle w:val="000000100000" w:firstRow="0" w:lastRow="0" w:firstColumn="0" w:lastColumn="0" w:oddVBand="0" w:evenVBand="0" w:oddHBand="1" w:evenHBand="0" w:firstRowFirstColumn="0" w:firstRowLastColumn="0" w:lastRowFirstColumn="0" w:lastRowLastColumn="0"/>
            </w:pPr>
            <w:r>
              <w:rPr>
                <w:sz w:val="18"/>
                <w:szCs w:val="18"/>
              </w:rPr>
              <w:t>S</w:t>
            </w:r>
            <w:r w:rsidR="00A2622A">
              <w:rPr>
                <w:sz w:val="18"/>
                <w:szCs w:val="18"/>
              </w:rPr>
              <w:t>viluppo</w:t>
            </w:r>
            <w:r>
              <w:rPr>
                <w:sz w:val="18"/>
                <w:szCs w:val="18"/>
              </w:rPr>
              <w:t xml:space="preserve"> software SIGESS</w:t>
            </w:r>
          </w:p>
        </w:tc>
        <w:tc>
          <w:tcPr>
            <w:tcW w:w="2410" w:type="dxa"/>
          </w:tcPr>
          <w:p w14:paraId="64E3C628" w14:textId="77777777" w:rsidR="00A2622A" w:rsidRPr="00C630FF" w:rsidRDefault="00A2622A" w:rsidP="004F773C">
            <w:pPr>
              <w:spacing w:before="120"/>
              <w:cnfStyle w:val="000000100000" w:firstRow="0" w:lastRow="0" w:firstColumn="0" w:lastColumn="0" w:oddVBand="0" w:evenVBand="0" w:oddHBand="1" w:evenHBand="0" w:firstRowFirstColumn="0" w:firstRowLastColumn="0" w:lastRowFirstColumn="0" w:lastRowLastColumn="0"/>
            </w:pPr>
          </w:p>
        </w:tc>
        <w:tc>
          <w:tcPr>
            <w:tcW w:w="2977" w:type="dxa"/>
          </w:tcPr>
          <w:p w14:paraId="1135CB65" w14:textId="77777777" w:rsidR="00A2622A" w:rsidRPr="00C630FF" w:rsidRDefault="00A2622A" w:rsidP="004F773C">
            <w:pPr>
              <w:spacing w:before="120"/>
              <w:cnfStyle w:val="000000100000" w:firstRow="0" w:lastRow="0" w:firstColumn="0" w:lastColumn="0" w:oddVBand="0" w:evenVBand="0" w:oddHBand="1" w:evenHBand="0" w:firstRowFirstColumn="0" w:firstRowLastColumn="0" w:lastRowFirstColumn="0" w:lastRowLastColumn="0"/>
            </w:pPr>
          </w:p>
        </w:tc>
        <w:tc>
          <w:tcPr>
            <w:tcW w:w="1737" w:type="dxa"/>
          </w:tcPr>
          <w:p w14:paraId="57C89385" w14:textId="77777777" w:rsidR="00A2622A" w:rsidRPr="00C630FF" w:rsidRDefault="00A2622A" w:rsidP="004F773C">
            <w:pPr>
              <w:spacing w:before="120"/>
              <w:cnfStyle w:val="000000100000" w:firstRow="0" w:lastRow="0" w:firstColumn="0" w:lastColumn="0" w:oddVBand="0" w:evenVBand="0" w:oddHBand="1" w:evenHBand="0" w:firstRowFirstColumn="0" w:firstRowLastColumn="0" w:lastRowFirstColumn="0" w:lastRowLastColumn="0"/>
            </w:pPr>
          </w:p>
        </w:tc>
      </w:tr>
      <w:tr w:rsidR="00B34C60" w:rsidRPr="00B970E7" w14:paraId="55B26BCF" w14:textId="77777777" w:rsidTr="00B34C60">
        <w:trPr>
          <w:trHeight w:val="269"/>
          <w:jc w:val="center"/>
        </w:trPr>
        <w:tc>
          <w:tcPr>
            <w:cnfStyle w:val="001000000000" w:firstRow="0" w:lastRow="0" w:firstColumn="1" w:lastColumn="0" w:oddVBand="0" w:evenVBand="0" w:oddHBand="0" w:evenHBand="0" w:firstRowFirstColumn="0" w:firstRowLastColumn="0" w:lastRowFirstColumn="0" w:lastRowLastColumn="0"/>
            <w:tcW w:w="2120" w:type="dxa"/>
          </w:tcPr>
          <w:p w14:paraId="0E9173BF" w14:textId="38DECF46" w:rsidR="00B34C60" w:rsidRDefault="00B34C60" w:rsidP="004F773C">
            <w:pPr>
              <w:spacing w:before="120"/>
            </w:pPr>
            <w:proofErr w:type="spellStart"/>
            <w:r>
              <w:t>EasyGov</w:t>
            </w:r>
            <w:proofErr w:type="spellEnd"/>
          </w:p>
        </w:tc>
        <w:tc>
          <w:tcPr>
            <w:tcW w:w="3571" w:type="dxa"/>
            <w:tcBorders>
              <w:bottom w:val="single" w:sz="4" w:space="0" w:color="FFFFFF" w:themeColor="background1"/>
            </w:tcBorders>
          </w:tcPr>
          <w:p w14:paraId="56C2798F" w14:textId="77777777" w:rsidR="00B34C60" w:rsidRDefault="00B34C60" w:rsidP="004F773C">
            <w:pPr>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Esperto utilizzo e mantenimento KIT Riuso</w:t>
            </w:r>
          </w:p>
          <w:p w14:paraId="07CCD06F" w14:textId="77777777" w:rsidR="00B34C60" w:rsidRDefault="00B34C60" w:rsidP="004F773C">
            <w:pPr>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Analisi funzionale e tecnica SIGESS</w:t>
            </w:r>
          </w:p>
          <w:p w14:paraId="7D1220E7" w14:textId="57D3187C" w:rsidR="00B34C60" w:rsidRDefault="00B34C60" w:rsidP="004F773C">
            <w:pPr>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Progettazione adozione SIGESS</w:t>
            </w:r>
          </w:p>
        </w:tc>
        <w:tc>
          <w:tcPr>
            <w:tcW w:w="2410" w:type="dxa"/>
            <w:tcBorders>
              <w:bottom w:val="single" w:sz="4" w:space="0" w:color="FFFFFF" w:themeColor="background1"/>
            </w:tcBorders>
          </w:tcPr>
          <w:p w14:paraId="3B8538CD" w14:textId="77777777" w:rsidR="00B34C60" w:rsidRPr="00C630FF" w:rsidRDefault="00B34C60" w:rsidP="004F773C">
            <w:pPr>
              <w:spacing w:before="120"/>
              <w:cnfStyle w:val="000000000000" w:firstRow="0" w:lastRow="0" w:firstColumn="0" w:lastColumn="0" w:oddVBand="0" w:evenVBand="0" w:oddHBand="0" w:evenHBand="0" w:firstRowFirstColumn="0" w:firstRowLastColumn="0" w:lastRowFirstColumn="0" w:lastRowLastColumn="0"/>
            </w:pPr>
          </w:p>
        </w:tc>
        <w:tc>
          <w:tcPr>
            <w:tcW w:w="2977" w:type="dxa"/>
            <w:tcBorders>
              <w:bottom w:val="single" w:sz="4" w:space="0" w:color="FFFFFF" w:themeColor="background1"/>
            </w:tcBorders>
          </w:tcPr>
          <w:p w14:paraId="00E0E61F" w14:textId="77777777" w:rsidR="00B34C60" w:rsidRPr="00C630FF" w:rsidRDefault="00B34C60" w:rsidP="004F773C">
            <w:pPr>
              <w:spacing w:before="120"/>
              <w:cnfStyle w:val="000000000000" w:firstRow="0" w:lastRow="0" w:firstColumn="0" w:lastColumn="0" w:oddVBand="0" w:evenVBand="0" w:oddHBand="0" w:evenHBand="0" w:firstRowFirstColumn="0" w:firstRowLastColumn="0" w:lastRowFirstColumn="0" w:lastRowLastColumn="0"/>
            </w:pPr>
          </w:p>
        </w:tc>
        <w:tc>
          <w:tcPr>
            <w:tcW w:w="1737" w:type="dxa"/>
            <w:tcBorders>
              <w:bottom w:val="single" w:sz="4" w:space="0" w:color="FFFFFF" w:themeColor="background1"/>
            </w:tcBorders>
          </w:tcPr>
          <w:p w14:paraId="4EE8D7FA" w14:textId="77777777" w:rsidR="00B34C60" w:rsidRPr="00C630FF" w:rsidRDefault="00B34C60" w:rsidP="004F773C">
            <w:pPr>
              <w:spacing w:before="120"/>
              <w:cnfStyle w:val="000000000000" w:firstRow="0" w:lastRow="0" w:firstColumn="0" w:lastColumn="0" w:oddVBand="0" w:evenVBand="0" w:oddHBand="0" w:evenHBand="0" w:firstRowFirstColumn="0" w:firstRowLastColumn="0" w:lastRowFirstColumn="0" w:lastRowLastColumn="0"/>
            </w:pPr>
          </w:p>
        </w:tc>
      </w:tr>
    </w:tbl>
    <w:p w14:paraId="2174802F" w14:textId="7690C4CF" w:rsidR="00944B89" w:rsidRDefault="00944B89" w:rsidP="004F3619">
      <w:pPr>
        <w:pStyle w:val="Didascalia"/>
      </w:pPr>
      <w:r>
        <w:t xml:space="preserve">Tabella </w:t>
      </w:r>
      <w:r>
        <w:rPr>
          <w:noProof/>
        </w:rPr>
        <w:fldChar w:fldCharType="begin"/>
      </w:r>
      <w:r>
        <w:rPr>
          <w:noProof/>
        </w:rPr>
        <w:instrText xml:space="preserve"> SEQ Tabella \* ARABIC </w:instrText>
      </w:r>
      <w:r>
        <w:rPr>
          <w:noProof/>
        </w:rPr>
        <w:fldChar w:fldCharType="separate"/>
      </w:r>
      <w:r w:rsidR="00C003C1">
        <w:rPr>
          <w:noProof/>
        </w:rPr>
        <w:t>3</w:t>
      </w:r>
      <w:r>
        <w:rPr>
          <w:noProof/>
        </w:rPr>
        <w:fldChar w:fldCharType="end"/>
      </w:r>
      <w:r>
        <w:t xml:space="preserve"> - Elenco dei soggetti pubblici e privati che hanno operato sulla buona pratica</w:t>
      </w:r>
    </w:p>
    <w:p w14:paraId="38527376" w14:textId="77777777" w:rsidR="00944B89" w:rsidRDefault="00944B89" w:rsidP="004F773C">
      <w:pPr>
        <w:spacing w:before="120" w:after="0" w:line="240" w:lineRule="auto"/>
      </w:pPr>
    </w:p>
    <w:sectPr w:rsidR="00944B89" w:rsidSect="00C16757">
      <w:pgSz w:w="16838" w:h="11906" w:orient="landscape"/>
      <w:pgMar w:top="1701" w:right="1933" w:bottom="1134" w:left="184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C46E9" w14:textId="77777777" w:rsidR="003133CC" w:rsidRDefault="003133CC" w:rsidP="00DD7646">
      <w:r>
        <w:separator/>
      </w:r>
    </w:p>
  </w:endnote>
  <w:endnote w:type="continuationSeparator" w:id="0">
    <w:p w14:paraId="7256800D" w14:textId="77777777" w:rsidR="003133CC" w:rsidRDefault="003133CC"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1721134"/>
      <w:docPartObj>
        <w:docPartGallery w:val="Page Numbers (Bottom of Page)"/>
        <w:docPartUnique/>
      </w:docPartObj>
    </w:sdtPr>
    <w:sdtEndPr/>
    <w:sdtContent>
      <w:p w14:paraId="74810604" w14:textId="1AC07ED2" w:rsidR="0011432A" w:rsidRPr="00A060E2" w:rsidRDefault="0011432A">
        <w:pPr>
          <w:pStyle w:val="Pidipagina"/>
          <w:jc w:val="right"/>
          <w:rPr>
            <w:noProof/>
          </w:rPr>
        </w:pPr>
        <w:r>
          <w:rPr>
            <w:noProof/>
          </w:rPr>
          <mc:AlternateContent>
            <mc:Choice Requires="wpg">
              <w:drawing>
                <wp:anchor distT="0" distB="0" distL="114300" distR="114300" simplePos="0" relativeHeight="251661312" behindDoc="0" locked="0" layoutInCell="1" allowOverlap="1" wp14:anchorId="6BF543B6" wp14:editId="563CD142">
                  <wp:simplePos x="0" y="0"/>
                  <wp:positionH relativeFrom="column">
                    <wp:posOffset>1270</wp:posOffset>
                  </wp:positionH>
                  <wp:positionV relativeFrom="paragraph">
                    <wp:posOffset>93345</wp:posOffset>
                  </wp:positionV>
                  <wp:extent cx="3071495" cy="431800"/>
                  <wp:effectExtent l="0" t="0" r="0" b="6350"/>
                  <wp:wrapNone/>
                  <wp:docPr id="4" name="Gruppo 4"/>
                  <wp:cNvGraphicFramePr/>
                  <a:graphic xmlns:a="http://schemas.openxmlformats.org/drawingml/2006/main">
                    <a:graphicData uri="http://schemas.microsoft.com/office/word/2010/wordprocessingGroup">
                      <wpg:wgp>
                        <wpg:cNvGrpSpPr/>
                        <wpg:grpSpPr>
                          <a:xfrm>
                            <a:off x="0" y="0"/>
                            <a:ext cx="3071495" cy="431800"/>
                            <a:chOff x="0" y="0"/>
                            <a:chExt cx="3071495" cy="431800"/>
                          </a:xfrm>
                        </wpg:grpSpPr>
                        <pic:pic xmlns:pic="http://schemas.openxmlformats.org/drawingml/2006/picture">
                          <pic:nvPicPr>
                            <pic:cNvPr id="34" name="Immagine 3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2047875" y="114300"/>
                              <a:ext cx="1023620" cy="217805"/>
                            </a:xfrm>
                            <a:prstGeom prst="rect">
                              <a:avLst/>
                            </a:prstGeom>
                          </pic:spPr>
                        </pic:pic>
                        <pic:pic xmlns:pic="http://schemas.openxmlformats.org/drawingml/2006/picture">
                          <pic:nvPicPr>
                            <pic:cNvPr id="35" name="Immagine 35"/>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939290" cy="431800"/>
                            </a:xfrm>
                            <a:prstGeom prst="rect">
                              <a:avLst/>
                            </a:prstGeom>
                          </pic:spPr>
                        </pic:pic>
                      </wpg:wgp>
                    </a:graphicData>
                  </a:graphic>
                </wp:anchor>
              </w:drawing>
            </mc:Choice>
            <mc:Fallback>
              <w:pict>
                <v:group w14:anchorId="7D20E708" id="Gruppo 4" o:spid="_x0000_s1026" style="position:absolute;margin-left:.1pt;margin-top:7.35pt;width:241.85pt;height:34pt;z-index:251661312" coordsize="30714,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34" o:spid="_x0000_s1027" type="#_x0000_t75" style="position:absolute;left:20478;top:1143;width:10236;height:2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">
                    <v:imagedata r:id="rId3" o:title=""/>
                  </v:shape>
                  <v:shape id="Immagine 35" o:spid="_x0000_s1028" type="#_x0000_t75" style="position:absolute;width:19392;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">
                    <v:imagedata r:id="rId4" o:title=""/>
                  </v:shape>
                </v:group>
              </w:pict>
            </mc:Fallback>
          </mc:AlternateContent>
        </w:r>
      </w:p>
      <w:p w14:paraId="503CBC04" w14:textId="0460B25F" w:rsidR="0011432A" w:rsidRDefault="0011432A">
        <w:pPr>
          <w:pStyle w:val="Pidipagina"/>
          <w:tabs>
            <w:tab w:val="clear" w:pos="9638"/>
            <w:tab w:val="left" w:pos="2250"/>
            <w:tab w:val="left" w:pos="11907"/>
          </w:tabs>
          <w:jc w:val="left"/>
          <w:pPrChange w:id="453" w:author="CHARLIE" w:date="2020-05-16T12:20:00Z">
            <w:pPr>
              <w:pStyle w:val="Pidipagina"/>
              <w:tabs>
                <w:tab w:val="left" w:pos="2250"/>
              </w:tabs>
              <w:jc w:val="left"/>
            </w:pPr>
          </w:pPrChange>
        </w:pPr>
        <w:r>
          <w:rPr>
            <w:noProof/>
          </w:rPr>
          <w:tab/>
        </w:r>
        <w:r>
          <w:rPr>
            <w:noProof/>
          </w:rPr>
          <w:tab/>
        </w:r>
        <w:r>
          <w:rPr>
            <w:noProof/>
          </w:rPr>
          <w:tab/>
        </w:r>
        <w:ins w:id="454" w:author="CHARLIE" w:date="2020-05-16T12:19:00Z">
          <w:r>
            <w:rPr>
              <w:noProof/>
            </w:rPr>
            <w:tab/>
          </w:r>
        </w:ins>
        <w:r>
          <w:fldChar w:fldCharType="begin"/>
        </w:r>
        <w:r>
          <w:instrText>PAGE   \* MERGEFORMAT</w:instrText>
        </w:r>
        <w:r>
          <w:fldChar w:fldCharType="separate"/>
        </w:r>
        <w:r>
          <w:rPr>
            <w:noProof/>
          </w:rPr>
          <w:t>1</w:t>
        </w:r>
        <w:r>
          <w:fldChar w:fldCharType="end"/>
        </w:r>
      </w:p>
    </w:sdtContent>
  </w:sdt>
  <w:p w14:paraId="2B6CB646" w14:textId="6FD8EA61" w:rsidR="0011432A" w:rsidRDefault="0011432A" w:rsidP="00DD764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F4BEE" w14:textId="77777777" w:rsidR="0011432A" w:rsidRDefault="0011432A" w:rsidP="00984403">
    <w:pPr>
      <w:pStyle w:val="Pidipagina"/>
      <w:jc w:val="center"/>
      <w:rPr>
        <w:ins w:id="455" w:author="CHARLIE" w:date="2020-05-16T12:19:00Z"/>
        <w:noProof/>
      </w:rPr>
    </w:pPr>
  </w:p>
  <w:p w14:paraId="46BDDE07" w14:textId="5B60EDCA" w:rsidR="0011432A" w:rsidRDefault="0011432A" w:rsidP="00984403">
    <w:pPr>
      <w:pStyle w:val="Pidipagina"/>
      <w:jc w:val="center"/>
    </w:pPr>
    <w:r>
      <w:rPr>
        <w:noProof/>
      </w:rPr>
      <w:tab/>
    </w:r>
    <w:r>
      <w:rPr>
        <w:noProof/>
      </w:rPr>
      <w:tab/>
    </w:r>
    <w:r>
      <w:rPr>
        <w:noProof/>
      </w:rPr>
      <w:tab/>
    </w:r>
    <w:r>
      <w:fldChar w:fldCharType="begin"/>
    </w:r>
    <w:r>
      <w:instrText>PAGE   \* MERGEFORMAT</w:instrText>
    </w:r>
    <w:r>
      <w:fldChar w:fldCharType="separate"/>
    </w:r>
    <w:r>
      <w:t>5</w:t>
    </w:r>
    <w:r>
      <w:fldChar w:fldCharType="end"/>
    </w:r>
  </w:p>
  <w:p w14:paraId="0F1E8A54" w14:textId="6D03A795" w:rsidR="0011432A" w:rsidRPr="00B10B00" w:rsidRDefault="0011432A" w:rsidP="00B10B00">
    <w:pPr>
      <w:pStyle w:val="Pidipagina"/>
    </w:pPr>
    <w:r>
      <w:rPr>
        <w:noProof/>
        <w:lang w:eastAsia="it-IT"/>
      </w:rPr>
      <w:drawing>
        <wp:anchor distT="0" distB="0" distL="114300" distR="114300" simplePos="0" relativeHeight="251653120" behindDoc="0" locked="0" layoutInCell="1" allowOverlap="1" wp14:anchorId="16F2A22E" wp14:editId="5DA16959">
          <wp:simplePos x="0" y="0"/>
          <wp:positionH relativeFrom="column">
            <wp:posOffset>1971294</wp:posOffset>
          </wp:positionH>
          <wp:positionV relativeFrom="paragraph">
            <wp:posOffset>-160382</wp:posOffset>
          </wp:positionV>
          <wp:extent cx="1023620" cy="217805"/>
          <wp:effectExtent l="0" t="0" r="5080" b="0"/>
          <wp:wrapNone/>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3620" cy="217805"/>
                  </a:xfrm>
                  <a:prstGeom prst="rect">
                    <a:avLst/>
                  </a:prstGeom>
                </pic:spPr>
              </pic:pic>
            </a:graphicData>
          </a:graphic>
          <wp14:sizeRelH relativeFrom="page">
            <wp14:pctWidth>0</wp14:pctWidth>
          </wp14:sizeRelH>
          <wp14:sizeRelV relativeFrom="page">
            <wp14:pctHeight>0</wp14:pctHeight>
          </wp14:sizeRelV>
        </wp:anchor>
      </w:drawing>
    </w:r>
    <w:r>
      <w:rPr>
        <w:noProof/>
        <w:lang w:eastAsia="it-IT"/>
      </w:rPr>
      <w:drawing>
        <wp:anchor distT="0" distB="0" distL="114300" distR="114300" simplePos="0" relativeHeight="251655168" behindDoc="0" locked="0" layoutInCell="1" allowOverlap="1" wp14:anchorId="3038B6E4" wp14:editId="14536CDA">
          <wp:simplePos x="0" y="0"/>
          <wp:positionH relativeFrom="column">
            <wp:posOffset>-3810</wp:posOffset>
          </wp:positionH>
          <wp:positionV relativeFrom="paragraph">
            <wp:posOffset>-268605</wp:posOffset>
          </wp:positionV>
          <wp:extent cx="1939290" cy="431800"/>
          <wp:effectExtent l="0" t="0" r="3810" b="6350"/>
          <wp:wrapNone/>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939290" cy="4318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5EC22" w14:textId="77777777" w:rsidR="003133CC" w:rsidRDefault="003133CC" w:rsidP="00DD7646">
      <w:bookmarkStart w:id="1" w:name="_Hlk532206960"/>
      <w:bookmarkEnd w:id="1"/>
      <w:r>
        <w:separator/>
      </w:r>
    </w:p>
  </w:footnote>
  <w:footnote w:type="continuationSeparator" w:id="0">
    <w:p w14:paraId="5943A1CD" w14:textId="77777777" w:rsidR="003133CC" w:rsidRDefault="003133CC" w:rsidP="00DD7646">
      <w:r>
        <w:continuationSeparator/>
      </w:r>
    </w:p>
  </w:footnote>
  <w:footnote w:id="1">
    <w:p w14:paraId="6F0BA0BC" w14:textId="77777777" w:rsidR="0011432A" w:rsidRPr="002E7DA6" w:rsidRDefault="0011432A" w:rsidP="00F532FE">
      <w:pPr>
        <w:pStyle w:val="Testonotaapidipagina"/>
        <w:rPr>
          <w:rFonts w:asciiTheme="majorHAnsi" w:hAnsiTheme="majorHAnsi" w:cstheme="majorHAnsi"/>
        </w:rPr>
      </w:pPr>
      <w:r w:rsidRPr="002E7DA6">
        <w:rPr>
          <w:rStyle w:val="Rimandonotaapidipagina"/>
          <w:rFonts w:asciiTheme="majorHAnsi" w:hAnsiTheme="majorHAnsi" w:cstheme="majorHAnsi"/>
        </w:rPr>
        <w:footnoteRef/>
      </w:r>
      <w:r w:rsidRPr="002E7DA6">
        <w:rPr>
          <w:rFonts w:asciiTheme="majorHAnsi" w:hAnsiTheme="majorHAnsi" w:cstheme="majorHAnsi"/>
        </w:rPr>
        <w:t xml:space="preserve"> </w:t>
      </w:r>
      <w:bookmarkStart w:id="48" w:name="_Hlk531793358"/>
      <w:r w:rsidRPr="002E7DA6">
        <w:rPr>
          <w:rFonts w:asciiTheme="majorHAnsi" w:hAnsiTheme="majorHAnsi" w:cstheme="majorHAnsi"/>
        </w:rPr>
        <w:t>OCPA – OpenCommunityPA2020</w:t>
      </w:r>
      <w:r>
        <w:rPr>
          <w:rFonts w:asciiTheme="majorHAnsi" w:hAnsiTheme="majorHAnsi" w:cstheme="majorHAnsi"/>
        </w:rPr>
        <w:t>: p</w:t>
      </w:r>
      <w:r w:rsidRPr="002E7DA6">
        <w:rPr>
          <w:rFonts w:asciiTheme="majorHAnsi" w:hAnsiTheme="majorHAnsi" w:cstheme="majorHAnsi"/>
        </w:rPr>
        <w:t>rimo Avviso pubblico per interventi volti al trasferimento, evoluzione e diffusione di buone prassi fra Pubbliche Amministrazioni</w:t>
      </w:r>
      <w:bookmarkEnd w:id="48"/>
      <w:r w:rsidRPr="002E7DA6">
        <w:rPr>
          <w:rFonts w:asciiTheme="majorHAnsi" w:hAnsiTheme="majorHAnsi" w:cstheme="majorHAns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9E1C8" w14:textId="29134EC3" w:rsidR="0011432A" w:rsidRDefault="0011432A" w:rsidP="00DD7646">
    <w:pPr>
      <w:pStyle w:val="Intestazione"/>
      <w:rPr>
        <w:noProof/>
        <w:lang w:eastAsia="it-IT"/>
      </w:rPr>
    </w:pPr>
    <w:r w:rsidRPr="005441F9">
      <w:rPr>
        <w:noProof/>
        <w:lang w:eastAsia="it-IT"/>
      </w:rPr>
      <w:drawing>
        <wp:anchor distT="0" distB="0" distL="114300" distR="114300" simplePos="0" relativeHeight="251657728" behindDoc="0" locked="0" layoutInCell="1" allowOverlap="1" wp14:anchorId="17A4CC70" wp14:editId="78F20D94">
          <wp:simplePos x="0" y="0"/>
          <wp:positionH relativeFrom="column">
            <wp:posOffset>2345535</wp:posOffset>
          </wp:positionH>
          <wp:positionV relativeFrom="paragraph">
            <wp:posOffset>6350</wp:posOffset>
          </wp:positionV>
          <wp:extent cx="1259840" cy="635635"/>
          <wp:effectExtent l="0" t="0" r="0" b="0"/>
          <wp:wrapNone/>
          <wp:docPr id="31"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6704" behindDoc="0" locked="0" layoutInCell="1" allowOverlap="1" wp14:anchorId="45060B5C" wp14:editId="78FFD282">
          <wp:simplePos x="0" y="0"/>
          <wp:positionH relativeFrom="margin">
            <wp:align>right</wp:align>
          </wp:positionH>
          <wp:positionV relativeFrom="paragraph">
            <wp:posOffset>6985</wp:posOffset>
          </wp:positionV>
          <wp:extent cx="1667588" cy="568712"/>
          <wp:effectExtent l="0" t="0" r="0" b="3175"/>
          <wp:wrapNone/>
          <wp:docPr id="32"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5680" behindDoc="0" locked="0" layoutInCell="1" allowOverlap="1" wp14:anchorId="450D336D" wp14:editId="093BCD3A">
          <wp:simplePos x="0" y="0"/>
          <wp:positionH relativeFrom="margin">
            <wp:align>left</wp:align>
          </wp:positionH>
          <wp:positionV relativeFrom="paragraph">
            <wp:posOffset>7589</wp:posOffset>
          </wp:positionV>
          <wp:extent cx="1540389" cy="613317"/>
          <wp:effectExtent l="0" t="0" r="3175" b="0"/>
          <wp:wrapNone/>
          <wp:docPr id="33"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t xml:space="preserve">  </w:t>
    </w:r>
  </w:p>
  <w:p w14:paraId="27378143" w14:textId="77777777" w:rsidR="0011432A" w:rsidRDefault="0011432A" w:rsidP="00DD7646">
    <w:pPr>
      <w:pStyle w:val="Intestazione"/>
      <w:rPr>
        <w:noProof/>
        <w:lang w:eastAsia="it-IT"/>
      </w:rPr>
    </w:pPr>
  </w:p>
  <w:p w14:paraId="1766A562" w14:textId="77777777" w:rsidR="0011432A" w:rsidRDefault="0011432A" w:rsidP="00DD7646">
    <w:pPr>
      <w:pStyle w:val="Intestazione"/>
      <w:rPr>
        <w:noProof/>
        <w:lang w:eastAsia="it-IT"/>
      </w:rPr>
    </w:pPr>
  </w:p>
  <w:p w14:paraId="57E3635D" w14:textId="0C7FFA85" w:rsidR="0011432A" w:rsidRDefault="0011432A" w:rsidP="00DD764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11D90" w14:textId="229A6A00" w:rsidR="0011432A" w:rsidRDefault="0011432A">
    <w:pPr>
      <w:pStyle w:val="Intestazione"/>
    </w:pPr>
    <w:r w:rsidRPr="007C0EEE">
      <w:rPr>
        <w:noProof/>
        <w:lang w:eastAsia="it-IT"/>
      </w:rPr>
      <w:drawing>
        <wp:anchor distT="0" distB="0" distL="114300" distR="114300" simplePos="0" relativeHeight="251659776" behindDoc="0" locked="0" layoutInCell="1" allowOverlap="1" wp14:anchorId="18E14A29" wp14:editId="7634AABD">
          <wp:simplePos x="0" y="0"/>
          <wp:positionH relativeFrom="margin">
            <wp:posOffset>0</wp:posOffset>
          </wp:positionH>
          <wp:positionV relativeFrom="paragraph">
            <wp:posOffset>0</wp:posOffset>
          </wp:positionV>
          <wp:extent cx="1540389" cy="613317"/>
          <wp:effectExtent l="0" t="0" r="3175" b="0"/>
          <wp:wrapNone/>
          <wp:docPr id="36"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60800" behindDoc="0" locked="0" layoutInCell="1" allowOverlap="1" wp14:anchorId="4F12C57C" wp14:editId="5D8705BA">
          <wp:simplePos x="0" y="0"/>
          <wp:positionH relativeFrom="margin">
            <wp:posOffset>4452620</wp:posOffset>
          </wp:positionH>
          <wp:positionV relativeFrom="paragraph">
            <wp:posOffset>0</wp:posOffset>
          </wp:positionV>
          <wp:extent cx="1667588" cy="568712"/>
          <wp:effectExtent l="0" t="0" r="0" b="3175"/>
          <wp:wrapNone/>
          <wp:docPr id="37" name="Immagine 3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61824" behindDoc="0" locked="0" layoutInCell="1" allowOverlap="1" wp14:anchorId="0E5D3F25" wp14:editId="1FF38E28">
          <wp:simplePos x="0" y="0"/>
          <wp:positionH relativeFrom="column">
            <wp:posOffset>2345055</wp:posOffset>
          </wp:positionH>
          <wp:positionV relativeFrom="paragraph">
            <wp:posOffset>-635</wp:posOffset>
          </wp:positionV>
          <wp:extent cx="1259840" cy="635635"/>
          <wp:effectExtent l="0" t="0" r="0" b="0"/>
          <wp:wrapNone/>
          <wp:docPr id="38"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12470"/>
    <w:multiLevelType w:val="hybridMultilevel"/>
    <w:tmpl w:val="81AC18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8C5CE8"/>
    <w:multiLevelType w:val="hybridMultilevel"/>
    <w:tmpl w:val="1744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126AE5"/>
    <w:multiLevelType w:val="hybridMultilevel"/>
    <w:tmpl w:val="382C5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ABC1BF5"/>
    <w:multiLevelType w:val="hybridMultilevel"/>
    <w:tmpl w:val="89CCE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EF0E1D"/>
    <w:multiLevelType w:val="hybridMultilevel"/>
    <w:tmpl w:val="22FA1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E5E0A66"/>
    <w:multiLevelType w:val="hybridMultilevel"/>
    <w:tmpl w:val="38B047AE"/>
    <w:lvl w:ilvl="0" w:tplc="04100001">
      <w:start w:val="1"/>
      <w:numFmt w:val="bullet"/>
      <w:lvlText w:val=""/>
      <w:lvlJc w:val="left"/>
      <w:pPr>
        <w:ind w:left="810" w:hanging="360"/>
      </w:pPr>
      <w:rPr>
        <w:rFonts w:ascii="Symbol" w:hAnsi="Symbol" w:hint="default"/>
      </w:rPr>
    </w:lvl>
    <w:lvl w:ilvl="1" w:tplc="04100003" w:tentative="1">
      <w:start w:val="1"/>
      <w:numFmt w:val="bullet"/>
      <w:lvlText w:val="o"/>
      <w:lvlJc w:val="left"/>
      <w:pPr>
        <w:ind w:left="1530" w:hanging="360"/>
      </w:pPr>
      <w:rPr>
        <w:rFonts w:ascii="Courier New" w:hAnsi="Courier New" w:cs="Courier New" w:hint="default"/>
      </w:rPr>
    </w:lvl>
    <w:lvl w:ilvl="2" w:tplc="04100005" w:tentative="1">
      <w:start w:val="1"/>
      <w:numFmt w:val="bullet"/>
      <w:lvlText w:val=""/>
      <w:lvlJc w:val="left"/>
      <w:pPr>
        <w:ind w:left="2250" w:hanging="360"/>
      </w:pPr>
      <w:rPr>
        <w:rFonts w:ascii="Wingdings" w:hAnsi="Wingdings" w:hint="default"/>
      </w:rPr>
    </w:lvl>
    <w:lvl w:ilvl="3" w:tplc="04100001" w:tentative="1">
      <w:start w:val="1"/>
      <w:numFmt w:val="bullet"/>
      <w:lvlText w:val=""/>
      <w:lvlJc w:val="left"/>
      <w:pPr>
        <w:ind w:left="2970" w:hanging="360"/>
      </w:pPr>
      <w:rPr>
        <w:rFonts w:ascii="Symbol" w:hAnsi="Symbol" w:hint="default"/>
      </w:rPr>
    </w:lvl>
    <w:lvl w:ilvl="4" w:tplc="04100003" w:tentative="1">
      <w:start w:val="1"/>
      <w:numFmt w:val="bullet"/>
      <w:lvlText w:val="o"/>
      <w:lvlJc w:val="left"/>
      <w:pPr>
        <w:ind w:left="3690" w:hanging="360"/>
      </w:pPr>
      <w:rPr>
        <w:rFonts w:ascii="Courier New" w:hAnsi="Courier New" w:cs="Courier New" w:hint="default"/>
      </w:rPr>
    </w:lvl>
    <w:lvl w:ilvl="5" w:tplc="04100005" w:tentative="1">
      <w:start w:val="1"/>
      <w:numFmt w:val="bullet"/>
      <w:lvlText w:val=""/>
      <w:lvlJc w:val="left"/>
      <w:pPr>
        <w:ind w:left="4410" w:hanging="360"/>
      </w:pPr>
      <w:rPr>
        <w:rFonts w:ascii="Wingdings" w:hAnsi="Wingdings" w:hint="default"/>
      </w:rPr>
    </w:lvl>
    <w:lvl w:ilvl="6" w:tplc="04100001" w:tentative="1">
      <w:start w:val="1"/>
      <w:numFmt w:val="bullet"/>
      <w:lvlText w:val=""/>
      <w:lvlJc w:val="left"/>
      <w:pPr>
        <w:ind w:left="5130" w:hanging="360"/>
      </w:pPr>
      <w:rPr>
        <w:rFonts w:ascii="Symbol" w:hAnsi="Symbol" w:hint="default"/>
      </w:rPr>
    </w:lvl>
    <w:lvl w:ilvl="7" w:tplc="04100003" w:tentative="1">
      <w:start w:val="1"/>
      <w:numFmt w:val="bullet"/>
      <w:lvlText w:val="o"/>
      <w:lvlJc w:val="left"/>
      <w:pPr>
        <w:ind w:left="5850" w:hanging="360"/>
      </w:pPr>
      <w:rPr>
        <w:rFonts w:ascii="Courier New" w:hAnsi="Courier New" w:cs="Courier New" w:hint="default"/>
      </w:rPr>
    </w:lvl>
    <w:lvl w:ilvl="8" w:tplc="04100005" w:tentative="1">
      <w:start w:val="1"/>
      <w:numFmt w:val="bullet"/>
      <w:lvlText w:val=""/>
      <w:lvlJc w:val="left"/>
      <w:pPr>
        <w:ind w:left="6570" w:hanging="360"/>
      </w:pPr>
      <w:rPr>
        <w:rFonts w:ascii="Wingdings" w:hAnsi="Wingdings" w:hint="default"/>
      </w:rPr>
    </w:lvl>
  </w:abstractNum>
  <w:abstractNum w:abstractNumId="6" w15:restartNumberingAfterBreak="0">
    <w:nsid w:val="3150178E"/>
    <w:multiLevelType w:val="hybridMultilevel"/>
    <w:tmpl w:val="08E4836A"/>
    <w:lvl w:ilvl="0" w:tplc="04100017">
      <w:start w:val="1"/>
      <w:numFmt w:val="lowerLetter"/>
      <w:lvlText w:val="%1)"/>
      <w:lvlJc w:val="left"/>
      <w:pPr>
        <w:ind w:left="765" w:hanging="360"/>
      </w:p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7"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051190"/>
    <w:multiLevelType w:val="hybridMultilevel"/>
    <w:tmpl w:val="FF3C52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7E62C31"/>
    <w:multiLevelType w:val="hybridMultilevel"/>
    <w:tmpl w:val="3F3423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4B75CA9"/>
    <w:multiLevelType w:val="multilevel"/>
    <w:tmpl w:val="83DE81CA"/>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787812"/>
    <w:multiLevelType w:val="hybridMultilevel"/>
    <w:tmpl w:val="434AF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0"/>
  </w:num>
  <w:num w:numId="4">
    <w:abstractNumId w:val="4"/>
  </w:num>
  <w:num w:numId="5">
    <w:abstractNumId w:val="8"/>
  </w:num>
  <w:num w:numId="6">
    <w:abstractNumId w:val="9"/>
  </w:num>
  <w:num w:numId="7">
    <w:abstractNumId w:val="3"/>
  </w:num>
  <w:num w:numId="8">
    <w:abstractNumId w:val="1"/>
  </w:num>
  <w:num w:numId="9">
    <w:abstractNumId w:val="12"/>
  </w:num>
  <w:num w:numId="10">
    <w:abstractNumId w:val="6"/>
  </w:num>
  <w:num w:numId="11">
    <w:abstractNumId w:val="11"/>
  </w:num>
  <w:num w:numId="12">
    <w:abstractNumId w:val="2"/>
  </w:num>
  <w:num w:numId="13">
    <w:abstractNumId w:val="5"/>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urizio Piazza">
    <w15:presenceInfo w15:providerId="Windows Live" w15:userId="585c348e31a9f8b0"/>
  </w15:person>
  <w15:person w15:author="CHARLIE">
    <w15:presenceInfo w15:providerId="None" w15:userId="CHARL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trackRevision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0885"/>
    <w:rsid w:val="00010455"/>
    <w:rsid w:val="00010B4C"/>
    <w:rsid w:val="00012DCB"/>
    <w:rsid w:val="00017415"/>
    <w:rsid w:val="00020D8D"/>
    <w:rsid w:val="000226E2"/>
    <w:rsid w:val="0002789A"/>
    <w:rsid w:val="00031F5F"/>
    <w:rsid w:val="0003552C"/>
    <w:rsid w:val="00045F3B"/>
    <w:rsid w:val="000529ED"/>
    <w:rsid w:val="000564A9"/>
    <w:rsid w:val="00070309"/>
    <w:rsid w:val="00071290"/>
    <w:rsid w:val="0007134D"/>
    <w:rsid w:val="000713E3"/>
    <w:rsid w:val="000849F1"/>
    <w:rsid w:val="000A16A9"/>
    <w:rsid w:val="000A34B4"/>
    <w:rsid w:val="000A431B"/>
    <w:rsid w:val="000C35A0"/>
    <w:rsid w:val="000D7090"/>
    <w:rsid w:val="000E530E"/>
    <w:rsid w:val="000E590D"/>
    <w:rsid w:val="000E5FEA"/>
    <w:rsid w:val="000F082C"/>
    <w:rsid w:val="000F2E78"/>
    <w:rsid w:val="000F72E5"/>
    <w:rsid w:val="00100823"/>
    <w:rsid w:val="00103A2F"/>
    <w:rsid w:val="0011432A"/>
    <w:rsid w:val="00116283"/>
    <w:rsid w:val="00121BAD"/>
    <w:rsid w:val="00126539"/>
    <w:rsid w:val="00131A04"/>
    <w:rsid w:val="00132EE1"/>
    <w:rsid w:val="0013750E"/>
    <w:rsid w:val="001376B7"/>
    <w:rsid w:val="00140848"/>
    <w:rsid w:val="001447CD"/>
    <w:rsid w:val="00145D54"/>
    <w:rsid w:val="001557CA"/>
    <w:rsid w:val="00155A74"/>
    <w:rsid w:val="001645CA"/>
    <w:rsid w:val="001647B0"/>
    <w:rsid w:val="001714FE"/>
    <w:rsid w:val="00175A97"/>
    <w:rsid w:val="001774D1"/>
    <w:rsid w:val="001848FE"/>
    <w:rsid w:val="0018578C"/>
    <w:rsid w:val="00196011"/>
    <w:rsid w:val="001A1F24"/>
    <w:rsid w:val="001A3E30"/>
    <w:rsid w:val="001A7A8E"/>
    <w:rsid w:val="001C536A"/>
    <w:rsid w:val="001D39BC"/>
    <w:rsid w:val="001E4656"/>
    <w:rsid w:val="001E5217"/>
    <w:rsid w:val="001E631B"/>
    <w:rsid w:val="001F2BD1"/>
    <w:rsid w:val="00212479"/>
    <w:rsid w:val="00213E83"/>
    <w:rsid w:val="00214C5E"/>
    <w:rsid w:val="0021609B"/>
    <w:rsid w:val="002229DC"/>
    <w:rsid w:val="0022605C"/>
    <w:rsid w:val="00231DB6"/>
    <w:rsid w:val="0023473B"/>
    <w:rsid w:val="0024415F"/>
    <w:rsid w:val="00255ECA"/>
    <w:rsid w:val="002602AA"/>
    <w:rsid w:val="00265925"/>
    <w:rsid w:val="00267264"/>
    <w:rsid w:val="00267A0B"/>
    <w:rsid w:val="002834E5"/>
    <w:rsid w:val="002857A8"/>
    <w:rsid w:val="0028581F"/>
    <w:rsid w:val="0029004C"/>
    <w:rsid w:val="0029689B"/>
    <w:rsid w:val="002A07FC"/>
    <w:rsid w:val="002A1913"/>
    <w:rsid w:val="002A2700"/>
    <w:rsid w:val="002A3B5B"/>
    <w:rsid w:val="002A4BC7"/>
    <w:rsid w:val="002B14CF"/>
    <w:rsid w:val="002B2198"/>
    <w:rsid w:val="002B3000"/>
    <w:rsid w:val="002B62FC"/>
    <w:rsid w:val="002B6A51"/>
    <w:rsid w:val="002B7ACE"/>
    <w:rsid w:val="002C034A"/>
    <w:rsid w:val="002C0EFE"/>
    <w:rsid w:val="002C26BC"/>
    <w:rsid w:val="002D06ED"/>
    <w:rsid w:val="002D0E57"/>
    <w:rsid w:val="002D324B"/>
    <w:rsid w:val="002E7DA6"/>
    <w:rsid w:val="002F2F77"/>
    <w:rsid w:val="00311E93"/>
    <w:rsid w:val="00312A95"/>
    <w:rsid w:val="00313345"/>
    <w:rsid w:val="003133CC"/>
    <w:rsid w:val="00313714"/>
    <w:rsid w:val="00317CB9"/>
    <w:rsid w:val="00324E98"/>
    <w:rsid w:val="00333699"/>
    <w:rsid w:val="00333E2F"/>
    <w:rsid w:val="00334473"/>
    <w:rsid w:val="003512EF"/>
    <w:rsid w:val="003516D2"/>
    <w:rsid w:val="00356FC4"/>
    <w:rsid w:val="00363585"/>
    <w:rsid w:val="0037047F"/>
    <w:rsid w:val="00370837"/>
    <w:rsid w:val="00374675"/>
    <w:rsid w:val="00382BE5"/>
    <w:rsid w:val="00385444"/>
    <w:rsid w:val="003A2026"/>
    <w:rsid w:val="003B1C74"/>
    <w:rsid w:val="003D1BB4"/>
    <w:rsid w:val="003D405F"/>
    <w:rsid w:val="003D5E14"/>
    <w:rsid w:val="003E380F"/>
    <w:rsid w:val="003F18B4"/>
    <w:rsid w:val="003F5E1A"/>
    <w:rsid w:val="00400885"/>
    <w:rsid w:val="00402638"/>
    <w:rsid w:val="00410597"/>
    <w:rsid w:val="00412060"/>
    <w:rsid w:val="00433051"/>
    <w:rsid w:val="00433EC5"/>
    <w:rsid w:val="00435A42"/>
    <w:rsid w:val="004362FA"/>
    <w:rsid w:val="00447DA8"/>
    <w:rsid w:val="0045143F"/>
    <w:rsid w:val="0045409C"/>
    <w:rsid w:val="00454B8E"/>
    <w:rsid w:val="00466361"/>
    <w:rsid w:val="004708B2"/>
    <w:rsid w:val="00472290"/>
    <w:rsid w:val="004740DC"/>
    <w:rsid w:val="00474964"/>
    <w:rsid w:val="0047512E"/>
    <w:rsid w:val="00485ED2"/>
    <w:rsid w:val="00490225"/>
    <w:rsid w:val="004918C8"/>
    <w:rsid w:val="00496780"/>
    <w:rsid w:val="0049797C"/>
    <w:rsid w:val="004A0A36"/>
    <w:rsid w:val="004A51E0"/>
    <w:rsid w:val="004A68F4"/>
    <w:rsid w:val="004B3BD8"/>
    <w:rsid w:val="004B407E"/>
    <w:rsid w:val="004B4922"/>
    <w:rsid w:val="004B6205"/>
    <w:rsid w:val="004C5509"/>
    <w:rsid w:val="004C633E"/>
    <w:rsid w:val="004C7162"/>
    <w:rsid w:val="004D2FB9"/>
    <w:rsid w:val="004D7760"/>
    <w:rsid w:val="004E03CB"/>
    <w:rsid w:val="004E2832"/>
    <w:rsid w:val="004E4606"/>
    <w:rsid w:val="004E46C6"/>
    <w:rsid w:val="004F3619"/>
    <w:rsid w:val="004F4C14"/>
    <w:rsid w:val="004F773C"/>
    <w:rsid w:val="0050064A"/>
    <w:rsid w:val="0050349A"/>
    <w:rsid w:val="00512804"/>
    <w:rsid w:val="00537E93"/>
    <w:rsid w:val="0054095F"/>
    <w:rsid w:val="00542A1B"/>
    <w:rsid w:val="005441F9"/>
    <w:rsid w:val="00550659"/>
    <w:rsid w:val="005524C3"/>
    <w:rsid w:val="00557720"/>
    <w:rsid w:val="00562A22"/>
    <w:rsid w:val="00565F98"/>
    <w:rsid w:val="0056734E"/>
    <w:rsid w:val="00572631"/>
    <w:rsid w:val="00573156"/>
    <w:rsid w:val="005750FC"/>
    <w:rsid w:val="0058395F"/>
    <w:rsid w:val="00586E88"/>
    <w:rsid w:val="00587B32"/>
    <w:rsid w:val="005970ED"/>
    <w:rsid w:val="005A42CD"/>
    <w:rsid w:val="005A71A6"/>
    <w:rsid w:val="005B3259"/>
    <w:rsid w:val="005C12E4"/>
    <w:rsid w:val="005C26FB"/>
    <w:rsid w:val="005C2C3B"/>
    <w:rsid w:val="005E64D1"/>
    <w:rsid w:val="006022DC"/>
    <w:rsid w:val="00621077"/>
    <w:rsid w:val="00621237"/>
    <w:rsid w:val="00642946"/>
    <w:rsid w:val="006432E5"/>
    <w:rsid w:val="00653A7A"/>
    <w:rsid w:val="00670070"/>
    <w:rsid w:val="006833D3"/>
    <w:rsid w:val="006B1B03"/>
    <w:rsid w:val="006B59F8"/>
    <w:rsid w:val="006B6780"/>
    <w:rsid w:val="006C1517"/>
    <w:rsid w:val="006C68DD"/>
    <w:rsid w:val="006E2921"/>
    <w:rsid w:val="006F0ABA"/>
    <w:rsid w:val="006F5023"/>
    <w:rsid w:val="006F57A9"/>
    <w:rsid w:val="006F7E5B"/>
    <w:rsid w:val="007009A4"/>
    <w:rsid w:val="007069F3"/>
    <w:rsid w:val="00711CCE"/>
    <w:rsid w:val="00714715"/>
    <w:rsid w:val="00715573"/>
    <w:rsid w:val="0073297B"/>
    <w:rsid w:val="00735415"/>
    <w:rsid w:val="0073650E"/>
    <w:rsid w:val="007528EF"/>
    <w:rsid w:val="00762071"/>
    <w:rsid w:val="007679D9"/>
    <w:rsid w:val="00773DC7"/>
    <w:rsid w:val="00776B6D"/>
    <w:rsid w:val="00786CC8"/>
    <w:rsid w:val="00786D2D"/>
    <w:rsid w:val="007925A9"/>
    <w:rsid w:val="00796CA4"/>
    <w:rsid w:val="007979AF"/>
    <w:rsid w:val="007A2F30"/>
    <w:rsid w:val="007A3117"/>
    <w:rsid w:val="007A7679"/>
    <w:rsid w:val="007B0EAD"/>
    <w:rsid w:val="007B1021"/>
    <w:rsid w:val="007B487B"/>
    <w:rsid w:val="007B6617"/>
    <w:rsid w:val="007B6731"/>
    <w:rsid w:val="007B7D7C"/>
    <w:rsid w:val="007C0EEE"/>
    <w:rsid w:val="007C1C86"/>
    <w:rsid w:val="007C2786"/>
    <w:rsid w:val="007C2802"/>
    <w:rsid w:val="007C7B8E"/>
    <w:rsid w:val="007E16BA"/>
    <w:rsid w:val="007E17E0"/>
    <w:rsid w:val="007E2534"/>
    <w:rsid w:val="007E44C8"/>
    <w:rsid w:val="007F07ED"/>
    <w:rsid w:val="007F3372"/>
    <w:rsid w:val="008110D7"/>
    <w:rsid w:val="00814D39"/>
    <w:rsid w:val="00821AF4"/>
    <w:rsid w:val="008261A3"/>
    <w:rsid w:val="00827D01"/>
    <w:rsid w:val="00831C19"/>
    <w:rsid w:val="00832684"/>
    <w:rsid w:val="008356D1"/>
    <w:rsid w:val="00835753"/>
    <w:rsid w:val="00835866"/>
    <w:rsid w:val="00836002"/>
    <w:rsid w:val="00836B07"/>
    <w:rsid w:val="00836B33"/>
    <w:rsid w:val="008536A2"/>
    <w:rsid w:val="008536DB"/>
    <w:rsid w:val="0085656E"/>
    <w:rsid w:val="008602A3"/>
    <w:rsid w:val="00862BE9"/>
    <w:rsid w:val="00867471"/>
    <w:rsid w:val="00876210"/>
    <w:rsid w:val="00877E76"/>
    <w:rsid w:val="0088742D"/>
    <w:rsid w:val="00893F2F"/>
    <w:rsid w:val="008A052E"/>
    <w:rsid w:val="008A10F2"/>
    <w:rsid w:val="008A53F8"/>
    <w:rsid w:val="008A7B96"/>
    <w:rsid w:val="008C38CC"/>
    <w:rsid w:val="008C7916"/>
    <w:rsid w:val="008D52B4"/>
    <w:rsid w:val="008D6084"/>
    <w:rsid w:val="008E1277"/>
    <w:rsid w:val="008F22B3"/>
    <w:rsid w:val="00914E10"/>
    <w:rsid w:val="009176C2"/>
    <w:rsid w:val="00934724"/>
    <w:rsid w:val="00941895"/>
    <w:rsid w:val="00944B89"/>
    <w:rsid w:val="00945207"/>
    <w:rsid w:val="00951910"/>
    <w:rsid w:val="009535D0"/>
    <w:rsid w:val="00955EDE"/>
    <w:rsid w:val="00963941"/>
    <w:rsid w:val="00982285"/>
    <w:rsid w:val="00983F3A"/>
    <w:rsid w:val="00984403"/>
    <w:rsid w:val="00984913"/>
    <w:rsid w:val="00987DAD"/>
    <w:rsid w:val="00991908"/>
    <w:rsid w:val="00991AF1"/>
    <w:rsid w:val="009A5076"/>
    <w:rsid w:val="009A6E7F"/>
    <w:rsid w:val="009A6E8F"/>
    <w:rsid w:val="009B44BB"/>
    <w:rsid w:val="009C116E"/>
    <w:rsid w:val="009E4190"/>
    <w:rsid w:val="009F0275"/>
    <w:rsid w:val="009F5E1A"/>
    <w:rsid w:val="00A002D3"/>
    <w:rsid w:val="00A00B0A"/>
    <w:rsid w:val="00A11057"/>
    <w:rsid w:val="00A1231C"/>
    <w:rsid w:val="00A23233"/>
    <w:rsid w:val="00A2622A"/>
    <w:rsid w:val="00A467D9"/>
    <w:rsid w:val="00A540AC"/>
    <w:rsid w:val="00A54B01"/>
    <w:rsid w:val="00A670C8"/>
    <w:rsid w:val="00A77F9D"/>
    <w:rsid w:val="00A82D48"/>
    <w:rsid w:val="00A932B2"/>
    <w:rsid w:val="00AA1C18"/>
    <w:rsid w:val="00AA5E7F"/>
    <w:rsid w:val="00AA7E1C"/>
    <w:rsid w:val="00AB2F51"/>
    <w:rsid w:val="00AB4DD2"/>
    <w:rsid w:val="00AB5443"/>
    <w:rsid w:val="00AD4035"/>
    <w:rsid w:val="00AD4E94"/>
    <w:rsid w:val="00B023E4"/>
    <w:rsid w:val="00B044BF"/>
    <w:rsid w:val="00B05666"/>
    <w:rsid w:val="00B07423"/>
    <w:rsid w:val="00B10B00"/>
    <w:rsid w:val="00B15681"/>
    <w:rsid w:val="00B26932"/>
    <w:rsid w:val="00B32479"/>
    <w:rsid w:val="00B34C60"/>
    <w:rsid w:val="00B4173A"/>
    <w:rsid w:val="00B44893"/>
    <w:rsid w:val="00B53976"/>
    <w:rsid w:val="00B5585F"/>
    <w:rsid w:val="00B6005A"/>
    <w:rsid w:val="00B61428"/>
    <w:rsid w:val="00B62729"/>
    <w:rsid w:val="00B62D75"/>
    <w:rsid w:val="00B67F47"/>
    <w:rsid w:val="00B7094C"/>
    <w:rsid w:val="00B71A68"/>
    <w:rsid w:val="00B74206"/>
    <w:rsid w:val="00B80A90"/>
    <w:rsid w:val="00B845DF"/>
    <w:rsid w:val="00B91817"/>
    <w:rsid w:val="00B970E7"/>
    <w:rsid w:val="00BA0D02"/>
    <w:rsid w:val="00BA1220"/>
    <w:rsid w:val="00BA57B8"/>
    <w:rsid w:val="00BB0880"/>
    <w:rsid w:val="00BD322D"/>
    <w:rsid w:val="00BD6D59"/>
    <w:rsid w:val="00BD7169"/>
    <w:rsid w:val="00BE2303"/>
    <w:rsid w:val="00BE52E4"/>
    <w:rsid w:val="00C00277"/>
    <w:rsid w:val="00C003C1"/>
    <w:rsid w:val="00C00A35"/>
    <w:rsid w:val="00C01FE3"/>
    <w:rsid w:val="00C02919"/>
    <w:rsid w:val="00C03DCB"/>
    <w:rsid w:val="00C13138"/>
    <w:rsid w:val="00C13B00"/>
    <w:rsid w:val="00C16757"/>
    <w:rsid w:val="00C47192"/>
    <w:rsid w:val="00C61D66"/>
    <w:rsid w:val="00C630FF"/>
    <w:rsid w:val="00C64CC1"/>
    <w:rsid w:val="00C64F3A"/>
    <w:rsid w:val="00C67DC9"/>
    <w:rsid w:val="00C70C88"/>
    <w:rsid w:val="00C7353B"/>
    <w:rsid w:val="00C74731"/>
    <w:rsid w:val="00C80892"/>
    <w:rsid w:val="00C80DD9"/>
    <w:rsid w:val="00C82BCC"/>
    <w:rsid w:val="00C91FDB"/>
    <w:rsid w:val="00C92911"/>
    <w:rsid w:val="00C94EBB"/>
    <w:rsid w:val="00CA65E8"/>
    <w:rsid w:val="00CA72E9"/>
    <w:rsid w:val="00CB0B4D"/>
    <w:rsid w:val="00CB3644"/>
    <w:rsid w:val="00CB74DA"/>
    <w:rsid w:val="00CC76EE"/>
    <w:rsid w:val="00CD0E0D"/>
    <w:rsid w:val="00CD2D37"/>
    <w:rsid w:val="00CD3389"/>
    <w:rsid w:val="00CF5606"/>
    <w:rsid w:val="00CF6DA9"/>
    <w:rsid w:val="00D03A96"/>
    <w:rsid w:val="00D05C9C"/>
    <w:rsid w:val="00D128B9"/>
    <w:rsid w:val="00D12AFC"/>
    <w:rsid w:val="00D14E05"/>
    <w:rsid w:val="00D15878"/>
    <w:rsid w:val="00D16196"/>
    <w:rsid w:val="00D205B3"/>
    <w:rsid w:val="00D2509C"/>
    <w:rsid w:val="00D30A00"/>
    <w:rsid w:val="00D31DCB"/>
    <w:rsid w:val="00D37968"/>
    <w:rsid w:val="00D41E1D"/>
    <w:rsid w:val="00D51901"/>
    <w:rsid w:val="00D60B32"/>
    <w:rsid w:val="00D67E92"/>
    <w:rsid w:val="00D70B0D"/>
    <w:rsid w:val="00D767B6"/>
    <w:rsid w:val="00D76CA8"/>
    <w:rsid w:val="00D76E07"/>
    <w:rsid w:val="00D77EC6"/>
    <w:rsid w:val="00D83AFA"/>
    <w:rsid w:val="00D83F8D"/>
    <w:rsid w:val="00D92428"/>
    <w:rsid w:val="00D933B6"/>
    <w:rsid w:val="00D94112"/>
    <w:rsid w:val="00DA05DC"/>
    <w:rsid w:val="00DA2B4E"/>
    <w:rsid w:val="00DA4558"/>
    <w:rsid w:val="00DB6287"/>
    <w:rsid w:val="00DD24D2"/>
    <w:rsid w:val="00DD7646"/>
    <w:rsid w:val="00DF020A"/>
    <w:rsid w:val="00DF6A72"/>
    <w:rsid w:val="00DF7BCE"/>
    <w:rsid w:val="00E01284"/>
    <w:rsid w:val="00E01569"/>
    <w:rsid w:val="00E02138"/>
    <w:rsid w:val="00E04805"/>
    <w:rsid w:val="00E05E49"/>
    <w:rsid w:val="00E06E98"/>
    <w:rsid w:val="00E223FB"/>
    <w:rsid w:val="00E3429B"/>
    <w:rsid w:val="00E4155E"/>
    <w:rsid w:val="00E44A14"/>
    <w:rsid w:val="00E51151"/>
    <w:rsid w:val="00E52EA8"/>
    <w:rsid w:val="00E52EDB"/>
    <w:rsid w:val="00E5312E"/>
    <w:rsid w:val="00E60534"/>
    <w:rsid w:val="00E65B56"/>
    <w:rsid w:val="00E70266"/>
    <w:rsid w:val="00E72802"/>
    <w:rsid w:val="00E8254C"/>
    <w:rsid w:val="00E84EA3"/>
    <w:rsid w:val="00E85806"/>
    <w:rsid w:val="00E917B0"/>
    <w:rsid w:val="00EA7939"/>
    <w:rsid w:val="00EA7B04"/>
    <w:rsid w:val="00EC0A29"/>
    <w:rsid w:val="00EC3560"/>
    <w:rsid w:val="00EC3646"/>
    <w:rsid w:val="00EC45A5"/>
    <w:rsid w:val="00EC5509"/>
    <w:rsid w:val="00EC757B"/>
    <w:rsid w:val="00ED289C"/>
    <w:rsid w:val="00EE2B40"/>
    <w:rsid w:val="00EE40DA"/>
    <w:rsid w:val="00EE4675"/>
    <w:rsid w:val="00EF0E86"/>
    <w:rsid w:val="00F02CA4"/>
    <w:rsid w:val="00F04B8E"/>
    <w:rsid w:val="00F076CE"/>
    <w:rsid w:val="00F1383B"/>
    <w:rsid w:val="00F31C3C"/>
    <w:rsid w:val="00F34A0D"/>
    <w:rsid w:val="00F34D5F"/>
    <w:rsid w:val="00F4296B"/>
    <w:rsid w:val="00F441D2"/>
    <w:rsid w:val="00F44E27"/>
    <w:rsid w:val="00F45CCB"/>
    <w:rsid w:val="00F46771"/>
    <w:rsid w:val="00F51855"/>
    <w:rsid w:val="00F51E1D"/>
    <w:rsid w:val="00F532FE"/>
    <w:rsid w:val="00F56EA7"/>
    <w:rsid w:val="00F62DBE"/>
    <w:rsid w:val="00F72750"/>
    <w:rsid w:val="00F75D97"/>
    <w:rsid w:val="00F75E52"/>
    <w:rsid w:val="00F826AC"/>
    <w:rsid w:val="00FA0C2C"/>
    <w:rsid w:val="00FA2BFE"/>
    <w:rsid w:val="00FA525A"/>
    <w:rsid w:val="00FC3C27"/>
    <w:rsid w:val="00FC53BC"/>
    <w:rsid w:val="00FF176F"/>
    <w:rsid w:val="00FF53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42FA1"/>
  <w15:docId w15:val="{8E89A48D-3819-4CC9-8123-3B64D714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basedOn w:val="Normale"/>
    <w:next w:val="Normale"/>
    <w:link w:val="Titolo1Carattere"/>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autoRedefine/>
    <w:uiPriority w:val="9"/>
    <w:unhideWhenUsed/>
    <w:qFormat/>
    <w:rsid w:val="001376B7"/>
    <w:pPr>
      <w:keepNext/>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autoRedefine/>
    <w:uiPriority w:val="9"/>
    <w:unhideWhenUsed/>
    <w:qFormat/>
    <w:rsid w:val="00D14E05"/>
    <w:pPr>
      <w:numPr>
        <w:ilvl w:val="1"/>
      </w:numPr>
      <w:outlineLvl w:val="2"/>
    </w:pPr>
    <w:rPr>
      <w:sz w:val="24"/>
    </w:rPr>
  </w:style>
  <w:style w:type="paragraph" w:styleId="Titolo4">
    <w:name w:val="heading 4"/>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1376B7"/>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D14E05"/>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C16757"/>
    <w:pPr>
      <w:spacing w:before="120" w:after="200" w:line="240" w:lineRule="auto"/>
      <w:jc w:val="center"/>
      <w:pPrChange w:id="0" w:author="Maurizio Piazza" w:date="2020-08-26T13:59:00Z">
        <w:pPr>
          <w:spacing w:after="200"/>
          <w:jc w:val="center"/>
        </w:pPr>
      </w:pPrChange>
    </w:pPr>
    <w:rPr>
      <w:i/>
      <w:iCs/>
      <w:color w:val="44546A" w:themeColor="text2"/>
      <w:sz w:val="18"/>
      <w:szCs w:val="18"/>
      <w:rPrChange w:id="0" w:author="Maurizio Piazza" w:date="2020-08-26T13:59:00Z">
        <w:rPr>
          <w:rFonts w:asciiTheme="majorHAnsi" w:eastAsiaTheme="minorHAnsi" w:hAnsiTheme="majorHAnsi" w:cstheme="minorBidi"/>
          <w:i/>
          <w:iCs/>
          <w:color w:val="44546A" w:themeColor="text2"/>
          <w:sz w:val="18"/>
          <w:szCs w:val="18"/>
          <w:lang w:val="it-IT" w:eastAsia="en-US" w:bidi="ar-SA"/>
        </w:rPr>
      </w:rPrChange>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Normale"/>
    <w:link w:val="TitoloBCarattere"/>
    <w:qFormat/>
    <w:rsid w:val="00C16757"/>
    <w:pPr>
      <w:spacing w:before="120" w:after="120" w:line="240" w:lineRule="auto"/>
    </w:pPr>
    <w:rPr>
      <w:b/>
      <w:i/>
    </w:rPr>
  </w:style>
  <w:style w:type="character" w:customStyle="1" w:styleId="TitoloBCarattere">
    <w:name w:val="Titolo B Carattere"/>
    <w:basedOn w:val="Carpredefinitoparagrafo"/>
    <w:link w:val="TitoloB"/>
    <w:rsid w:val="00C16757"/>
    <w:rPr>
      <w:rFonts w:asciiTheme="majorHAnsi" w:hAnsiTheme="majorHAnsi"/>
      <w:b/>
      <w:i/>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character" w:styleId="Enfasicorsivo">
    <w:name w:val="Emphasis"/>
    <w:basedOn w:val="Carpredefinitoparagrafo"/>
    <w:uiPriority w:val="20"/>
    <w:qFormat/>
    <w:rsid w:val="003D405F"/>
    <w:rPr>
      <w:i/>
      <w:iCs/>
    </w:rPr>
  </w:style>
  <w:style w:type="character" w:styleId="Menzionenonrisolta">
    <w:name w:val="Unresolved Mention"/>
    <w:basedOn w:val="Carpredefinitoparagrafo"/>
    <w:uiPriority w:val="99"/>
    <w:semiHidden/>
    <w:unhideWhenUsed/>
    <w:rsid w:val="007B6731"/>
    <w:rPr>
      <w:color w:val="605E5C"/>
      <w:shd w:val="clear" w:color="auto" w:fill="E1DFDD"/>
    </w:rPr>
  </w:style>
  <w:style w:type="table" w:styleId="Tabellagriglia1chiara-colore2">
    <w:name w:val="Grid Table 1 Light Accent 2"/>
    <w:basedOn w:val="Tabellanormale"/>
    <w:uiPriority w:val="46"/>
    <w:rsid w:val="00C1675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2.emf"/><Relationship Id="rId1"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B844ECA-8DD9-43C9-B546-B578B7989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2164</Words>
  <Characters>12337</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Maurizio Piazza</cp:lastModifiedBy>
  <cp:revision>5</cp:revision>
  <cp:lastPrinted>2019-04-09T08:36:00Z</cp:lastPrinted>
  <dcterms:created xsi:type="dcterms:W3CDTF">2020-08-26T11:57:00Z</dcterms:created>
  <dcterms:modified xsi:type="dcterms:W3CDTF">2020-09-08T15:05:00Z</dcterms:modified>
</cp:coreProperties>
</file>