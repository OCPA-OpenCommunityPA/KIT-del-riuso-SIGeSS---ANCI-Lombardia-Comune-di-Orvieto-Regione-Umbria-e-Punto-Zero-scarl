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AC6EB" w14:textId="53AEF65C" w:rsidR="005441F9" w:rsidRDefault="005441F9" w:rsidP="00DD7646">
      <w:pPr>
        <w:pStyle w:val="Titolo"/>
      </w:pPr>
    </w:p>
    <w:p w14:paraId="054DD4E1" w14:textId="2873424F" w:rsidR="00DD7646" w:rsidRDefault="00DD7646" w:rsidP="00DD7646">
      <w:pPr>
        <w:pStyle w:val="Titolo"/>
      </w:pPr>
    </w:p>
    <w:p w14:paraId="15EC755C" w14:textId="77777777" w:rsidR="00DD7646" w:rsidRDefault="00DD7646" w:rsidP="00DD7646">
      <w:pPr>
        <w:pStyle w:val="Titolo"/>
      </w:pPr>
    </w:p>
    <w:p w14:paraId="2B5F180D" w14:textId="4DF04048" w:rsidR="00DD7646" w:rsidRPr="00EC45A5" w:rsidRDefault="0047512E" w:rsidP="00EC45A5">
      <w:pPr>
        <w:pStyle w:val="Titolo"/>
        <w:ind w:left="567"/>
        <w:jc w:val="left"/>
        <w:rPr>
          <w:rFonts w:eastAsiaTheme="minorHAnsi" w:cstheme="minorBidi"/>
          <w:b/>
          <w:color w:val="2F5496" w:themeColor="accent5" w:themeShade="BF"/>
          <w:spacing w:val="0"/>
          <w:kern w:val="0"/>
          <w:sz w:val="48"/>
          <w:szCs w:val="48"/>
        </w:rPr>
      </w:pPr>
      <w:r w:rsidRPr="00EC45A5">
        <w:rPr>
          <w:rFonts w:eastAsiaTheme="minorHAnsi" w:cstheme="minorBidi"/>
          <w:b/>
          <w:color w:val="2F5496" w:themeColor="accent5" w:themeShade="BF"/>
          <w:spacing w:val="0"/>
          <w:kern w:val="0"/>
          <w:sz w:val="48"/>
          <w:szCs w:val="48"/>
        </w:rPr>
        <w:t>Nome progetto</w:t>
      </w:r>
    </w:p>
    <w:p w14:paraId="56C6E390" w14:textId="75FAE0CF" w:rsidR="00F532FE" w:rsidRPr="00F532FE" w:rsidRDefault="000A34B4" w:rsidP="00EC45A5">
      <w:pPr>
        <w:ind w:left="567"/>
        <w:jc w:val="left"/>
        <w:rPr>
          <w:b/>
          <w:color w:val="2F5496" w:themeColor="accent5" w:themeShade="BF"/>
          <w:sz w:val="38"/>
          <w:szCs w:val="38"/>
        </w:rPr>
      </w:pPr>
      <w:r w:rsidRPr="00F532FE">
        <w:rPr>
          <w:b/>
          <w:color w:val="2F5496" w:themeColor="accent5" w:themeShade="BF"/>
          <w:sz w:val="38"/>
          <w:szCs w:val="38"/>
        </w:rPr>
        <w:t>KIT</w:t>
      </w:r>
      <w:r w:rsidR="00DD7646" w:rsidRPr="00F532FE">
        <w:rPr>
          <w:b/>
          <w:color w:val="2F5496" w:themeColor="accent5" w:themeShade="BF"/>
          <w:sz w:val="38"/>
          <w:szCs w:val="38"/>
        </w:rPr>
        <w:t xml:space="preserve"> d</w:t>
      </w:r>
      <w:r w:rsidR="000E590D" w:rsidRPr="00F532FE">
        <w:rPr>
          <w:b/>
          <w:color w:val="2F5496" w:themeColor="accent5" w:themeShade="BF"/>
          <w:sz w:val="38"/>
          <w:szCs w:val="38"/>
        </w:rPr>
        <w:t>i</w:t>
      </w:r>
      <w:r w:rsidR="00DD7646" w:rsidRPr="00F532FE">
        <w:rPr>
          <w:b/>
          <w:color w:val="2F5496" w:themeColor="accent5" w:themeShade="BF"/>
          <w:sz w:val="38"/>
          <w:szCs w:val="38"/>
        </w:rPr>
        <w:t xml:space="preserve"> riuso</w:t>
      </w:r>
      <w:r w:rsidR="00AA1C18" w:rsidRPr="00F532FE">
        <w:rPr>
          <w:b/>
          <w:color w:val="2F5496" w:themeColor="accent5" w:themeShade="BF"/>
          <w:sz w:val="38"/>
          <w:szCs w:val="38"/>
        </w:rPr>
        <w:t xml:space="preserve"> </w:t>
      </w:r>
      <w:r w:rsidR="00F532FE" w:rsidRPr="00F532FE">
        <w:rPr>
          <w:b/>
          <w:color w:val="2F5496" w:themeColor="accent5" w:themeShade="BF"/>
          <w:sz w:val="38"/>
          <w:szCs w:val="38"/>
        </w:rPr>
        <w:t xml:space="preserve">Fase </w:t>
      </w:r>
      <w:r w:rsidR="00E72FC5">
        <w:rPr>
          <w:b/>
          <w:color w:val="2F5496" w:themeColor="accent5" w:themeShade="BF"/>
          <w:sz w:val="38"/>
          <w:szCs w:val="38"/>
        </w:rPr>
        <w:t>C</w:t>
      </w:r>
      <w:r w:rsidR="00F532FE" w:rsidRPr="00F532FE">
        <w:rPr>
          <w:b/>
          <w:color w:val="2F5496" w:themeColor="accent5" w:themeShade="BF"/>
          <w:sz w:val="38"/>
          <w:szCs w:val="38"/>
        </w:rPr>
        <w:t xml:space="preserve"> </w:t>
      </w:r>
      <w:r w:rsidR="002602AA">
        <w:rPr>
          <w:b/>
          <w:color w:val="2F5496" w:themeColor="accent5" w:themeShade="BF"/>
          <w:sz w:val="38"/>
          <w:szCs w:val="38"/>
        </w:rPr>
        <w:t>–</w:t>
      </w:r>
      <w:r w:rsidR="00F532FE" w:rsidRPr="00F532FE">
        <w:rPr>
          <w:b/>
          <w:color w:val="2F5496" w:themeColor="accent5" w:themeShade="BF"/>
          <w:sz w:val="38"/>
          <w:szCs w:val="38"/>
        </w:rPr>
        <w:t xml:space="preserve"> </w:t>
      </w:r>
      <w:r w:rsidR="00E72FC5">
        <w:rPr>
          <w:b/>
          <w:color w:val="2F5496" w:themeColor="accent5" w:themeShade="BF"/>
          <w:sz w:val="38"/>
          <w:szCs w:val="38"/>
        </w:rPr>
        <w:t>Gestione a regime</w:t>
      </w:r>
      <w:r w:rsidR="00E72FC5" w:rsidRPr="00F532FE">
        <w:rPr>
          <w:b/>
          <w:color w:val="2F5496" w:themeColor="accent5" w:themeShade="BF"/>
          <w:sz w:val="38"/>
          <w:szCs w:val="38"/>
        </w:rPr>
        <w:t xml:space="preserve"> della buona pratica</w:t>
      </w:r>
    </w:p>
    <w:p w14:paraId="5AF5B6F9" w14:textId="5582FC78" w:rsidR="00F532FE" w:rsidRPr="00EC45A5" w:rsidRDefault="004C6CDC" w:rsidP="000E590D">
      <w:pPr>
        <w:ind w:left="567"/>
        <w:jc w:val="left"/>
        <w:rPr>
          <w:b/>
          <w:color w:val="2F5496" w:themeColor="accent5" w:themeShade="BF"/>
          <w:sz w:val="36"/>
          <w:szCs w:val="48"/>
          <w:u w:val="single"/>
        </w:rPr>
      </w:pPr>
      <w:r>
        <w:rPr>
          <w:b/>
          <w:color w:val="2F5496" w:themeColor="accent5" w:themeShade="BF"/>
          <w:sz w:val="36"/>
          <w:szCs w:val="48"/>
          <w:u w:val="single"/>
        </w:rPr>
        <w:t>C</w:t>
      </w:r>
      <w:r w:rsidR="002A05EF">
        <w:rPr>
          <w:b/>
          <w:color w:val="2F5496" w:themeColor="accent5" w:themeShade="BF"/>
          <w:sz w:val="36"/>
          <w:szCs w:val="48"/>
          <w:u w:val="single"/>
        </w:rPr>
        <w:t>5</w:t>
      </w:r>
      <w:r w:rsidR="00EC45A5" w:rsidRPr="00EC45A5">
        <w:rPr>
          <w:b/>
          <w:color w:val="2F5496" w:themeColor="accent5" w:themeShade="BF"/>
          <w:sz w:val="36"/>
          <w:szCs w:val="48"/>
          <w:u w:val="single"/>
        </w:rPr>
        <w:t xml:space="preserve">. </w:t>
      </w:r>
      <w:r w:rsidR="0047512E" w:rsidRPr="00EC45A5">
        <w:rPr>
          <w:b/>
          <w:color w:val="2F5496" w:themeColor="accent5" w:themeShade="BF"/>
          <w:sz w:val="36"/>
          <w:szCs w:val="48"/>
          <w:u w:val="single"/>
        </w:rPr>
        <w:t>Strument</w:t>
      </w:r>
      <w:r w:rsidR="00F532FE" w:rsidRPr="00EC45A5">
        <w:rPr>
          <w:b/>
          <w:color w:val="2F5496" w:themeColor="accent5" w:themeShade="BF"/>
          <w:sz w:val="36"/>
          <w:szCs w:val="48"/>
          <w:u w:val="single"/>
        </w:rPr>
        <w:t>i</w:t>
      </w:r>
      <w:r w:rsidR="0047512E" w:rsidRPr="00EC45A5">
        <w:rPr>
          <w:b/>
          <w:color w:val="2F5496" w:themeColor="accent5" w:themeShade="BF"/>
          <w:sz w:val="36"/>
          <w:szCs w:val="48"/>
          <w:u w:val="single"/>
        </w:rPr>
        <w:t xml:space="preserve"> </w:t>
      </w:r>
      <w:r w:rsidR="002A05EF">
        <w:rPr>
          <w:b/>
          <w:color w:val="2F5496" w:themeColor="accent5" w:themeShade="BF"/>
          <w:sz w:val="36"/>
          <w:szCs w:val="48"/>
          <w:u w:val="single"/>
        </w:rPr>
        <w:t>informativi e formativi</w:t>
      </w:r>
    </w:p>
    <w:p w14:paraId="31F24209" w14:textId="7C228649" w:rsidR="00AA1C18" w:rsidRPr="00EC45A5" w:rsidRDefault="004C6CDC" w:rsidP="000E590D">
      <w:pPr>
        <w:ind w:left="567"/>
        <w:jc w:val="left"/>
        <w:rPr>
          <w:b/>
          <w:color w:val="2F5496" w:themeColor="accent5" w:themeShade="BF"/>
          <w:sz w:val="28"/>
          <w:szCs w:val="48"/>
        </w:rPr>
      </w:pPr>
      <w:r>
        <w:rPr>
          <w:b/>
          <w:color w:val="2F5496" w:themeColor="accent5" w:themeShade="BF"/>
          <w:sz w:val="28"/>
          <w:szCs w:val="48"/>
        </w:rPr>
        <w:t>C</w:t>
      </w:r>
      <w:r w:rsidR="00CD7367">
        <w:rPr>
          <w:b/>
          <w:color w:val="2F5496" w:themeColor="accent5" w:themeShade="BF"/>
          <w:sz w:val="28"/>
          <w:szCs w:val="48"/>
        </w:rPr>
        <w:t>5</w:t>
      </w:r>
      <w:r w:rsidR="0047512E" w:rsidRPr="00EC45A5">
        <w:rPr>
          <w:b/>
          <w:color w:val="2F5496" w:themeColor="accent5" w:themeShade="BF"/>
          <w:sz w:val="28"/>
          <w:szCs w:val="48"/>
        </w:rPr>
        <w:t>.</w:t>
      </w:r>
      <w:r w:rsidR="00EC45A5" w:rsidRPr="00EC45A5">
        <w:rPr>
          <w:b/>
          <w:color w:val="2F5496" w:themeColor="accent5" w:themeShade="BF"/>
          <w:sz w:val="28"/>
          <w:szCs w:val="48"/>
        </w:rPr>
        <w:t>1</w:t>
      </w:r>
      <w:r w:rsidR="0047512E" w:rsidRPr="00EC45A5">
        <w:rPr>
          <w:b/>
          <w:color w:val="2F5496" w:themeColor="accent5" w:themeShade="BF"/>
          <w:sz w:val="28"/>
          <w:szCs w:val="48"/>
        </w:rPr>
        <w:t xml:space="preserve"> </w:t>
      </w:r>
      <w:r w:rsidR="008451C7">
        <w:rPr>
          <w:b/>
          <w:color w:val="2F5496" w:themeColor="accent5" w:themeShade="BF"/>
          <w:sz w:val="28"/>
          <w:szCs w:val="48"/>
        </w:rPr>
        <w:t>Identità di una comunità</w:t>
      </w:r>
    </w:p>
    <w:p w14:paraId="40C8046E" w14:textId="0AC63047" w:rsidR="00EC45A5" w:rsidRDefault="004C6CDC" w:rsidP="000E590D">
      <w:pPr>
        <w:ind w:left="567"/>
        <w:jc w:val="left"/>
        <w:rPr>
          <w:b/>
          <w:color w:val="2F5496" w:themeColor="accent5" w:themeShade="BF"/>
          <w:sz w:val="28"/>
          <w:szCs w:val="48"/>
        </w:rPr>
      </w:pPr>
      <w:r>
        <w:rPr>
          <w:b/>
          <w:color w:val="2F5496" w:themeColor="accent5" w:themeShade="BF"/>
          <w:sz w:val="28"/>
          <w:szCs w:val="48"/>
        </w:rPr>
        <w:t>C</w:t>
      </w:r>
      <w:r w:rsidR="00CD7367">
        <w:rPr>
          <w:b/>
          <w:color w:val="2F5496" w:themeColor="accent5" w:themeShade="BF"/>
          <w:sz w:val="28"/>
          <w:szCs w:val="48"/>
        </w:rPr>
        <w:t>5</w:t>
      </w:r>
      <w:r w:rsidR="00EC45A5" w:rsidRPr="00EC45A5">
        <w:rPr>
          <w:b/>
          <w:color w:val="2F5496" w:themeColor="accent5" w:themeShade="BF"/>
          <w:sz w:val="28"/>
          <w:szCs w:val="48"/>
        </w:rPr>
        <w:t>.</w:t>
      </w:r>
      <w:r w:rsidR="00CF5606">
        <w:rPr>
          <w:b/>
          <w:color w:val="2F5496" w:themeColor="accent5" w:themeShade="BF"/>
          <w:sz w:val="28"/>
          <w:szCs w:val="48"/>
        </w:rPr>
        <w:t xml:space="preserve">2 </w:t>
      </w:r>
      <w:r w:rsidR="008451C7">
        <w:rPr>
          <w:b/>
          <w:color w:val="2F5496" w:themeColor="accent5" w:themeShade="BF"/>
          <w:sz w:val="28"/>
          <w:szCs w:val="48"/>
        </w:rPr>
        <w:t>Laboratorio e Servizi disponibili</w:t>
      </w:r>
    </w:p>
    <w:p w14:paraId="7036C997" w14:textId="796C44C5" w:rsidR="008451C7" w:rsidRDefault="008451C7" w:rsidP="000E590D">
      <w:pPr>
        <w:ind w:left="567"/>
        <w:jc w:val="left"/>
        <w:rPr>
          <w:b/>
          <w:color w:val="2F5496" w:themeColor="accent5" w:themeShade="BF"/>
          <w:sz w:val="28"/>
          <w:szCs w:val="48"/>
        </w:rPr>
      </w:pPr>
      <w:r>
        <w:rPr>
          <w:b/>
          <w:color w:val="2F5496" w:themeColor="accent5" w:themeShade="BF"/>
          <w:sz w:val="28"/>
          <w:szCs w:val="48"/>
        </w:rPr>
        <w:t>C5.3 Accesso dei Membri alla Comunità</w:t>
      </w:r>
    </w:p>
    <w:p w14:paraId="49972910" w14:textId="1CC00052" w:rsidR="008451C7" w:rsidRPr="00EC45A5" w:rsidRDefault="008451C7" w:rsidP="000E590D">
      <w:pPr>
        <w:ind w:left="567"/>
        <w:jc w:val="left"/>
        <w:rPr>
          <w:b/>
          <w:color w:val="2F5496" w:themeColor="accent5" w:themeShade="BF"/>
          <w:sz w:val="28"/>
          <w:szCs w:val="48"/>
        </w:rPr>
      </w:pPr>
      <w:r>
        <w:rPr>
          <w:b/>
          <w:color w:val="2F5496" w:themeColor="accent5" w:themeShade="BF"/>
          <w:sz w:val="28"/>
          <w:szCs w:val="48"/>
        </w:rPr>
        <w:t>C5.4 Monitoraggio degli impatti di adozione della Pratica nel riusante</w:t>
      </w:r>
    </w:p>
    <w:p w14:paraId="309A334F" w14:textId="16675D02" w:rsidR="004D7760" w:rsidRDefault="004D7760" w:rsidP="000E590D">
      <w:pPr>
        <w:ind w:left="567"/>
        <w:jc w:val="left"/>
        <w:rPr>
          <w:b/>
          <w:color w:val="2F5496" w:themeColor="accent5" w:themeShade="BF"/>
          <w:sz w:val="40"/>
          <w:szCs w:val="48"/>
        </w:rPr>
      </w:pPr>
    </w:p>
    <w:p w14:paraId="1667D019" w14:textId="77777777" w:rsidR="00A932B2" w:rsidRPr="000E590D" w:rsidRDefault="00A932B2" w:rsidP="000E590D">
      <w:pPr>
        <w:ind w:left="567"/>
        <w:jc w:val="left"/>
        <w:rPr>
          <w:b/>
          <w:color w:val="2F5496" w:themeColor="accent5" w:themeShade="BF"/>
          <w:sz w:val="40"/>
          <w:szCs w:val="48"/>
        </w:rPr>
      </w:pPr>
    </w:p>
    <w:p w14:paraId="3F9D73AE" w14:textId="0454B487" w:rsidR="004D7760" w:rsidRDefault="004D7760" w:rsidP="004D7760">
      <w:pPr>
        <w:ind w:left="567"/>
      </w:pPr>
      <w:r>
        <w:t xml:space="preserve">Data rilascio: </w:t>
      </w:r>
      <w:r w:rsidR="00AA1C18">
        <w:t>1</w:t>
      </w:r>
      <w:r w:rsidR="009E4190">
        <w:t>0</w:t>
      </w:r>
      <w:r>
        <w:t>/1</w:t>
      </w:r>
      <w:r w:rsidR="00C80DD9">
        <w:t>2</w:t>
      </w:r>
      <w:r>
        <w:t>/2018</w:t>
      </w:r>
    </w:p>
    <w:p w14:paraId="166BBA59" w14:textId="1176F847" w:rsidR="004D7760" w:rsidRDefault="004D7760" w:rsidP="004D7760">
      <w:pPr>
        <w:ind w:left="567"/>
        <w:rPr>
          <w:ins w:id="1" w:author="Maurizio Piazza" w:date="2020-08-28T16:01:00Z"/>
        </w:rPr>
      </w:pPr>
      <w:r>
        <w:t>Versione: 1.0</w:t>
      </w:r>
    </w:p>
    <w:p w14:paraId="1C1F86CC" w14:textId="53D9BF5B" w:rsidR="008446B0" w:rsidRPr="00143975" w:rsidRDefault="008446B0" w:rsidP="004D7760">
      <w:pPr>
        <w:ind w:left="567"/>
      </w:pPr>
      <w:ins w:id="2" w:author="Maurizio Piazza" w:date="2020-08-28T16:01:00Z">
        <w:r w:rsidRPr="008446B0">
          <w:t>Ultima revisione: 28/08/2020</w:t>
        </w:r>
      </w:ins>
    </w:p>
    <w:p w14:paraId="40423BF5" w14:textId="75BCE0C7" w:rsidR="00DD7646" w:rsidRDefault="00DD7646" w:rsidP="00DD7646">
      <w:r>
        <w:br w:type="page"/>
      </w:r>
    </w:p>
    <w:p w14:paraId="4802EFBC" w14:textId="77777777" w:rsidR="000E590D" w:rsidRDefault="000E590D" w:rsidP="001376B7">
      <w:pPr>
        <w:pStyle w:val="Titolo1"/>
      </w:pPr>
    </w:p>
    <w:sdt>
      <w:sdtPr>
        <w:rPr>
          <w:rFonts w:eastAsiaTheme="minorHAnsi" w:cstheme="minorBidi"/>
          <w:b w:val="0"/>
          <w:bCs w:val="0"/>
          <w:color w:val="auto"/>
          <w:sz w:val="22"/>
          <w:szCs w:val="22"/>
          <w:lang w:eastAsia="en-US"/>
        </w:rPr>
        <w:id w:val="-1221985496"/>
        <w:docPartObj>
          <w:docPartGallery w:val="Table of Contents"/>
          <w:docPartUnique/>
        </w:docPartObj>
      </w:sdtPr>
      <w:sdtEndPr/>
      <w:sdtContent>
        <w:p w14:paraId="0B9EB184" w14:textId="3884D966" w:rsidR="004A51E0" w:rsidRPr="004A51E0" w:rsidRDefault="004A51E0">
          <w:pPr>
            <w:pStyle w:val="Titolosommario"/>
            <w:rPr>
              <w:b w:val="0"/>
            </w:rPr>
          </w:pPr>
          <w:r w:rsidRPr="004A51E0">
            <w:rPr>
              <w:b w:val="0"/>
            </w:rPr>
            <w:t>Sommario</w:t>
          </w:r>
        </w:p>
        <w:p w14:paraId="42693FCA" w14:textId="1E207997" w:rsidR="00275360" w:rsidRDefault="004A51E0">
          <w:pPr>
            <w:pStyle w:val="Sommario1"/>
            <w:tabs>
              <w:tab w:val="right" w:leader="dot" w:pos="9628"/>
            </w:tabs>
            <w:rPr>
              <w:rFonts w:eastAsiaTheme="minorEastAsia" w:cstheme="minorBidi"/>
              <w:b w:val="0"/>
              <w:bCs w:val="0"/>
              <w:i w:val="0"/>
              <w:iCs w:val="0"/>
              <w:noProof/>
              <w:sz w:val="22"/>
              <w:szCs w:val="22"/>
              <w:lang w:eastAsia="it-IT"/>
            </w:rPr>
          </w:pPr>
          <w:r>
            <w:fldChar w:fldCharType="begin"/>
          </w:r>
          <w:r>
            <w:instrText xml:space="preserve"> TOC \o "1-3" \h \z \u </w:instrText>
          </w:r>
          <w:r>
            <w:fldChar w:fldCharType="separate"/>
          </w:r>
          <w:hyperlink w:anchor="_Toc47351427" w:history="1">
            <w:r w:rsidR="00275360" w:rsidRPr="00C13C84">
              <w:rPr>
                <w:rStyle w:val="Collegamentoipertestuale"/>
                <w:noProof/>
              </w:rPr>
              <w:t>Premessa</w:t>
            </w:r>
            <w:r w:rsidR="00275360">
              <w:rPr>
                <w:noProof/>
                <w:webHidden/>
              </w:rPr>
              <w:tab/>
            </w:r>
            <w:r w:rsidR="00275360">
              <w:rPr>
                <w:noProof/>
                <w:webHidden/>
              </w:rPr>
              <w:fldChar w:fldCharType="begin"/>
            </w:r>
            <w:r w:rsidR="00275360">
              <w:rPr>
                <w:noProof/>
                <w:webHidden/>
              </w:rPr>
              <w:instrText xml:space="preserve"> PAGEREF _Toc47351427 \h </w:instrText>
            </w:r>
            <w:r w:rsidR="00275360">
              <w:rPr>
                <w:noProof/>
                <w:webHidden/>
              </w:rPr>
            </w:r>
            <w:r w:rsidR="00275360">
              <w:rPr>
                <w:noProof/>
                <w:webHidden/>
              </w:rPr>
              <w:fldChar w:fldCharType="separate"/>
            </w:r>
            <w:r w:rsidR="0034059C">
              <w:rPr>
                <w:noProof/>
                <w:webHidden/>
              </w:rPr>
              <w:t>3</w:t>
            </w:r>
            <w:r w:rsidR="00275360">
              <w:rPr>
                <w:noProof/>
                <w:webHidden/>
              </w:rPr>
              <w:fldChar w:fldCharType="end"/>
            </w:r>
          </w:hyperlink>
        </w:p>
        <w:p w14:paraId="5AC0F28F" w14:textId="430F2D72" w:rsidR="00275360" w:rsidRDefault="00376D37">
          <w:pPr>
            <w:pStyle w:val="Sommario2"/>
            <w:tabs>
              <w:tab w:val="left" w:pos="600"/>
              <w:tab w:val="right" w:leader="dot" w:pos="9628"/>
            </w:tabs>
            <w:rPr>
              <w:rFonts w:eastAsiaTheme="minorEastAsia" w:cstheme="minorBidi"/>
              <w:b w:val="0"/>
              <w:bCs w:val="0"/>
              <w:noProof/>
              <w:lang w:eastAsia="it-IT"/>
            </w:rPr>
          </w:pPr>
          <w:hyperlink w:anchor="_Toc47351428" w:history="1">
            <w:r w:rsidR="00275360" w:rsidRPr="00C13C84">
              <w:rPr>
                <w:rStyle w:val="Collegamentoipertestuale"/>
                <w:noProof/>
              </w:rPr>
              <w:t>1.</w:t>
            </w:r>
            <w:r w:rsidR="00275360">
              <w:rPr>
                <w:rFonts w:eastAsiaTheme="minorEastAsia" w:cstheme="minorBidi"/>
                <w:b w:val="0"/>
                <w:bCs w:val="0"/>
                <w:noProof/>
                <w:lang w:eastAsia="it-IT"/>
              </w:rPr>
              <w:tab/>
            </w:r>
            <w:r w:rsidR="00275360" w:rsidRPr="00C13C84">
              <w:rPr>
                <w:rStyle w:val="Collegamentoipertestuale"/>
                <w:noProof/>
              </w:rPr>
              <w:t>Comunità SIGESS/SISO</w:t>
            </w:r>
            <w:r w:rsidR="00275360">
              <w:rPr>
                <w:noProof/>
                <w:webHidden/>
              </w:rPr>
              <w:tab/>
            </w:r>
            <w:r w:rsidR="00275360">
              <w:rPr>
                <w:noProof/>
                <w:webHidden/>
              </w:rPr>
              <w:fldChar w:fldCharType="begin"/>
            </w:r>
            <w:r w:rsidR="00275360">
              <w:rPr>
                <w:noProof/>
                <w:webHidden/>
              </w:rPr>
              <w:instrText xml:space="preserve"> PAGEREF _Toc47351428 \h </w:instrText>
            </w:r>
            <w:r w:rsidR="00275360">
              <w:rPr>
                <w:noProof/>
                <w:webHidden/>
              </w:rPr>
            </w:r>
            <w:r w:rsidR="00275360">
              <w:rPr>
                <w:noProof/>
                <w:webHidden/>
              </w:rPr>
              <w:fldChar w:fldCharType="separate"/>
            </w:r>
            <w:r w:rsidR="0034059C">
              <w:rPr>
                <w:noProof/>
                <w:webHidden/>
              </w:rPr>
              <w:t>3</w:t>
            </w:r>
            <w:r w:rsidR="00275360">
              <w:rPr>
                <w:noProof/>
                <w:webHidden/>
              </w:rPr>
              <w:fldChar w:fldCharType="end"/>
            </w:r>
          </w:hyperlink>
        </w:p>
        <w:p w14:paraId="37265169" w14:textId="5368C4BC" w:rsidR="00275360" w:rsidRDefault="00376D37">
          <w:pPr>
            <w:pStyle w:val="Sommario3"/>
            <w:tabs>
              <w:tab w:val="left" w:pos="1000"/>
              <w:tab w:val="right" w:leader="dot" w:pos="9628"/>
            </w:tabs>
            <w:rPr>
              <w:rFonts w:eastAsiaTheme="minorEastAsia" w:cstheme="minorBidi"/>
              <w:noProof/>
              <w:szCs w:val="22"/>
              <w:lang w:eastAsia="it-IT"/>
            </w:rPr>
          </w:pPr>
          <w:hyperlink w:anchor="_Toc47351429" w:history="1">
            <w:r w:rsidR="00275360" w:rsidRPr="00C13C84">
              <w:rPr>
                <w:rStyle w:val="Collegamentoipertestuale"/>
                <w:noProof/>
              </w:rPr>
              <w:t>1.1.</w:t>
            </w:r>
            <w:r w:rsidR="00275360">
              <w:rPr>
                <w:rFonts w:eastAsiaTheme="minorEastAsia" w:cstheme="minorBidi"/>
                <w:noProof/>
                <w:szCs w:val="22"/>
                <w:lang w:eastAsia="it-IT"/>
              </w:rPr>
              <w:tab/>
            </w:r>
            <w:r w:rsidR="00275360" w:rsidRPr="00C13C84">
              <w:rPr>
                <w:rStyle w:val="Collegamentoipertestuale"/>
                <w:noProof/>
              </w:rPr>
              <w:t>Identità e organizzazione della Comunità</w:t>
            </w:r>
            <w:r w:rsidR="00275360">
              <w:rPr>
                <w:noProof/>
                <w:webHidden/>
              </w:rPr>
              <w:tab/>
            </w:r>
            <w:r w:rsidR="00275360">
              <w:rPr>
                <w:noProof/>
                <w:webHidden/>
              </w:rPr>
              <w:fldChar w:fldCharType="begin"/>
            </w:r>
            <w:r w:rsidR="00275360">
              <w:rPr>
                <w:noProof/>
                <w:webHidden/>
              </w:rPr>
              <w:instrText xml:space="preserve"> PAGEREF _Toc47351429 \h </w:instrText>
            </w:r>
            <w:r w:rsidR="00275360">
              <w:rPr>
                <w:noProof/>
                <w:webHidden/>
              </w:rPr>
            </w:r>
            <w:r w:rsidR="00275360">
              <w:rPr>
                <w:noProof/>
                <w:webHidden/>
              </w:rPr>
              <w:fldChar w:fldCharType="separate"/>
            </w:r>
            <w:r w:rsidR="0034059C">
              <w:rPr>
                <w:noProof/>
                <w:webHidden/>
              </w:rPr>
              <w:t>3</w:t>
            </w:r>
            <w:r w:rsidR="00275360">
              <w:rPr>
                <w:noProof/>
                <w:webHidden/>
              </w:rPr>
              <w:fldChar w:fldCharType="end"/>
            </w:r>
          </w:hyperlink>
        </w:p>
        <w:p w14:paraId="540DED7A" w14:textId="22BED7C9" w:rsidR="00275360" w:rsidRDefault="00376D37">
          <w:pPr>
            <w:pStyle w:val="Sommario3"/>
            <w:tabs>
              <w:tab w:val="left" w:pos="1000"/>
              <w:tab w:val="right" w:leader="dot" w:pos="9628"/>
            </w:tabs>
            <w:rPr>
              <w:rFonts w:eastAsiaTheme="minorEastAsia" w:cstheme="minorBidi"/>
              <w:noProof/>
              <w:szCs w:val="22"/>
              <w:lang w:eastAsia="it-IT"/>
            </w:rPr>
          </w:pPr>
          <w:hyperlink w:anchor="_Toc47351430" w:history="1">
            <w:r w:rsidR="00275360" w:rsidRPr="00C13C84">
              <w:rPr>
                <w:rStyle w:val="Collegamentoipertestuale"/>
                <w:noProof/>
              </w:rPr>
              <w:t>1.2.</w:t>
            </w:r>
            <w:r w:rsidR="00275360">
              <w:rPr>
                <w:rFonts w:eastAsiaTheme="minorEastAsia" w:cstheme="minorBidi"/>
                <w:noProof/>
                <w:szCs w:val="22"/>
                <w:lang w:eastAsia="it-IT"/>
              </w:rPr>
              <w:tab/>
            </w:r>
            <w:r w:rsidR="00275360" w:rsidRPr="00C13C84">
              <w:rPr>
                <w:rStyle w:val="Collegamentoipertestuale"/>
                <w:noProof/>
              </w:rPr>
              <w:t>Laboratorio del riuso SIGESS/SISO</w:t>
            </w:r>
            <w:r w:rsidR="00275360">
              <w:rPr>
                <w:noProof/>
                <w:webHidden/>
              </w:rPr>
              <w:tab/>
            </w:r>
            <w:r w:rsidR="00275360">
              <w:rPr>
                <w:noProof/>
                <w:webHidden/>
              </w:rPr>
              <w:fldChar w:fldCharType="begin"/>
            </w:r>
            <w:r w:rsidR="00275360">
              <w:rPr>
                <w:noProof/>
                <w:webHidden/>
              </w:rPr>
              <w:instrText xml:space="preserve"> PAGEREF _Toc47351430 \h </w:instrText>
            </w:r>
            <w:r w:rsidR="00275360">
              <w:rPr>
                <w:noProof/>
                <w:webHidden/>
              </w:rPr>
            </w:r>
            <w:r w:rsidR="00275360">
              <w:rPr>
                <w:noProof/>
                <w:webHidden/>
              </w:rPr>
              <w:fldChar w:fldCharType="separate"/>
            </w:r>
            <w:r w:rsidR="0034059C">
              <w:rPr>
                <w:noProof/>
                <w:webHidden/>
              </w:rPr>
              <w:t>4</w:t>
            </w:r>
            <w:r w:rsidR="00275360">
              <w:rPr>
                <w:noProof/>
                <w:webHidden/>
              </w:rPr>
              <w:fldChar w:fldCharType="end"/>
            </w:r>
          </w:hyperlink>
        </w:p>
        <w:p w14:paraId="355C5456" w14:textId="6B7466E9" w:rsidR="00275360" w:rsidRDefault="00376D37">
          <w:pPr>
            <w:pStyle w:val="Sommario2"/>
            <w:tabs>
              <w:tab w:val="left" w:pos="600"/>
              <w:tab w:val="right" w:leader="dot" w:pos="9628"/>
            </w:tabs>
            <w:rPr>
              <w:rFonts w:eastAsiaTheme="minorEastAsia" w:cstheme="minorBidi"/>
              <w:b w:val="0"/>
              <w:bCs w:val="0"/>
              <w:noProof/>
              <w:lang w:eastAsia="it-IT"/>
            </w:rPr>
          </w:pPr>
          <w:hyperlink w:anchor="_Toc47351431" w:history="1">
            <w:r w:rsidR="00275360" w:rsidRPr="00C13C84">
              <w:rPr>
                <w:rStyle w:val="Collegamentoipertestuale"/>
                <w:noProof/>
              </w:rPr>
              <w:t>2.</w:t>
            </w:r>
            <w:r w:rsidR="00275360">
              <w:rPr>
                <w:rFonts w:eastAsiaTheme="minorEastAsia" w:cstheme="minorBidi"/>
                <w:b w:val="0"/>
                <w:bCs w:val="0"/>
                <w:noProof/>
                <w:lang w:eastAsia="it-IT"/>
              </w:rPr>
              <w:tab/>
            </w:r>
            <w:r w:rsidR="00275360" w:rsidRPr="00C13C84">
              <w:rPr>
                <w:rStyle w:val="Collegamentoipertestuale"/>
                <w:noProof/>
              </w:rPr>
              <w:t>Accesso e ruolo dei Membri e degli attori (OUT.A8.1.1)</w:t>
            </w:r>
            <w:r w:rsidR="00275360">
              <w:rPr>
                <w:noProof/>
                <w:webHidden/>
              </w:rPr>
              <w:tab/>
            </w:r>
            <w:r w:rsidR="00275360">
              <w:rPr>
                <w:noProof/>
                <w:webHidden/>
              </w:rPr>
              <w:fldChar w:fldCharType="begin"/>
            </w:r>
            <w:r w:rsidR="00275360">
              <w:rPr>
                <w:noProof/>
                <w:webHidden/>
              </w:rPr>
              <w:instrText xml:space="preserve"> PAGEREF _Toc47351431 \h </w:instrText>
            </w:r>
            <w:r w:rsidR="00275360">
              <w:rPr>
                <w:noProof/>
                <w:webHidden/>
              </w:rPr>
            </w:r>
            <w:r w:rsidR="00275360">
              <w:rPr>
                <w:noProof/>
                <w:webHidden/>
              </w:rPr>
              <w:fldChar w:fldCharType="separate"/>
            </w:r>
            <w:r w:rsidR="0034059C">
              <w:rPr>
                <w:noProof/>
                <w:webHidden/>
              </w:rPr>
              <w:t>8</w:t>
            </w:r>
            <w:r w:rsidR="00275360">
              <w:rPr>
                <w:noProof/>
                <w:webHidden/>
              </w:rPr>
              <w:fldChar w:fldCharType="end"/>
            </w:r>
          </w:hyperlink>
        </w:p>
        <w:p w14:paraId="321C3A1D" w14:textId="7ADEE9CF" w:rsidR="00275360" w:rsidRDefault="00376D37">
          <w:pPr>
            <w:pStyle w:val="Sommario2"/>
            <w:tabs>
              <w:tab w:val="left" w:pos="600"/>
              <w:tab w:val="right" w:leader="dot" w:pos="9628"/>
            </w:tabs>
            <w:rPr>
              <w:rFonts w:eastAsiaTheme="minorEastAsia" w:cstheme="minorBidi"/>
              <w:b w:val="0"/>
              <w:bCs w:val="0"/>
              <w:noProof/>
              <w:lang w:eastAsia="it-IT"/>
            </w:rPr>
          </w:pPr>
          <w:hyperlink w:anchor="_Toc47351432" w:history="1">
            <w:r w:rsidR="00275360" w:rsidRPr="00C13C84">
              <w:rPr>
                <w:rStyle w:val="Collegamentoipertestuale"/>
                <w:noProof/>
              </w:rPr>
              <w:t>3.</w:t>
            </w:r>
            <w:r w:rsidR="00275360">
              <w:rPr>
                <w:rFonts w:eastAsiaTheme="minorEastAsia" w:cstheme="minorBidi"/>
                <w:b w:val="0"/>
                <w:bCs w:val="0"/>
                <w:noProof/>
                <w:lang w:eastAsia="it-IT"/>
              </w:rPr>
              <w:tab/>
            </w:r>
            <w:r w:rsidR="00275360" w:rsidRPr="00C13C84">
              <w:rPr>
                <w:rStyle w:val="Collegamentoipertestuale"/>
                <w:noProof/>
              </w:rPr>
              <w:t>Monitoraggio degli impatti di adozione della Pratica nel riusante</w:t>
            </w:r>
            <w:r w:rsidR="00275360">
              <w:rPr>
                <w:noProof/>
                <w:webHidden/>
              </w:rPr>
              <w:tab/>
            </w:r>
            <w:r w:rsidR="00275360">
              <w:rPr>
                <w:noProof/>
                <w:webHidden/>
              </w:rPr>
              <w:fldChar w:fldCharType="begin"/>
            </w:r>
            <w:r w:rsidR="00275360">
              <w:rPr>
                <w:noProof/>
                <w:webHidden/>
              </w:rPr>
              <w:instrText xml:space="preserve"> PAGEREF _Toc47351432 \h </w:instrText>
            </w:r>
            <w:r w:rsidR="00275360">
              <w:rPr>
                <w:noProof/>
                <w:webHidden/>
              </w:rPr>
            </w:r>
            <w:r w:rsidR="00275360">
              <w:rPr>
                <w:noProof/>
                <w:webHidden/>
              </w:rPr>
              <w:fldChar w:fldCharType="separate"/>
            </w:r>
            <w:r w:rsidR="0034059C">
              <w:rPr>
                <w:noProof/>
                <w:webHidden/>
              </w:rPr>
              <w:t>15</w:t>
            </w:r>
            <w:r w:rsidR="00275360">
              <w:rPr>
                <w:noProof/>
                <w:webHidden/>
              </w:rPr>
              <w:fldChar w:fldCharType="end"/>
            </w:r>
          </w:hyperlink>
        </w:p>
        <w:p w14:paraId="620CD876" w14:textId="7FEE4053" w:rsidR="004A51E0" w:rsidRDefault="004A51E0">
          <w:r>
            <w:rPr>
              <w:b/>
              <w:bCs/>
            </w:rPr>
            <w:fldChar w:fldCharType="end"/>
          </w:r>
        </w:p>
      </w:sdtContent>
    </w:sdt>
    <w:p w14:paraId="1BAB38AB" w14:textId="77777777" w:rsidR="00DD7646" w:rsidRDefault="00DD7646" w:rsidP="00DD7646">
      <w:r>
        <w:br w:type="page"/>
      </w:r>
    </w:p>
    <w:p w14:paraId="12A9B770" w14:textId="77777777" w:rsidR="00B62729" w:rsidRPr="001376B7" w:rsidRDefault="00B62729" w:rsidP="001376B7">
      <w:pPr>
        <w:pStyle w:val="Titolo1"/>
      </w:pPr>
      <w:bookmarkStart w:id="3" w:name="_Toc47351427"/>
      <w:r w:rsidRPr="001376B7">
        <w:lastRenderedPageBreak/>
        <w:t>Premessa</w:t>
      </w:r>
      <w:bookmarkEnd w:id="3"/>
    </w:p>
    <w:p w14:paraId="4E85350B" w14:textId="67AAE080" w:rsidR="00E72FC5" w:rsidRDefault="00955EDE" w:rsidP="00D05C9C">
      <w:r>
        <w:t xml:space="preserve">Il presente documento </w:t>
      </w:r>
      <w:r w:rsidR="00F532FE">
        <w:t xml:space="preserve">raccoglie </w:t>
      </w:r>
      <w:r w:rsidR="0047512E">
        <w:t>g</w:t>
      </w:r>
      <w:r w:rsidR="0047512E" w:rsidRPr="0047512E">
        <w:t xml:space="preserve">li </w:t>
      </w:r>
      <w:r w:rsidR="0047512E" w:rsidRPr="0047512E">
        <w:rPr>
          <w:b/>
        </w:rPr>
        <w:t xml:space="preserve">strumenti </w:t>
      </w:r>
      <w:r w:rsidR="00CD7367">
        <w:rPr>
          <w:b/>
        </w:rPr>
        <w:t>informativi e formativi</w:t>
      </w:r>
      <w:r w:rsidR="0047512E" w:rsidRPr="0047512E">
        <w:rPr>
          <w:b/>
        </w:rPr>
        <w:t xml:space="preserve"> del kit di riuso per la fase </w:t>
      </w:r>
      <w:r w:rsidR="00E72FC5">
        <w:rPr>
          <w:b/>
        </w:rPr>
        <w:t>C</w:t>
      </w:r>
      <w:r w:rsidR="0047512E">
        <w:t xml:space="preserve"> – </w:t>
      </w:r>
      <w:r w:rsidR="00E72FC5">
        <w:t xml:space="preserve">Gestione a Regime della </w:t>
      </w:r>
      <w:r w:rsidR="0047512E" w:rsidRPr="00F532FE">
        <w:t>buona pratica</w:t>
      </w:r>
      <w:r w:rsidR="0047512E">
        <w:t>.</w:t>
      </w:r>
    </w:p>
    <w:p w14:paraId="2173754E" w14:textId="77777777" w:rsidR="004E27C4" w:rsidRDefault="004E27C4" w:rsidP="00D05C9C"/>
    <w:p w14:paraId="5E922F5F" w14:textId="0BE77B0D" w:rsidR="00E72FC5" w:rsidRDefault="00BE0A69" w:rsidP="00F532FE">
      <w:pPr>
        <w:pStyle w:val="Titolo2"/>
        <w:ind w:left="357" w:hanging="357"/>
      </w:pPr>
      <w:bookmarkStart w:id="4" w:name="_Toc47351428"/>
      <w:r>
        <w:t xml:space="preserve">Comunità </w:t>
      </w:r>
      <w:r w:rsidR="004E27C4">
        <w:t>SIGESS/SISO</w:t>
      </w:r>
      <w:bookmarkEnd w:id="4"/>
    </w:p>
    <w:p w14:paraId="202AE76A" w14:textId="1C63F1A2" w:rsidR="00EF5EC8" w:rsidRPr="00EF5EC8" w:rsidRDefault="00EF5EC8" w:rsidP="00EF5EC8">
      <w:pPr>
        <w:pStyle w:val="Titolo3"/>
      </w:pPr>
      <w:bookmarkStart w:id="5" w:name="_Toc47351429"/>
      <w:r>
        <w:t>Identità e organizzazione della Comunità</w:t>
      </w:r>
      <w:bookmarkEnd w:id="5"/>
    </w:p>
    <w:p w14:paraId="49116FBB" w14:textId="77777777" w:rsidR="00BE0A69" w:rsidRDefault="00BE0A69" w:rsidP="00BE0A69">
      <w:pPr>
        <w:pStyle w:val="Paragrafoelenco"/>
        <w:spacing w:before="120"/>
        <w:ind w:left="0"/>
        <w:rPr>
          <w:color w:val="483F38"/>
        </w:rPr>
      </w:pPr>
      <w:r>
        <w:rPr>
          <w:color w:val="483F38"/>
        </w:rPr>
        <w:t>Al fine di fornire all’Amministrazione riusante gli elementi conoscitivi necessari per la partecipazione alla Comunità OCPA in cui sono entrante anche le Amministrazioni di Roma Capitale e Sant’Antonio Abate, viene data in questa sede una disamina del modello organizzativo della stessa.</w:t>
      </w:r>
    </w:p>
    <w:p w14:paraId="061ACBD7" w14:textId="77777777" w:rsidR="00BE0A69" w:rsidRDefault="00BE0A69" w:rsidP="00BE0A69">
      <w:pPr>
        <w:pStyle w:val="Paragrafoelenco"/>
        <w:spacing w:before="120"/>
        <w:ind w:left="0"/>
        <w:rPr>
          <w:color w:val="483F38"/>
        </w:rPr>
      </w:pPr>
      <w:r>
        <w:rPr>
          <w:color w:val="483F38"/>
        </w:rPr>
        <w:t xml:space="preserve">Una </w:t>
      </w:r>
      <w:r w:rsidRPr="003412A0">
        <w:rPr>
          <w:color w:val="483F38"/>
        </w:rPr>
        <w:t>Comunità</w:t>
      </w:r>
      <w:r>
        <w:rPr>
          <w:color w:val="483F38"/>
        </w:rPr>
        <w:t xml:space="preserve"> è strutturata sulla base della </w:t>
      </w:r>
      <w:r w:rsidRPr="003412A0">
        <w:rPr>
          <w:color w:val="483F38"/>
        </w:rPr>
        <w:t xml:space="preserve">sua missione </w:t>
      </w:r>
      <w:r>
        <w:rPr>
          <w:color w:val="483F38"/>
        </w:rPr>
        <w:t xml:space="preserve">e prende forma </w:t>
      </w:r>
      <w:r w:rsidRPr="003412A0">
        <w:t>dall’esigenze di attuare una interazione tra Soggetti con interessi comuni e obiettivi anche diversi.</w:t>
      </w:r>
      <w:r>
        <w:t xml:space="preserve"> In essa i</w:t>
      </w:r>
      <w:r w:rsidRPr="003412A0">
        <w:rPr>
          <w:color w:val="483F38"/>
        </w:rPr>
        <w:t xml:space="preserve"> membri condividono la conoscenza, l’expertise professionale, la modalità di azione e interpretazione della realtà in cui operano. I confini chiaramente non coincidono con quelli territoriali dei partecipant</w:t>
      </w:r>
      <w:r>
        <w:rPr>
          <w:color w:val="483F38"/>
        </w:rPr>
        <w:t>i e i suoi e</w:t>
      </w:r>
      <w:r w:rsidRPr="003412A0">
        <w:rPr>
          <w:color w:val="483F38"/>
        </w:rPr>
        <w:t>lementi distintivi sono “</w:t>
      </w:r>
      <w:r w:rsidRPr="003412A0">
        <w:rPr>
          <w:i/>
          <w:color w:val="483F38"/>
        </w:rPr>
        <w:t>la necessità di una iniziativa comune condivisa</w:t>
      </w:r>
      <w:r w:rsidRPr="003412A0">
        <w:rPr>
          <w:color w:val="483F38"/>
        </w:rPr>
        <w:t>”, “</w:t>
      </w:r>
      <w:r w:rsidRPr="003412A0">
        <w:rPr>
          <w:i/>
          <w:color w:val="483F38"/>
        </w:rPr>
        <w:t>l’esistenza di un impegno reciproco tra i membri e la presenza di un repertorio di soluzioni, ruoli, funzioni condiviso</w:t>
      </w:r>
      <w:r w:rsidRPr="003412A0">
        <w:rPr>
          <w:color w:val="483F38"/>
        </w:rPr>
        <w:t xml:space="preserve">”. </w:t>
      </w:r>
    </w:p>
    <w:p w14:paraId="66BC38A3" w14:textId="77777777" w:rsidR="00BE0A69" w:rsidRDefault="00BE0A69" w:rsidP="00BE0A69">
      <w:pPr>
        <w:pStyle w:val="Paragrafoelenco"/>
        <w:spacing w:before="120"/>
        <w:ind w:left="0"/>
        <w:rPr>
          <w:color w:val="483F38"/>
        </w:rPr>
      </w:pPr>
      <w:r w:rsidRPr="003412A0">
        <w:rPr>
          <w:color w:val="483F38"/>
        </w:rPr>
        <w:t xml:space="preserve">E’ chiaro che in questo contesto il motore della Comunità è “l’esigenza”, percepita da tutti i membri per fini anche diversi, ma negoziata all’interno della Comunità e questo spiega il carattere di apertura, l’entità degli attori definita nel progetto iniziale e la sua missione. L’intenzione sull’ingresso dei membri a riguardo è quella di inserire </w:t>
      </w:r>
      <w:r>
        <w:rPr>
          <w:color w:val="483F38"/>
        </w:rPr>
        <w:t xml:space="preserve">un numero di </w:t>
      </w:r>
      <w:r w:rsidRPr="003412A0">
        <w:rPr>
          <w:color w:val="483F38"/>
        </w:rPr>
        <w:t xml:space="preserve">attori </w:t>
      </w:r>
      <w:r>
        <w:rPr>
          <w:color w:val="483F38"/>
        </w:rPr>
        <w:t xml:space="preserve">necessario </w:t>
      </w:r>
      <w:r w:rsidRPr="003412A0">
        <w:rPr>
          <w:color w:val="483F38"/>
        </w:rPr>
        <w:t>all’interno della Comunità per ottenere i massimi benefici al costo ottimale</w:t>
      </w:r>
      <w:r>
        <w:rPr>
          <w:color w:val="483F38"/>
        </w:rPr>
        <w:t>.</w:t>
      </w:r>
    </w:p>
    <w:p w14:paraId="597891C9" w14:textId="2A2174A0" w:rsidR="00BE0A69" w:rsidRPr="003412A0" w:rsidRDefault="00BE0A69" w:rsidP="00E16C45">
      <w:pPr>
        <w:pStyle w:val="Paragrafoelenco"/>
        <w:spacing w:before="120"/>
        <w:ind w:left="0"/>
        <w:rPr>
          <w:color w:val="483F38"/>
        </w:rPr>
      </w:pPr>
      <w:r w:rsidRPr="003412A0">
        <w:rPr>
          <w:color w:val="483F38"/>
        </w:rPr>
        <w:t xml:space="preserve">Sotto questo aspetto allora la Comunità </w:t>
      </w:r>
      <w:proofErr w:type="spellStart"/>
      <w:r>
        <w:rPr>
          <w:color w:val="483F38"/>
        </w:rPr>
        <w:t>SIgeSS</w:t>
      </w:r>
      <w:proofErr w:type="spellEnd"/>
      <w:r>
        <w:rPr>
          <w:color w:val="483F38"/>
        </w:rPr>
        <w:t xml:space="preserve"> si caratterizza come una</w:t>
      </w:r>
      <w:r w:rsidRPr="00BE0A69">
        <w:rPr>
          <w:color w:val="483F38"/>
        </w:rPr>
        <w:t xml:space="preserve"> adesione spontanea in cui chi entra è interessato ad apprendere e risparmiare, attraverso forme di identificazione dei Soggetti e di incontro dei bisogni e dei servizi</w:t>
      </w:r>
      <w:r>
        <w:rPr>
          <w:color w:val="483F38"/>
        </w:rPr>
        <w:t>, attraverso però degli atti f</w:t>
      </w:r>
      <w:r w:rsidRPr="003412A0">
        <w:rPr>
          <w:color w:val="483F38"/>
        </w:rPr>
        <w:t>ormal</w:t>
      </w:r>
      <w:r>
        <w:rPr>
          <w:color w:val="483F38"/>
        </w:rPr>
        <w:t xml:space="preserve">i nella condivisione di un comune interesse che è quello di mantenere </w:t>
      </w:r>
      <w:del w:id="6" w:author="Maurizio Piazza" w:date="2020-08-28T16:02:00Z">
        <w:r w:rsidDel="008446B0">
          <w:rPr>
            <w:color w:val="483F38"/>
          </w:rPr>
          <w:delText xml:space="preserve">una </w:delText>
        </w:r>
        <w:r w:rsidRPr="003412A0" w:rsidDel="008446B0">
          <w:rPr>
            <w:color w:val="483F38"/>
          </w:rPr>
          <w:delText xml:space="preserve"> </w:delText>
        </w:r>
        <w:r w:rsidDel="008446B0">
          <w:rPr>
            <w:color w:val="483F38"/>
          </w:rPr>
          <w:delText>UNICA</w:delText>
        </w:r>
      </w:del>
      <w:ins w:id="7" w:author="Maurizio Piazza" w:date="2020-08-28T16:02:00Z">
        <w:r w:rsidR="008446B0">
          <w:rPr>
            <w:color w:val="483F38"/>
          </w:rPr>
          <w:t xml:space="preserve">una </w:t>
        </w:r>
        <w:r w:rsidR="008446B0" w:rsidRPr="003412A0">
          <w:rPr>
            <w:color w:val="483F38"/>
          </w:rPr>
          <w:t>UNICA</w:t>
        </w:r>
      </w:ins>
      <w:r>
        <w:rPr>
          <w:color w:val="483F38"/>
        </w:rPr>
        <w:t xml:space="preserve"> release della piattaforma Digitale SISO condivisa tra i Riusanti.</w:t>
      </w:r>
      <w:r w:rsidR="00E16C45">
        <w:rPr>
          <w:color w:val="483F38"/>
        </w:rPr>
        <w:t xml:space="preserve"> In questo contesto l’insieme dei partecipanti alla Comunità realizza anche un Network informale con l’obiettivo di dare </w:t>
      </w:r>
      <w:r w:rsidRPr="003412A0">
        <w:rPr>
          <w:color w:val="483F38"/>
        </w:rPr>
        <w:t>diffusione dell’informazione, dei collegamenti tra Soggetti e di condivisione degli interessi Comuni per crescere insieme e condividere soluzioni e necessità</w:t>
      </w:r>
      <w:r w:rsidR="00E16C45">
        <w:rPr>
          <w:color w:val="483F38"/>
        </w:rPr>
        <w:t xml:space="preserve">. Questa formula combinata di ingresso spontaneo, di formalizzazione del contributo di ogni membro e di rete di informazione e collaborazione </w:t>
      </w:r>
      <w:del w:id="8" w:author="Maurizio Piazza" w:date="2020-08-28T16:02:00Z">
        <w:r w:rsidR="00E16C45" w:rsidDel="008446B0">
          <w:rPr>
            <w:color w:val="483F38"/>
          </w:rPr>
          <w:delText>reralizza</w:delText>
        </w:r>
      </w:del>
      <w:ins w:id="9" w:author="Maurizio Piazza" w:date="2020-08-28T16:02:00Z">
        <w:r w:rsidR="008446B0">
          <w:rPr>
            <w:color w:val="483F38"/>
          </w:rPr>
          <w:t>realizza</w:t>
        </w:r>
      </w:ins>
      <w:r w:rsidR="00E16C45">
        <w:rPr>
          <w:color w:val="483F38"/>
        </w:rPr>
        <w:t xml:space="preserve"> </w:t>
      </w:r>
      <w:r w:rsidRPr="003412A0">
        <w:rPr>
          <w:color w:val="483F38"/>
        </w:rPr>
        <w:t>benefici a diverso livello:</w:t>
      </w:r>
    </w:p>
    <w:p w14:paraId="017DB2AD" w14:textId="77777777" w:rsidR="00BE0A69" w:rsidRPr="003412A0" w:rsidRDefault="00BE0A69" w:rsidP="000A2313">
      <w:pPr>
        <w:pStyle w:val="Paragrafoelenco"/>
        <w:numPr>
          <w:ilvl w:val="0"/>
          <w:numId w:val="3"/>
        </w:numPr>
        <w:spacing w:before="360" w:after="0" w:line="240" w:lineRule="auto"/>
        <w:ind w:left="850" w:hanging="357"/>
        <w:contextualSpacing w:val="0"/>
        <w:rPr>
          <w:color w:val="483F38"/>
        </w:rPr>
      </w:pPr>
      <w:r w:rsidRPr="003412A0">
        <w:rPr>
          <w:b/>
          <w:color w:val="483F38"/>
        </w:rPr>
        <w:t>Individuale</w:t>
      </w:r>
      <w:r w:rsidRPr="003412A0">
        <w:rPr>
          <w:color w:val="483F38"/>
        </w:rPr>
        <w:t>, nel rafforzamento delle competenze del personale e del lavoro;</w:t>
      </w:r>
    </w:p>
    <w:p w14:paraId="4E3C447A" w14:textId="4429FBB6" w:rsidR="00BE0A69" w:rsidRPr="003412A0" w:rsidRDefault="00BE0A69" w:rsidP="000A2313">
      <w:pPr>
        <w:pStyle w:val="Paragrafoelenco"/>
        <w:numPr>
          <w:ilvl w:val="0"/>
          <w:numId w:val="3"/>
        </w:numPr>
        <w:spacing w:before="360" w:after="0" w:line="240" w:lineRule="auto"/>
        <w:ind w:left="850" w:hanging="357"/>
        <w:contextualSpacing w:val="0"/>
        <w:rPr>
          <w:color w:val="483F38"/>
        </w:rPr>
      </w:pPr>
      <w:r w:rsidRPr="003412A0">
        <w:rPr>
          <w:b/>
          <w:color w:val="483F38"/>
        </w:rPr>
        <w:t>di Ente,</w:t>
      </w:r>
      <w:r w:rsidRPr="003412A0">
        <w:rPr>
          <w:color w:val="483F38"/>
        </w:rPr>
        <w:t xml:space="preserve"> nel miglioramento dei processi e </w:t>
      </w:r>
      <w:del w:id="10" w:author="Maurizio Piazza" w:date="2020-08-28T16:02:00Z">
        <w:r w:rsidRPr="003412A0" w:rsidDel="008446B0">
          <w:rPr>
            <w:color w:val="483F38"/>
          </w:rPr>
          <w:delText>delle strategia</w:delText>
        </w:r>
      </w:del>
      <w:ins w:id="11" w:author="Maurizio Piazza" w:date="2020-08-28T16:02:00Z">
        <w:r w:rsidR="008446B0" w:rsidRPr="003412A0">
          <w:rPr>
            <w:color w:val="483F38"/>
          </w:rPr>
          <w:t>delle strategie</w:t>
        </w:r>
      </w:ins>
      <w:r w:rsidRPr="003412A0">
        <w:rPr>
          <w:color w:val="483F38"/>
        </w:rPr>
        <w:t xml:space="preserve"> di servi</w:t>
      </w:r>
      <w:ins w:id="12" w:author="Maurizio Piazza" w:date="2020-08-28T16:02:00Z">
        <w:r w:rsidR="008446B0">
          <w:rPr>
            <w:color w:val="483F38"/>
          </w:rPr>
          <w:t>zi</w:t>
        </w:r>
      </w:ins>
      <w:r w:rsidRPr="003412A0">
        <w:rPr>
          <w:color w:val="483F38"/>
        </w:rPr>
        <w:t xml:space="preserve"> e prodotti realizzati</w:t>
      </w:r>
    </w:p>
    <w:p w14:paraId="791BEDE9" w14:textId="78F5BA6A" w:rsidR="00BE0A69" w:rsidRDefault="00BE0A69" w:rsidP="000A2313">
      <w:pPr>
        <w:pStyle w:val="Paragrafoelenco"/>
        <w:numPr>
          <w:ilvl w:val="0"/>
          <w:numId w:val="3"/>
        </w:numPr>
        <w:spacing w:before="360" w:after="0" w:line="240" w:lineRule="auto"/>
        <w:ind w:left="850" w:hanging="357"/>
        <w:contextualSpacing w:val="0"/>
        <w:rPr>
          <w:color w:val="483F38"/>
        </w:rPr>
      </w:pPr>
      <w:r w:rsidRPr="003412A0">
        <w:rPr>
          <w:b/>
          <w:color w:val="483F38"/>
        </w:rPr>
        <w:t>di Settore e Gruppo,</w:t>
      </w:r>
      <w:r w:rsidRPr="003412A0">
        <w:rPr>
          <w:color w:val="483F38"/>
        </w:rPr>
        <w:t xml:space="preserve"> nello sviluppo di sinergie e di soluzioni partendo da problemi particolari che singolarmente sarebbero difficili da affrontare e soprattutto non inquadrati nelle casistiche ben più ampie se rapportate alla visione di un singolo soggetto</w:t>
      </w:r>
      <w:r w:rsidRPr="003412A0">
        <w:rPr>
          <w:color w:val="483F38"/>
          <w:u w:val="single"/>
        </w:rPr>
        <w:t xml:space="preserve">. In questo contesto la strategia è quella dello sviluppo delle </w:t>
      </w:r>
      <w:r w:rsidRPr="008446B0">
        <w:rPr>
          <w:i/>
          <w:iCs/>
          <w:color w:val="483F38"/>
          <w:u w:val="single"/>
          <w:rPrChange w:id="13" w:author="Maurizio Piazza" w:date="2020-08-28T16:02:00Z">
            <w:rPr>
              <w:color w:val="483F38"/>
              <w:u w:val="single"/>
            </w:rPr>
          </w:rPrChange>
        </w:rPr>
        <w:t>best-</w:t>
      </w:r>
      <w:proofErr w:type="spellStart"/>
      <w:r w:rsidRPr="008446B0">
        <w:rPr>
          <w:i/>
          <w:iCs/>
          <w:color w:val="483F38"/>
          <w:u w:val="single"/>
          <w:rPrChange w:id="14" w:author="Maurizio Piazza" w:date="2020-08-28T16:02:00Z">
            <w:rPr>
              <w:color w:val="483F38"/>
              <w:u w:val="single"/>
            </w:rPr>
          </w:rPrChange>
        </w:rPr>
        <w:t>practices</w:t>
      </w:r>
      <w:proofErr w:type="spellEnd"/>
      <w:r w:rsidRPr="003412A0">
        <w:rPr>
          <w:color w:val="483F38"/>
        </w:rPr>
        <w:t>.</w:t>
      </w:r>
    </w:p>
    <w:p w14:paraId="24DEB849" w14:textId="77777777" w:rsidR="00E16C45" w:rsidRDefault="00E16C45" w:rsidP="00E16C45">
      <w:pPr>
        <w:spacing w:before="120" w:after="0" w:line="240" w:lineRule="auto"/>
        <w:rPr>
          <w:color w:val="483F38"/>
        </w:rPr>
      </w:pPr>
    </w:p>
    <w:p w14:paraId="3F82F709" w14:textId="05A84EAB" w:rsidR="00BE0A69" w:rsidRPr="003412A0" w:rsidRDefault="00E16C45" w:rsidP="00E16C45">
      <w:pPr>
        <w:spacing w:before="120" w:after="0" w:line="240" w:lineRule="auto"/>
        <w:rPr>
          <w:color w:val="483F38"/>
        </w:rPr>
      </w:pPr>
      <w:r>
        <w:rPr>
          <w:color w:val="483F38"/>
        </w:rPr>
        <w:t xml:space="preserve">Perché la Comunità </w:t>
      </w:r>
      <w:proofErr w:type="spellStart"/>
      <w:r>
        <w:rPr>
          <w:color w:val="483F38"/>
        </w:rPr>
        <w:t>SIgeSS</w:t>
      </w:r>
      <w:proofErr w:type="spellEnd"/>
      <w:r>
        <w:rPr>
          <w:color w:val="483F38"/>
        </w:rPr>
        <w:t xml:space="preserve"> abbia un compito propulsore di iniziativa e di gestione della buona pratica condivisa, si è scelto di individuare un Gestore </w:t>
      </w:r>
      <w:r w:rsidR="00BE0A69" w:rsidRPr="003412A0">
        <w:t>della Comunità</w:t>
      </w:r>
      <w:r w:rsidR="00BE0A69" w:rsidRPr="003412A0">
        <w:rPr>
          <w:color w:val="483F38"/>
        </w:rPr>
        <w:t xml:space="preserve">, </w:t>
      </w:r>
      <w:r>
        <w:rPr>
          <w:color w:val="483F38"/>
        </w:rPr>
        <w:t xml:space="preserve">organizzando la </w:t>
      </w:r>
      <w:r w:rsidR="00BE0A69" w:rsidRPr="003412A0">
        <w:rPr>
          <w:color w:val="483F38"/>
        </w:rPr>
        <w:t xml:space="preserve">Comunità </w:t>
      </w:r>
      <w:r>
        <w:rPr>
          <w:color w:val="483F38"/>
        </w:rPr>
        <w:t>stessa</w:t>
      </w:r>
      <w:r w:rsidR="00BE0A69" w:rsidRPr="003412A0">
        <w:rPr>
          <w:color w:val="483F38"/>
        </w:rPr>
        <w:t xml:space="preserve"> attraverso strutture permanenti o temporanee descritte di seguito, che danno flessibilità e economicità alla gestione stessa della Comunità:</w:t>
      </w:r>
    </w:p>
    <w:p w14:paraId="1E4BE39F" w14:textId="77777777" w:rsidR="00BE0A69" w:rsidRPr="003412A0" w:rsidRDefault="00BE0A69" w:rsidP="00BE0A69">
      <w:pPr>
        <w:pStyle w:val="Paragrafoelenco"/>
        <w:spacing w:before="120"/>
        <w:ind w:left="0"/>
        <w:rPr>
          <w:color w:val="483F38"/>
        </w:rPr>
      </w:pPr>
    </w:p>
    <w:p w14:paraId="60680BF3" w14:textId="77777777" w:rsidR="00BE0A69" w:rsidRPr="003412A0" w:rsidRDefault="00BE0A69" w:rsidP="00BE0A69">
      <w:pPr>
        <w:pStyle w:val="Paragrafoelenco"/>
        <w:spacing w:before="120"/>
        <w:ind w:left="0"/>
        <w:rPr>
          <w:color w:val="483F38"/>
        </w:rPr>
      </w:pPr>
    </w:p>
    <w:p w14:paraId="129F442B" w14:textId="3142A7ED" w:rsidR="00BE0A69" w:rsidRDefault="00BE0A69" w:rsidP="00BE0A69">
      <w:pPr>
        <w:pStyle w:val="Paragrafoelenco"/>
        <w:spacing w:before="120"/>
        <w:ind w:left="0"/>
        <w:rPr>
          <w:color w:val="483F38"/>
        </w:rPr>
      </w:pPr>
    </w:p>
    <w:p w14:paraId="6530F72D" w14:textId="22876F83" w:rsidR="00E16C45" w:rsidRDefault="00E16C45" w:rsidP="00BE0A69">
      <w:pPr>
        <w:pStyle w:val="Paragrafoelenco"/>
        <w:spacing w:before="120"/>
        <w:ind w:left="0"/>
        <w:rPr>
          <w:color w:val="483F38"/>
        </w:rPr>
      </w:pPr>
    </w:p>
    <w:p w14:paraId="40CDB939" w14:textId="2F47A83C" w:rsidR="00E16C45" w:rsidRDefault="00E16C45" w:rsidP="00BE0A69">
      <w:pPr>
        <w:pStyle w:val="Paragrafoelenco"/>
        <w:spacing w:before="120"/>
        <w:ind w:left="0"/>
        <w:rPr>
          <w:color w:val="483F38"/>
        </w:rPr>
      </w:pPr>
    </w:p>
    <w:p w14:paraId="6B0DC82E" w14:textId="0AC58A5F" w:rsidR="00E16C45" w:rsidRDefault="00E16C45" w:rsidP="00BE0A69">
      <w:pPr>
        <w:pStyle w:val="Paragrafoelenco"/>
        <w:spacing w:before="120"/>
        <w:ind w:left="0"/>
        <w:rPr>
          <w:color w:val="483F38"/>
        </w:rPr>
      </w:pPr>
    </w:p>
    <w:p w14:paraId="575A0327" w14:textId="3337C231" w:rsidR="00E16C45" w:rsidRDefault="00E16C45" w:rsidP="00BE0A69">
      <w:pPr>
        <w:pStyle w:val="Paragrafoelenco"/>
        <w:spacing w:before="120"/>
        <w:ind w:left="0"/>
        <w:rPr>
          <w:color w:val="483F38"/>
        </w:rPr>
      </w:pPr>
    </w:p>
    <w:p w14:paraId="7D218F2A" w14:textId="0B7E3566" w:rsidR="00E16C45" w:rsidRDefault="00E16C45" w:rsidP="00BE0A69">
      <w:pPr>
        <w:pStyle w:val="Paragrafoelenco"/>
        <w:spacing w:before="120"/>
        <w:ind w:left="0"/>
        <w:rPr>
          <w:color w:val="483F38"/>
        </w:rPr>
      </w:pPr>
    </w:p>
    <w:p w14:paraId="03D33657" w14:textId="77777777" w:rsidR="00E16C45" w:rsidRPr="003412A0" w:rsidRDefault="00E16C45" w:rsidP="00BE0A69">
      <w:pPr>
        <w:pStyle w:val="Paragrafoelenco"/>
        <w:spacing w:before="120"/>
        <w:ind w:left="0"/>
        <w:rPr>
          <w:color w:val="483F38"/>
        </w:rPr>
      </w:pPr>
    </w:p>
    <w:tbl>
      <w:tblPr>
        <w:tblStyle w:val="Tabellagriglia1chiara-colore2"/>
        <w:tblW w:w="9639" w:type="dxa"/>
        <w:tblLook w:val="06A0" w:firstRow="1" w:lastRow="0" w:firstColumn="1" w:lastColumn="0" w:noHBand="1" w:noVBand="1"/>
        <w:tblPrChange w:id="15" w:author="Maurizio Piazza" w:date="2020-08-28T17:28:00Z">
          <w:tblPr>
            <w:tblW w:w="9639" w:type="dxa"/>
            <w:tblInd w:w="108" w:type="dxa"/>
            <w:tblCellMar>
              <w:left w:w="0" w:type="dxa"/>
              <w:right w:w="0" w:type="dxa"/>
            </w:tblCellMar>
            <w:tblLook w:val="0600" w:firstRow="0" w:lastRow="0" w:firstColumn="0" w:lastColumn="0" w:noHBand="1" w:noVBand="1"/>
          </w:tblPr>
        </w:tblPrChange>
      </w:tblPr>
      <w:tblGrid>
        <w:gridCol w:w="1671"/>
        <w:gridCol w:w="2210"/>
        <w:gridCol w:w="2367"/>
        <w:gridCol w:w="1408"/>
        <w:gridCol w:w="1983"/>
        <w:tblGridChange w:id="16">
          <w:tblGrid>
            <w:gridCol w:w="1671"/>
            <w:gridCol w:w="2210"/>
            <w:gridCol w:w="2367"/>
            <w:gridCol w:w="1408"/>
            <w:gridCol w:w="1983"/>
          </w:tblGrid>
        </w:tblGridChange>
      </w:tblGrid>
      <w:tr w:rsidR="00BE0A69" w:rsidRPr="00413179" w14:paraId="443A21BE" w14:textId="77777777" w:rsidTr="00143975">
        <w:trPr>
          <w:cnfStyle w:val="100000000000" w:firstRow="1" w:lastRow="0" w:firstColumn="0" w:lastColumn="0" w:oddVBand="0" w:evenVBand="0" w:oddHBand="0" w:evenHBand="0" w:firstRowFirstColumn="0" w:firstRowLastColumn="0" w:lastRowFirstColumn="0" w:lastRowLastColumn="0"/>
          <w:trHeight w:val="717"/>
          <w:trPrChange w:id="17" w:author="Maurizio Piazza" w:date="2020-08-28T17:28:00Z">
            <w:trPr>
              <w:trHeight w:val="717"/>
            </w:trPr>
          </w:trPrChange>
        </w:trPr>
        <w:tc>
          <w:tcPr>
            <w:cnfStyle w:val="001000000000" w:firstRow="0" w:lastRow="0" w:firstColumn="1" w:lastColumn="0" w:oddVBand="0" w:evenVBand="0" w:oddHBand="0" w:evenHBand="0" w:firstRowFirstColumn="0" w:firstRowLastColumn="0" w:lastRowFirstColumn="0" w:lastRowLastColumn="0"/>
            <w:tcW w:w="1671" w:type="dxa"/>
            <w:hideMark/>
            <w:tcPrChange w:id="18" w:author="Maurizio Piazza" w:date="2020-08-28T17:28:00Z">
              <w:tcPr>
                <w:tcW w:w="167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tcPrChange>
          </w:tcPr>
          <w:p w14:paraId="079F5E08" w14:textId="77777777" w:rsidR="00BE0A69" w:rsidRPr="00413179" w:rsidRDefault="00BE0A69" w:rsidP="00B87243">
            <w:pPr>
              <w:spacing w:before="120"/>
              <w:jc w:val="center"/>
              <w:cnfStyle w:val="101000000000" w:firstRow="1" w:lastRow="0" w:firstColumn="1" w:lastColumn="0" w:oddVBand="0" w:evenVBand="0" w:oddHBand="0" w:evenHBand="0" w:firstRowFirstColumn="0" w:firstRowLastColumn="0" w:lastRowFirstColumn="0" w:lastRowLastColumn="0"/>
              <w:rPr>
                <w:b w:val="0"/>
                <w:bCs w:val="0"/>
                <w:color w:val="483F38"/>
                <w:sz w:val="20"/>
                <w:szCs w:val="20"/>
              </w:rPr>
            </w:pPr>
            <w:r w:rsidRPr="00413179">
              <w:rPr>
                <w:color w:val="483F38"/>
                <w:sz w:val="20"/>
                <w:szCs w:val="20"/>
              </w:rPr>
              <w:t>Struttura organizzativa dentro la Comunità</w:t>
            </w:r>
          </w:p>
        </w:tc>
        <w:tc>
          <w:tcPr>
            <w:tcW w:w="2210" w:type="dxa"/>
            <w:hideMark/>
            <w:tcPrChange w:id="19" w:author="Maurizio Piazza" w:date="2020-08-28T17:28:00Z">
              <w:tcPr>
                <w:tcW w:w="22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tcPrChange>
          </w:tcPr>
          <w:p w14:paraId="07E70A5D" w14:textId="77777777" w:rsidR="00BE0A69" w:rsidRPr="00413179" w:rsidRDefault="00BE0A69" w:rsidP="00B87243">
            <w:pPr>
              <w:pStyle w:val="NormaleWeb"/>
              <w:spacing w:before="12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heme="majorHAnsi" w:eastAsiaTheme="minorHAnsi" w:hAnsiTheme="majorHAnsi" w:cstheme="minorBidi"/>
                <w:b w:val="0"/>
                <w:bCs w:val="0"/>
                <w:color w:val="483F38"/>
                <w:sz w:val="20"/>
                <w:szCs w:val="20"/>
                <w:lang w:eastAsia="en-US"/>
              </w:rPr>
            </w:pPr>
            <w:r w:rsidRPr="00413179">
              <w:rPr>
                <w:rFonts w:asciiTheme="majorHAnsi" w:eastAsiaTheme="minorHAnsi" w:hAnsiTheme="majorHAnsi" w:cstheme="minorBidi"/>
                <w:color w:val="483F38"/>
                <w:sz w:val="20"/>
                <w:szCs w:val="20"/>
                <w:lang w:eastAsia="en-US"/>
              </w:rPr>
              <w:t>SCOPO</w:t>
            </w:r>
          </w:p>
        </w:tc>
        <w:tc>
          <w:tcPr>
            <w:tcW w:w="2367" w:type="dxa"/>
            <w:hideMark/>
            <w:tcPrChange w:id="20" w:author="Maurizio Piazza" w:date="2020-08-28T17:28:00Z">
              <w:tcPr>
                <w:tcW w:w="23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tcPrChange>
          </w:tcPr>
          <w:p w14:paraId="458540C4" w14:textId="77777777" w:rsidR="00BE0A69" w:rsidRPr="00413179" w:rsidRDefault="00BE0A69" w:rsidP="00B87243">
            <w:pPr>
              <w:pStyle w:val="NormaleWeb"/>
              <w:spacing w:before="12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heme="majorHAnsi" w:eastAsiaTheme="minorHAnsi" w:hAnsiTheme="majorHAnsi" w:cstheme="minorBidi"/>
                <w:b w:val="0"/>
                <w:bCs w:val="0"/>
                <w:color w:val="483F38"/>
                <w:sz w:val="20"/>
                <w:szCs w:val="20"/>
                <w:lang w:eastAsia="en-US"/>
              </w:rPr>
            </w:pPr>
            <w:r w:rsidRPr="00413179">
              <w:rPr>
                <w:rFonts w:asciiTheme="majorHAnsi" w:eastAsiaTheme="minorHAnsi" w:hAnsiTheme="majorHAnsi" w:cstheme="minorBidi"/>
                <w:color w:val="483F38"/>
                <w:sz w:val="20"/>
                <w:szCs w:val="20"/>
                <w:lang w:eastAsia="en-US"/>
              </w:rPr>
              <w:t>Chi governa l’organizzazione</w:t>
            </w:r>
          </w:p>
        </w:tc>
        <w:tc>
          <w:tcPr>
            <w:tcW w:w="1408" w:type="dxa"/>
            <w:hideMark/>
            <w:tcPrChange w:id="21" w:author="Maurizio Piazza" w:date="2020-08-28T17:28:00Z">
              <w:tcPr>
                <w:tcW w:w="140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tcPrChange>
          </w:tcPr>
          <w:p w14:paraId="241274C6" w14:textId="34FD262D" w:rsidR="00BE0A69" w:rsidRPr="00413179" w:rsidRDefault="00BE0A69" w:rsidP="00B87243">
            <w:pPr>
              <w:pStyle w:val="NormaleWeb"/>
              <w:spacing w:before="12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heme="majorHAnsi" w:eastAsiaTheme="minorHAnsi" w:hAnsiTheme="majorHAnsi" w:cstheme="minorBidi"/>
                <w:b w:val="0"/>
                <w:bCs w:val="0"/>
                <w:color w:val="483F38"/>
                <w:sz w:val="20"/>
                <w:szCs w:val="20"/>
                <w:lang w:eastAsia="en-US"/>
              </w:rPr>
            </w:pPr>
            <w:del w:id="22" w:author="Maurizio Piazza" w:date="2020-08-28T16:03:00Z">
              <w:r w:rsidRPr="00413179" w:rsidDel="008446B0">
                <w:rPr>
                  <w:rFonts w:asciiTheme="majorHAnsi" w:eastAsiaTheme="minorHAnsi" w:hAnsiTheme="majorHAnsi" w:cstheme="minorBidi"/>
                  <w:color w:val="483F38"/>
                  <w:sz w:val="20"/>
                  <w:szCs w:val="20"/>
                  <w:lang w:eastAsia="en-US"/>
                </w:rPr>
                <w:delText>Cosa  si</w:delText>
              </w:r>
            </w:del>
            <w:ins w:id="23" w:author="Maurizio Piazza" w:date="2020-08-28T16:03:00Z">
              <w:r w:rsidR="008446B0" w:rsidRPr="00413179">
                <w:rPr>
                  <w:rFonts w:asciiTheme="majorHAnsi" w:eastAsiaTheme="minorHAnsi" w:hAnsiTheme="majorHAnsi" w:cstheme="minorBidi"/>
                  <w:b w:val="0"/>
                  <w:bCs w:val="0"/>
                  <w:color w:val="483F38"/>
                  <w:sz w:val="20"/>
                  <w:szCs w:val="20"/>
                  <w:lang w:eastAsia="en-US"/>
                </w:rPr>
                <w:t>Cosa si</w:t>
              </w:r>
            </w:ins>
            <w:r w:rsidRPr="00413179">
              <w:rPr>
                <w:rFonts w:asciiTheme="majorHAnsi" w:eastAsiaTheme="minorHAnsi" w:hAnsiTheme="majorHAnsi" w:cstheme="minorBidi"/>
                <w:color w:val="483F38"/>
                <w:sz w:val="20"/>
                <w:szCs w:val="20"/>
                <w:lang w:eastAsia="en-US"/>
              </w:rPr>
              <w:t xml:space="preserve"> condivide</w:t>
            </w:r>
          </w:p>
        </w:tc>
        <w:tc>
          <w:tcPr>
            <w:tcW w:w="1983" w:type="dxa"/>
            <w:hideMark/>
            <w:tcPrChange w:id="24" w:author="Maurizio Piazza" w:date="2020-08-28T17:28:00Z">
              <w:tcPr>
                <w:tcW w:w="19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tcPrChange>
          </w:tcPr>
          <w:p w14:paraId="73169409" w14:textId="77777777" w:rsidR="00BE0A69" w:rsidRPr="00413179" w:rsidRDefault="00BE0A69" w:rsidP="00B87243">
            <w:pPr>
              <w:pStyle w:val="NormaleWeb"/>
              <w:spacing w:before="12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heme="majorHAnsi" w:eastAsiaTheme="minorHAnsi" w:hAnsiTheme="majorHAnsi" w:cstheme="minorBidi"/>
                <w:b w:val="0"/>
                <w:bCs w:val="0"/>
                <w:color w:val="483F38"/>
                <w:sz w:val="20"/>
                <w:szCs w:val="20"/>
                <w:lang w:eastAsia="en-US"/>
              </w:rPr>
            </w:pPr>
            <w:r w:rsidRPr="00413179">
              <w:rPr>
                <w:rFonts w:asciiTheme="majorHAnsi" w:eastAsiaTheme="minorHAnsi" w:hAnsiTheme="majorHAnsi" w:cstheme="minorBidi"/>
                <w:color w:val="483F38"/>
                <w:sz w:val="20"/>
                <w:szCs w:val="20"/>
                <w:lang w:eastAsia="en-US"/>
              </w:rPr>
              <w:t>Durata temporale nella Comunità</w:t>
            </w:r>
          </w:p>
        </w:tc>
      </w:tr>
      <w:tr w:rsidR="00BE0A69" w:rsidRPr="003412A0" w14:paraId="207BF9E4" w14:textId="77777777" w:rsidTr="00143975">
        <w:trPr>
          <w:trHeight w:val="1440"/>
          <w:trPrChange w:id="25" w:author="Maurizio Piazza" w:date="2020-08-28T17:28:00Z">
            <w:trPr>
              <w:trHeight w:val="1440"/>
            </w:trPr>
          </w:trPrChange>
        </w:trPr>
        <w:tc>
          <w:tcPr>
            <w:cnfStyle w:val="001000000000" w:firstRow="0" w:lastRow="0" w:firstColumn="1" w:lastColumn="0" w:oddVBand="0" w:evenVBand="0" w:oddHBand="0" w:evenHBand="0" w:firstRowFirstColumn="0" w:firstRowLastColumn="0" w:lastRowFirstColumn="0" w:lastRowLastColumn="0"/>
            <w:tcW w:w="1671" w:type="dxa"/>
            <w:hideMark/>
            <w:tcPrChange w:id="26" w:author="Maurizio Piazza" w:date="2020-08-28T17:28:00Z">
              <w:tcPr>
                <w:tcW w:w="167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tcPrChange>
          </w:tcPr>
          <w:p w14:paraId="052D5543" w14:textId="77777777" w:rsidR="00BE0A69" w:rsidRPr="00413179" w:rsidRDefault="00BE0A69" w:rsidP="00B87243">
            <w:pPr>
              <w:pStyle w:val="NormaleWeb"/>
              <w:spacing w:before="120" w:beforeAutospacing="0" w:after="0" w:afterAutospacing="0"/>
              <w:rPr>
                <w:rFonts w:asciiTheme="majorHAnsi" w:eastAsiaTheme="minorHAnsi" w:hAnsiTheme="majorHAnsi" w:cstheme="minorBidi"/>
                <w:color w:val="483F38"/>
                <w:sz w:val="20"/>
                <w:szCs w:val="20"/>
                <w:lang w:eastAsia="en-US"/>
              </w:rPr>
            </w:pPr>
            <w:r w:rsidRPr="00413179">
              <w:rPr>
                <w:rFonts w:asciiTheme="majorHAnsi" w:eastAsiaTheme="minorHAnsi" w:hAnsiTheme="majorHAnsi" w:cstheme="minorBidi"/>
                <w:color w:val="483F38"/>
                <w:sz w:val="20"/>
                <w:szCs w:val="20"/>
                <w:lang w:eastAsia="en-US"/>
              </w:rPr>
              <w:t>CONFERENZA</w:t>
            </w:r>
          </w:p>
          <w:p w14:paraId="372C99A5" w14:textId="77777777" w:rsidR="00BE0A69" w:rsidRPr="00413179" w:rsidRDefault="00BE0A69" w:rsidP="00B87243">
            <w:pPr>
              <w:pStyle w:val="NormaleWeb"/>
              <w:spacing w:before="120" w:beforeAutospacing="0" w:after="0" w:afterAutospacing="0"/>
              <w:rPr>
                <w:rFonts w:asciiTheme="majorHAnsi" w:eastAsiaTheme="minorHAnsi" w:hAnsiTheme="majorHAnsi" w:cstheme="minorBidi"/>
                <w:color w:val="483F38"/>
                <w:sz w:val="20"/>
                <w:szCs w:val="20"/>
                <w:lang w:eastAsia="en-US"/>
              </w:rPr>
            </w:pPr>
            <w:r w:rsidRPr="00413179">
              <w:rPr>
                <w:rFonts w:asciiTheme="majorHAnsi" w:eastAsiaTheme="minorHAnsi" w:hAnsiTheme="majorHAnsi" w:cstheme="minorBidi"/>
                <w:color w:val="483F38"/>
                <w:sz w:val="20"/>
                <w:szCs w:val="20"/>
                <w:lang w:eastAsia="en-US"/>
              </w:rPr>
              <w:t>TAVOLO GESTORE DI COMUNITA’</w:t>
            </w:r>
          </w:p>
        </w:tc>
        <w:tc>
          <w:tcPr>
            <w:tcW w:w="2210" w:type="dxa"/>
            <w:hideMark/>
            <w:tcPrChange w:id="27" w:author="Maurizio Piazza" w:date="2020-08-28T17:28:00Z">
              <w:tcPr>
                <w:tcW w:w="22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tcPrChange>
          </w:tcPr>
          <w:p w14:paraId="450F3285" w14:textId="77777777" w:rsidR="00BE0A69" w:rsidRPr="00413179" w:rsidRDefault="00BE0A69" w:rsidP="00B87243">
            <w:pPr>
              <w:pStyle w:val="NormaleWeb"/>
              <w:spacing w:before="120" w:beforeAutospacing="0" w:after="0" w:afterAutospacing="0"/>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inorBidi"/>
                <w:color w:val="483F38"/>
                <w:sz w:val="20"/>
                <w:szCs w:val="20"/>
                <w:lang w:eastAsia="en-US"/>
              </w:rPr>
            </w:pPr>
            <w:r w:rsidRPr="00413179">
              <w:rPr>
                <w:rFonts w:asciiTheme="majorHAnsi" w:eastAsiaTheme="minorHAnsi" w:hAnsiTheme="majorHAnsi" w:cstheme="minorBidi"/>
                <w:color w:val="483F38"/>
                <w:sz w:val="20"/>
                <w:szCs w:val="20"/>
                <w:lang w:eastAsia="en-US"/>
              </w:rPr>
              <w:t>Sviluppare le competenze dei propri membri</w:t>
            </w:r>
            <w:del w:id="28" w:author="Maurizio Piazza" w:date="2020-08-28T17:28:00Z">
              <w:r w:rsidRPr="00413179" w:rsidDel="00143975">
                <w:rPr>
                  <w:rFonts w:asciiTheme="majorHAnsi" w:eastAsiaTheme="minorHAnsi" w:hAnsiTheme="majorHAnsi" w:cstheme="minorBidi"/>
                  <w:color w:val="483F38"/>
                  <w:sz w:val="20"/>
                  <w:szCs w:val="20"/>
                  <w:lang w:eastAsia="en-US"/>
                </w:rPr>
                <w:delText>,</w:delText>
              </w:r>
            </w:del>
          </w:p>
          <w:p w14:paraId="73120183" w14:textId="06113C5F" w:rsidR="00BE0A69" w:rsidRPr="00413179" w:rsidRDefault="00BE0A69" w:rsidP="00B87243">
            <w:pPr>
              <w:pStyle w:val="NormaleWeb"/>
              <w:spacing w:before="120" w:beforeAutospacing="0" w:after="0" w:afterAutospacing="0"/>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inorBidi"/>
                <w:color w:val="483F38"/>
                <w:sz w:val="20"/>
                <w:szCs w:val="20"/>
                <w:lang w:eastAsia="en-US"/>
              </w:rPr>
            </w:pPr>
            <w:del w:id="29" w:author="Maurizio Piazza" w:date="2020-08-28T17:28:00Z">
              <w:r w:rsidRPr="00413179" w:rsidDel="00143975">
                <w:rPr>
                  <w:rFonts w:asciiTheme="majorHAnsi" w:eastAsiaTheme="minorHAnsi" w:hAnsiTheme="majorHAnsi" w:cstheme="minorBidi"/>
                  <w:color w:val="483F38"/>
                  <w:sz w:val="20"/>
                  <w:szCs w:val="20"/>
                  <w:lang w:eastAsia="en-US"/>
                </w:rPr>
                <w:delText>c</w:delText>
              </w:r>
            </w:del>
            <w:ins w:id="30" w:author="Maurizio Piazza" w:date="2020-08-28T17:28:00Z">
              <w:r w:rsidR="00143975">
                <w:rPr>
                  <w:rFonts w:asciiTheme="majorHAnsi" w:eastAsiaTheme="minorHAnsi" w:hAnsiTheme="majorHAnsi" w:cstheme="minorBidi"/>
                  <w:color w:val="483F38"/>
                  <w:sz w:val="20"/>
                  <w:szCs w:val="20"/>
                  <w:lang w:eastAsia="en-US"/>
                </w:rPr>
                <w:t>C</w:t>
              </w:r>
            </w:ins>
            <w:r w:rsidRPr="00413179">
              <w:rPr>
                <w:rFonts w:asciiTheme="majorHAnsi" w:eastAsiaTheme="minorHAnsi" w:hAnsiTheme="majorHAnsi" w:cstheme="minorBidi"/>
                <w:color w:val="483F38"/>
                <w:sz w:val="20"/>
                <w:szCs w:val="20"/>
                <w:lang w:eastAsia="en-US"/>
              </w:rPr>
              <w:t>ostruire la Comunità</w:t>
            </w:r>
          </w:p>
        </w:tc>
        <w:tc>
          <w:tcPr>
            <w:tcW w:w="2367" w:type="dxa"/>
            <w:hideMark/>
            <w:tcPrChange w:id="31" w:author="Maurizio Piazza" w:date="2020-08-28T17:28:00Z">
              <w:tcPr>
                <w:tcW w:w="23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tcPrChange>
          </w:tcPr>
          <w:p w14:paraId="14D0FFB2" w14:textId="77777777" w:rsidR="00BE0A69" w:rsidRPr="00413179" w:rsidRDefault="00BE0A69" w:rsidP="00B87243">
            <w:pPr>
              <w:pStyle w:val="NormaleWeb"/>
              <w:spacing w:before="120" w:beforeAutospacing="0" w:after="0" w:afterAutospacing="0"/>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inorBidi"/>
                <w:color w:val="483F38"/>
                <w:sz w:val="20"/>
                <w:szCs w:val="20"/>
                <w:lang w:eastAsia="en-US"/>
              </w:rPr>
            </w:pPr>
            <w:r w:rsidRPr="00413179">
              <w:rPr>
                <w:rFonts w:asciiTheme="majorHAnsi" w:eastAsiaTheme="minorHAnsi" w:hAnsiTheme="majorHAnsi" w:cstheme="minorBidi"/>
                <w:color w:val="483F38"/>
                <w:sz w:val="20"/>
                <w:szCs w:val="20"/>
                <w:lang w:eastAsia="en-US"/>
              </w:rPr>
              <w:t>L’iscrizione è spontanea e, pertanto appartiene ai membri che si iscrivono che hanno il direttorio nel Coordinamento</w:t>
            </w:r>
          </w:p>
        </w:tc>
        <w:tc>
          <w:tcPr>
            <w:tcW w:w="1408" w:type="dxa"/>
            <w:hideMark/>
            <w:tcPrChange w:id="32" w:author="Maurizio Piazza" w:date="2020-08-28T17:28:00Z">
              <w:tcPr>
                <w:tcW w:w="140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tcPrChange>
          </w:tcPr>
          <w:p w14:paraId="30EE01F1" w14:textId="77777777" w:rsidR="00BE0A69" w:rsidRPr="00413179" w:rsidRDefault="00BE0A69" w:rsidP="00B87243">
            <w:pPr>
              <w:pStyle w:val="NormaleWeb"/>
              <w:spacing w:before="120" w:beforeAutospacing="0" w:after="0" w:afterAutospacing="0"/>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inorBidi"/>
                <w:color w:val="483F38"/>
                <w:sz w:val="20"/>
                <w:szCs w:val="20"/>
                <w:lang w:eastAsia="en-US"/>
              </w:rPr>
            </w:pPr>
            <w:r w:rsidRPr="00413179">
              <w:rPr>
                <w:rFonts w:asciiTheme="majorHAnsi" w:eastAsiaTheme="minorHAnsi" w:hAnsiTheme="majorHAnsi" w:cstheme="minorBidi"/>
                <w:color w:val="483F38"/>
                <w:sz w:val="20"/>
                <w:szCs w:val="20"/>
                <w:lang w:eastAsia="en-US"/>
              </w:rPr>
              <w:t>Impegno e le competenze degli attori</w:t>
            </w:r>
          </w:p>
        </w:tc>
        <w:tc>
          <w:tcPr>
            <w:tcW w:w="1983" w:type="dxa"/>
            <w:hideMark/>
            <w:tcPrChange w:id="33" w:author="Maurizio Piazza" w:date="2020-08-28T17:28:00Z">
              <w:tcPr>
                <w:tcW w:w="19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tcPrChange>
          </w:tcPr>
          <w:p w14:paraId="35CD4FD2" w14:textId="77777777" w:rsidR="00BE0A69" w:rsidRPr="00413179" w:rsidRDefault="00BE0A69" w:rsidP="00B87243">
            <w:pPr>
              <w:pStyle w:val="NormaleWeb"/>
              <w:spacing w:before="120" w:beforeAutospacing="0" w:after="0" w:afterAutospacing="0"/>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inorBidi"/>
                <w:color w:val="483F38"/>
                <w:sz w:val="20"/>
                <w:szCs w:val="20"/>
                <w:lang w:eastAsia="en-US"/>
              </w:rPr>
            </w:pPr>
            <w:r w:rsidRPr="00413179">
              <w:rPr>
                <w:rFonts w:asciiTheme="majorHAnsi" w:eastAsiaTheme="minorHAnsi" w:hAnsiTheme="majorHAnsi" w:cstheme="minorBidi"/>
                <w:color w:val="483F38"/>
                <w:sz w:val="20"/>
                <w:szCs w:val="20"/>
                <w:lang w:eastAsia="en-US"/>
              </w:rPr>
              <w:t>Durata delle Comunità e per il singolo del suo interesse</w:t>
            </w:r>
          </w:p>
        </w:tc>
      </w:tr>
      <w:tr w:rsidR="00BE0A69" w:rsidRPr="003412A0" w14:paraId="7416C14C" w14:textId="77777777" w:rsidTr="00143975">
        <w:trPr>
          <w:trHeight w:val="1076"/>
          <w:trPrChange w:id="34" w:author="Maurizio Piazza" w:date="2020-08-28T17:28:00Z">
            <w:trPr>
              <w:trHeight w:val="1076"/>
            </w:trPr>
          </w:trPrChange>
        </w:trPr>
        <w:tc>
          <w:tcPr>
            <w:cnfStyle w:val="001000000000" w:firstRow="0" w:lastRow="0" w:firstColumn="1" w:lastColumn="0" w:oddVBand="0" w:evenVBand="0" w:oddHBand="0" w:evenHBand="0" w:firstRowFirstColumn="0" w:firstRowLastColumn="0" w:lastRowFirstColumn="0" w:lastRowLastColumn="0"/>
            <w:tcW w:w="1671" w:type="dxa"/>
            <w:hideMark/>
            <w:tcPrChange w:id="35" w:author="Maurizio Piazza" w:date="2020-08-28T17:28:00Z">
              <w:tcPr>
                <w:tcW w:w="167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tcPrChange>
          </w:tcPr>
          <w:p w14:paraId="4F2E680F" w14:textId="77777777" w:rsidR="00BE0A69" w:rsidRPr="00413179" w:rsidRDefault="00BE0A69" w:rsidP="00B87243">
            <w:pPr>
              <w:pStyle w:val="NormaleWeb"/>
              <w:spacing w:before="120" w:beforeAutospacing="0" w:after="0" w:afterAutospacing="0"/>
              <w:rPr>
                <w:rFonts w:asciiTheme="majorHAnsi" w:eastAsiaTheme="minorHAnsi" w:hAnsiTheme="majorHAnsi" w:cstheme="minorBidi"/>
                <w:color w:val="483F38"/>
                <w:sz w:val="20"/>
                <w:szCs w:val="20"/>
                <w:lang w:eastAsia="en-US"/>
              </w:rPr>
            </w:pPr>
            <w:r w:rsidRPr="00413179">
              <w:rPr>
                <w:rFonts w:asciiTheme="majorHAnsi" w:eastAsiaTheme="minorHAnsi" w:hAnsiTheme="majorHAnsi" w:cstheme="minorBidi"/>
                <w:color w:val="483F38"/>
                <w:sz w:val="20"/>
                <w:szCs w:val="20"/>
                <w:lang w:eastAsia="en-US"/>
              </w:rPr>
              <w:t>GRUPPO DI LAVORO</w:t>
            </w:r>
          </w:p>
        </w:tc>
        <w:tc>
          <w:tcPr>
            <w:tcW w:w="2210" w:type="dxa"/>
            <w:hideMark/>
            <w:tcPrChange w:id="36" w:author="Maurizio Piazza" w:date="2020-08-28T17:28:00Z">
              <w:tcPr>
                <w:tcW w:w="22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tcPrChange>
          </w:tcPr>
          <w:p w14:paraId="425AE52F" w14:textId="77777777" w:rsidR="00BE0A69" w:rsidRPr="00413179" w:rsidRDefault="00BE0A69" w:rsidP="00B87243">
            <w:pPr>
              <w:pStyle w:val="NormaleWeb"/>
              <w:spacing w:before="120" w:beforeAutospacing="0" w:after="0" w:afterAutospacing="0"/>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inorBidi"/>
                <w:color w:val="483F38"/>
                <w:sz w:val="20"/>
                <w:szCs w:val="20"/>
                <w:lang w:eastAsia="en-US"/>
              </w:rPr>
            </w:pPr>
            <w:r w:rsidRPr="00413179">
              <w:rPr>
                <w:rFonts w:asciiTheme="majorHAnsi" w:eastAsiaTheme="minorHAnsi" w:hAnsiTheme="majorHAnsi" w:cstheme="minorBidi"/>
                <w:color w:val="483F38"/>
                <w:sz w:val="20"/>
                <w:szCs w:val="20"/>
                <w:lang w:eastAsia="en-US"/>
              </w:rPr>
              <w:t>Consegnare un prodotto o servizio</w:t>
            </w:r>
          </w:p>
        </w:tc>
        <w:tc>
          <w:tcPr>
            <w:tcW w:w="2367" w:type="dxa"/>
            <w:hideMark/>
            <w:tcPrChange w:id="37" w:author="Maurizio Piazza" w:date="2020-08-28T17:28:00Z">
              <w:tcPr>
                <w:tcW w:w="23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tcPrChange>
          </w:tcPr>
          <w:p w14:paraId="34171ED5" w14:textId="77777777" w:rsidR="00BE0A69" w:rsidRPr="00413179" w:rsidRDefault="00BE0A69" w:rsidP="00B87243">
            <w:pPr>
              <w:pStyle w:val="NormaleWeb"/>
              <w:spacing w:before="120" w:beforeAutospacing="0" w:after="0" w:afterAutospacing="0"/>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inorBidi"/>
                <w:color w:val="483F38"/>
                <w:sz w:val="20"/>
                <w:szCs w:val="20"/>
                <w:lang w:eastAsia="en-US"/>
              </w:rPr>
            </w:pPr>
            <w:r w:rsidRPr="00413179">
              <w:rPr>
                <w:rFonts w:asciiTheme="majorHAnsi" w:eastAsiaTheme="minorHAnsi" w:hAnsiTheme="majorHAnsi" w:cstheme="minorBidi"/>
                <w:color w:val="483F38"/>
                <w:sz w:val="20"/>
                <w:szCs w:val="20"/>
                <w:lang w:eastAsia="en-US"/>
              </w:rPr>
              <w:t>Il manager del gruppo</w:t>
            </w:r>
          </w:p>
        </w:tc>
        <w:tc>
          <w:tcPr>
            <w:tcW w:w="1408" w:type="dxa"/>
            <w:hideMark/>
            <w:tcPrChange w:id="38" w:author="Maurizio Piazza" w:date="2020-08-28T17:28:00Z">
              <w:tcPr>
                <w:tcW w:w="140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tcPrChange>
          </w:tcPr>
          <w:p w14:paraId="76069449" w14:textId="77777777" w:rsidR="00BE0A69" w:rsidRPr="00413179" w:rsidRDefault="00BE0A69" w:rsidP="00B87243">
            <w:pPr>
              <w:pStyle w:val="NormaleWeb"/>
              <w:spacing w:before="120" w:beforeAutospacing="0" w:after="0" w:afterAutospacing="0"/>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inorBidi"/>
                <w:color w:val="483F38"/>
                <w:sz w:val="20"/>
                <w:szCs w:val="20"/>
                <w:lang w:eastAsia="en-US"/>
              </w:rPr>
            </w:pPr>
            <w:r w:rsidRPr="00413179">
              <w:rPr>
                <w:rFonts w:asciiTheme="majorHAnsi" w:eastAsiaTheme="minorHAnsi" w:hAnsiTheme="majorHAnsi" w:cstheme="minorBidi"/>
                <w:color w:val="483F38"/>
                <w:sz w:val="20"/>
                <w:szCs w:val="20"/>
                <w:lang w:eastAsia="en-US"/>
              </w:rPr>
              <w:t>competenze comuni e gli obiettivi da perseguire</w:t>
            </w:r>
          </w:p>
        </w:tc>
        <w:tc>
          <w:tcPr>
            <w:tcW w:w="1983" w:type="dxa"/>
            <w:hideMark/>
            <w:tcPrChange w:id="39" w:author="Maurizio Piazza" w:date="2020-08-28T17:28:00Z">
              <w:tcPr>
                <w:tcW w:w="19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tcPrChange>
          </w:tcPr>
          <w:p w14:paraId="7573BC96" w14:textId="77777777" w:rsidR="00BE0A69" w:rsidRPr="00413179" w:rsidRDefault="00BE0A69" w:rsidP="00B87243">
            <w:pPr>
              <w:pStyle w:val="NormaleWeb"/>
              <w:spacing w:before="120" w:beforeAutospacing="0" w:after="0" w:afterAutospacing="0"/>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inorBidi"/>
                <w:color w:val="483F38"/>
                <w:sz w:val="20"/>
                <w:szCs w:val="20"/>
                <w:lang w:eastAsia="en-US"/>
              </w:rPr>
            </w:pPr>
            <w:r w:rsidRPr="00413179">
              <w:rPr>
                <w:rFonts w:asciiTheme="majorHAnsi" w:eastAsiaTheme="minorHAnsi" w:hAnsiTheme="majorHAnsi" w:cstheme="minorBidi"/>
                <w:color w:val="483F38"/>
                <w:sz w:val="20"/>
                <w:szCs w:val="20"/>
                <w:lang w:eastAsia="en-US"/>
              </w:rPr>
              <w:t>Fino alla riorganizzazione della Comunità o alla cessazione del gruppo di lavoro</w:t>
            </w:r>
          </w:p>
        </w:tc>
      </w:tr>
      <w:tr w:rsidR="00BE0A69" w:rsidRPr="003412A0" w14:paraId="48E12CF0" w14:textId="77777777" w:rsidTr="00143975">
        <w:trPr>
          <w:trHeight w:val="1076"/>
          <w:trPrChange w:id="40" w:author="Maurizio Piazza" w:date="2020-08-28T17:28:00Z">
            <w:trPr>
              <w:trHeight w:val="1076"/>
            </w:trPr>
          </w:trPrChange>
        </w:trPr>
        <w:tc>
          <w:tcPr>
            <w:cnfStyle w:val="001000000000" w:firstRow="0" w:lastRow="0" w:firstColumn="1" w:lastColumn="0" w:oddVBand="0" w:evenVBand="0" w:oddHBand="0" w:evenHBand="0" w:firstRowFirstColumn="0" w:firstRowLastColumn="0" w:lastRowFirstColumn="0" w:lastRowLastColumn="0"/>
            <w:tcW w:w="1671" w:type="dxa"/>
            <w:hideMark/>
            <w:tcPrChange w:id="41" w:author="Maurizio Piazza" w:date="2020-08-28T17:28:00Z">
              <w:tcPr>
                <w:tcW w:w="167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tcPrChange>
          </w:tcPr>
          <w:p w14:paraId="280275B9" w14:textId="77777777" w:rsidR="00BE0A69" w:rsidRPr="00413179" w:rsidRDefault="00BE0A69" w:rsidP="00B87243">
            <w:pPr>
              <w:pStyle w:val="NormaleWeb"/>
              <w:spacing w:before="120" w:beforeAutospacing="0" w:after="0" w:afterAutospacing="0"/>
              <w:rPr>
                <w:rFonts w:asciiTheme="majorHAnsi" w:eastAsiaTheme="minorHAnsi" w:hAnsiTheme="majorHAnsi" w:cstheme="minorBidi"/>
                <w:color w:val="483F38"/>
                <w:sz w:val="20"/>
                <w:szCs w:val="20"/>
                <w:lang w:eastAsia="en-US"/>
              </w:rPr>
            </w:pPr>
            <w:r w:rsidRPr="00413179">
              <w:rPr>
                <w:rFonts w:asciiTheme="majorHAnsi" w:eastAsiaTheme="minorHAnsi" w:hAnsiTheme="majorHAnsi" w:cstheme="minorBidi"/>
                <w:color w:val="483F38"/>
                <w:sz w:val="20"/>
                <w:szCs w:val="20"/>
                <w:lang w:eastAsia="en-US"/>
              </w:rPr>
              <w:t>TEAM DI PROGETTO</w:t>
            </w:r>
          </w:p>
        </w:tc>
        <w:tc>
          <w:tcPr>
            <w:tcW w:w="2210" w:type="dxa"/>
            <w:hideMark/>
            <w:tcPrChange w:id="42" w:author="Maurizio Piazza" w:date="2020-08-28T17:28:00Z">
              <w:tcPr>
                <w:tcW w:w="22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tcPrChange>
          </w:tcPr>
          <w:p w14:paraId="016B1074" w14:textId="77777777" w:rsidR="00BE0A69" w:rsidRPr="00413179" w:rsidRDefault="00BE0A69" w:rsidP="00B87243">
            <w:pPr>
              <w:pStyle w:val="NormaleWeb"/>
              <w:spacing w:before="120" w:beforeAutospacing="0" w:after="0" w:afterAutospacing="0"/>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inorBidi"/>
                <w:color w:val="483F38"/>
                <w:sz w:val="20"/>
                <w:szCs w:val="20"/>
                <w:lang w:eastAsia="en-US"/>
              </w:rPr>
            </w:pPr>
            <w:r w:rsidRPr="00413179">
              <w:rPr>
                <w:rFonts w:asciiTheme="majorHAnsi" w:eastAsiaTheme="minorHAnsi" w:hAnsiTheme="majorHAnsi" w:cstheme="minorBidi"/>
                <w:color w:val="483F38"/>
                <w:sz w:val="20"/>
                <w:szCs w:val="20"/>
                <w:lang w:eastAsia="en-US"/>
              </w:rPr>
              <w:t>Effettuare un compito specifico</w:t>
            </w:r>
          </w:p>
        </w:tc>
        <w:tc>
          <w:tcPr>
            <w:tcW w:w="2367" w:type="dxa"/>
            <w:hideMark/>
            <w:tcPrChange w:id="43" w:author="Maurizio Piazza" w:date="2020-08-28T17:28:00Z">
              <w:tcPr>
                <w:tcW w:w="23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tcPrChange>
          </w:tcPr>
          <w:p w14:paraId="0362E83E" w14:textId="77777777" w:rsidR="00BE0A69" w:rsidRPr="00413179" w:rsidRDefault="00BE0A69" w:rsidP="00B87243">
            <w:pPr>
              <w:pStyle w:val="NormaleWeb"/>
              <w:spacing w:before="120" w:beforeAutospacing="0" w:after="0" w:afterAutospacing="0"/>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inorBidi"/>
                <w:color w:val="483F38"/>
                <w:sz w:val="20"/>
                <w:szCs w:val="20"/>
                <w:lang w:eastAsia="en-US"/>
              </w:rPr>
            </w:pPr>
            <w:r w:rsidRPr="00413179">
              <w:rPr>
                <w:rFonts w:asciiTheme="majorHAnsi" w:eastAsiaTheme="minorHAnsi" w:hAnsiTheme="majorHAnsi" w:cstheme="minorBidi"/>
                <w:color w:val="483F38"/>
                <w:sz w:val="20"/>
                <w:szCs w:val="20"/>
                <w:lang w:eastAsia="en-US"/>
              </w:rPr>
              <w:t>Il Capo progetto</w:t>
            </w:r>
          </w:p>
        </w:tc>
        <w:tc>
          <w:tcPr>
            <w:tcW w:w="1408" w:type="dxa"/>
            <w:hideMark/>
            <w:tcPrChange w:id="44" w:author="Maurizio Piazza" w:date="2020-08-28T17:28:00Z">
              <w:tcPr>
                <w:tcW w:w="140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tcPrChange>
          </w:tcPr>
          <w:p w14:paraId="04744B8D" w14:textId="77777777" w:rsidR="00BE0A69" w:rsidRPr="00413179" w:rsidRDefault="00BE0A69" w:rsidP="00B87243">
            <w:pPr>
              <w:pStyle w:val="NormaleWeb"/>
              <w:spacing w:before="120" w:beforeAutospacing="0" w:after="0" w:afterAutospacing="0"/>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inorBidi"/>
                <w:color w:val="483F38"/>
                <w:sz w:val="20"/>
                <w:szCs w:val="20"/>
                <w:lang w:eastAsia="en-US"/>
              </w:rPr>
            </w:pPr>
            <w:r w:rsidRPr="00413179">
              <w:rPr>
                <w:rFonts w:asciiTheme="majorHAnsi" w:eastAsiaTheme="minorHAnsi" w:hAnsiTheme="majorHAnsi" w:cstheme="minorBidi"/>
                <w:color w:val="483F38"/>
                <w:sz w:val="20"/>
                <w:szCs w:val="20"/>
                <w:lang w:eastAsia="en-US"/>
              </w:rPr>
              <w:t>Gli obiettivi di progetto</w:t>
            </w:r>
          </w:p>
        </w:tc>
        <w:tc>
          <w:tcPr>
            <w:tcW w:w="1983" w:type="dxa"/>
            <w:hideMark/>
            <w:tcPrChange w:id="45" w:author="Maurizio Piazza" w:date="2020-08-28T17:28:00Z">
              <w:tcPr>
                <w:tcW w:w="19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tcPrChange>
          </w:tcPr>
          <w:p w14:paraId="7C830198" w14:textId="77777777" w:rsidR="00BE0A69" w:rsidRPr="00413179" w:rsidRDefault="00BE0A69" w:rsidP="00B87243">
            <w:pPr>
              <w:pStyle w:val="NormaleWeb"/>
              <w:spacing w:before="120" w:beforeAutospacing="0" w:after="0" w:afterAutospacing="0"/>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inorBidi"/>
                <w:color w:val="483F38"/>
                <w:sz w:val="20"/>
                <w:szCs w:val="20"/>
                <w:lang w:eastAsia="en-US"/>
              </w:rPr>
            </w:pPr>
            <w:r w:rsidRPr="00413179">
              <w:rPr>
                <w:rFonts w:asciiTheme="majorHAnsi" w:eastAsiaTheme="minorHAnsi" w:hAnsiTheme="majorHAnsi" w:cstheme="minorBidi"/>
                <w:color w:val="483F38"/>
                <w:sz w:val="20"/>
                <w:szCs w:val="20"/>
                <w:lang w:eastAsia="en-US"/>
              </w:rPr>
              <w:t>Fino a quando il progetto è stato completato</w:t>
            </w:r>
          </w:p>
        </w:tc>
      </w:tr>
      <w:tr w:rsidR="00BE0A69" w:rsidRPr="003412A0" w14:paraId="30094EC1" w14:textId="77777777" w:rsidTr="00143975">
        <w:trPr>
          <w:trHeight w:val="1434"/>
          <w:trPrChange w:id="46" w:author="Maurizio Piazza" w:date="2020-08-28T17:28:00Z">
            <w:trPr>
              <w:trHeight w:val="1434"/>
            </w:trPr>
          </w:trPrChange>
        </w:trPr>
        <w:tc>
          <w:tcPr>
            <w:cnfStyle w:val="001000000000" w:firstRow="0" w:lastRow="0" w:firstColumn="1" w:lastColumn="0" w:oddVBand="0" w:evenVBand="0" w:oddHBand="0" w:evenHBand="0" w:firstRowFirstColumn="0" w:firstRowLastColumn="0" w:lastRowFirstColumn="0" w:lastRowLastColumn="0"/>
            <w:tcW w:w="1671" w:type="dxa"/>
            <w:hideMark/>
            <w:tcPrChange w:id="47" w:author="Maurizio Piazza" w:date="2020-08-28T17:28:00Z">
              <w:tcPr>
                <w:tcW w:w="167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tcPrChange>
          </w:tcPr>
          <w:p w14:paraId="0185E036" w14:textId="77777777" w:rsidR="00BE0A69" w:rsidRPr="00413179" w:rsidRDefault="00BE0A69" w:rsidP="00B87243">
            <w:pPr>
              <w:pStyle w:val="NormaleWeb"/>
              <w:spacing w:before="120" w:beforeAutospacing="0" w:after="0" w:afterAutospacing="0"/>
              <w:rPr>
                <w:rFonts w:asciiTheme="majorHAnsi" w:eastAsiaTheme="minorHAnsi" w:hAnsiTheme="majorHAnsi" w:cstheme="minorBidi"/>
                <w:color w:val="483F38"/>
                <w:sz w:val="20"/>
                <w:szCs w:val="20"/>
                <w:lang w:eastAsia="en-US"/>
              </w:rPr>
            </w:pPr>
            <w:r w:rsidRPr="00413179">
              <w:rPr>
                <w:rFonts w:asciiTheme="majorHAnsi" w:eastAsiaTheme="minorHAnsi" w:hAnsiTheme="majorHAnsi" w:cstheme="minorBidi"/>
                <w:color w:val="483F38"/>
                <w:sz w:val="20"/>
                <w:szCs w:val="20"/>
                <w:lang w:eastAsia="en-US"/>
              </w:rPr>
              <w:t>NETWORK INFORMALE</w:t>
            </w:r>
          </w:p>
        </w:tc>
        <w:tc>
          <w:tcPr>
            <w:tcW w:w="2210" w:type="dxa"/>
            <w:hideMark/>
            <w:tcPrChange w:id="48" w:author="Maurizio Piazza" w:date="2020-08-28T17:28:00Z">
              <w:tcPr>
                <w:tcW w:w="22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tcPrChange>
          </w:tcPr>
          <w:p w14:paraId="07F7361C" w14:textId="77777777" w:rsidR="00BE0A69" w:rsidRPr="00413179" w:rsidRDefault="00BE0A69" w:rsidP="00B87243">
            <w:pPr>
              <w:pStyle w:val="NormaleWeb"/>
              <w:spacing w:before="120" w:beforeAutospacing="0" w:after="0" w:afterAutospacing="0"/>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inorBidi"/>
                <w:color w:val="483F38"/>
                <w:sz w:val="20"/>
                <w:szCs w:val="20"/>
                <w:lang w:eastAsia="en-US"/>
              </w:rPr>
            </w:pPr>
            <w:r w:rsidRPr="00413179">
              <w:rPr>
                <w:rFonts w:asciiTheme="majorHAnsi" w:eastAsiaTheme="minorHAnsi" w:hAnsiTheme="majorHAnsi" w:cstheme="minorBidi"/>
                <w:color w:val="483F38"/>
                <w:sz w:val="20"/>
                <w:szCs w:val="20"/>
                <w:lang w:eastAsia="en-US"/>
              </w:rPr>
              <w:t>Raccogliere e trasmettere informazioni e condividere la conoscenza</w:t>
            </w:r>
          </w:p>
        </w:tc>
        <w:tc>
          <w:tcPr>
            <w:tcW w:w="2367" w:type="dxa"/>
            <w:hideMark/>
            <w:tcPrChange w:id="49" w:author="Maurizio Piazza" w:date="2020-08-28T17:28:00Z">
              <w:tcPr>
                <w:tcW w:w="23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tcPrChange>
          </w:tcPr>
          <w:p w14:paraId="31E39662" w14:textId="77777777" w:rsidR="00BE0A69" w:rsidRPr="00413179" w:rsidRDefault="00BE0A69" w:rsidP="00B87243">
            <w:pPr>
              <w:pStyle w:val="NormaleWeb"/>
              <w:spacing w:before="120" w:beforeAutospacing="0" w:after="0" w:afterAutospacing="0"/>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inorBidi"/>
                <w:color w:val="483F38"/>
                <w:sz w:val="20"/>
                <w:szCs w:val="20"/>
                <w:lang w:eastAsia="en-US"/>
              </w:rPr>
            </w:pPr>
            <w:r w:rsidRPr="00413179">
              <w:rPr>
                <w:rFonts w:asciiTheme="majorHAnsi" w:eastAsiaTheme="minorHAnsi" w:hAnsiTheme="majorHAnsi" w:cstheme="minorBidi"/>
                <w:color w:val="483F38"/>
                <w:sz w:val="20"/>
                <w:szCs w:val="20"/>
                <w:lang w:eastAsia="en-US"/>
              </w:rPr>
              <w:t>I Soggetti iscritti alla Comunità di pratica</w:t>
            </w:r>
          </w:p>
        </w:tc>
        <w:tc>
          <w:tcPr>
            <w:tcW w:w="1408" w:type="dxa"/>
            <w:hideMark/>
            <w:tcPrChange w:id="50" w:author="Maurizio Piazza" w:date="2020-08-28T17:28:00Z">
              <w:tcPr>
                <w:tcW w:w="140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tcPrChange>
          </w:tcPr>
          <w:p w14:paraId="030CF427" w14:textId="77777777" w:rsidR="00BE0A69" w:rsidRPr="00413179" w:rsidRDefault="00BE0A69" w:rsidP="00B87243">
            <w:pPr>
              <w:pStyle w:val="NormaleWeb"/>
              <w:spacing w:before="120" w:beforeAutospacing="0" w:after="0" w:afterAutospacing="0"/>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inorBidi"/>
                <w:color w:val="483F38"/>
                <w:sz w:val="20"/>
                <w:szCs w:val="20"/>
                <w:lang w:eastAsia="en-US"/>
              </w:rPr>
            </w:pPr>
            <w:r w:rsidRPr="00413179">
              <w:rPr>
                <w:rFonts w:asciiTheme="majorHAnsi" w:eastAsiaTheme="minorHAnsi" w:hAnsiTheme="majorHAnsi" w:cstheme="minorBidi"/>
                <w:color w:val="483F38"/>
                <w:sz w:val="20"/>
                <w:szCs w:val="20"/>
                <w:lang w:eastAsia="en-US"/>
              </w:rPr>
              <w:t>Bisogni condivisi</w:t>
            </w:r>
          </w:p>
        </w:tc>
        <w:tc>
          <w:tcPr>
            <w:tcW w:w="1983" w:type="dxa"/>
            <w:hideMark/>
            <w:tcPrChange w:id="51" w:author="Maurizio Piazza" w:date="2020-08-28T17:28:00Z">
              <w:tcPr>
                <w:tcW w:w="19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tcPrChange>
          </w:tcPr>
          <w:p w14:paraId="22FF1D07" w14:textId="77777777" w:rsidR="00BE0A69" w:rsidRPr="00413179" w:rsidRDefault="00BE0A69" w:rsidP="00B87243">
            <w:pPr>
              <w:pStyle w:val="NormaleWeb"/>
              <w:spacing w:before="120" w:beforeAutospacing="0" w:after="0" w:afterAutospacing="0"/>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inorBidi"/>
                <w:color w:val="483F38"/>
                <w:sz w:val="20"/>
                <w:szCs w:val="20"/>
                <w:lang w:eastAsia="en-US"/>
              </w:rPr>
            </w:pPr>
            <w:r w:rsidRPr="00413179">
              <w:rPr>
                <w:rFonts w:asciiTheme="majorHAnsi" w:eastAsiaTheme="minorHAnsi" w:hAnsiTheme="majorHAnsi" w:cstheme="minorBidi"/>
                <w:color w:val="483F38"/>
                <w:sz w:val="20"/>
                <w:szCs w:val="20"/>
                <w:lang w:eastAsia="en-US"/>
              </w:rPr>
              <w:t>Fino a quando i soggetti hanno interesse e ragioni per rimanere insieme</w:t>
            </w:r>
          </w:p>
        </w:tc>
      </w:tr>
    </w:tbl>
    <w:p w14:paraId="1D6CD86B" w14:textId="77777777" w:rsidR="00413179" w:rsidRDefault="00413179" w:rsidP="00BE0A69">
      <w:pPr>
        <w:pStyle w:val="Paragrafoelenco"/>
        <w:spacing w:before="120"/>
        <w:ind w:left="0"/>
        <w:rPr>
          <w:color w:val="483F38"/>
        </w:rPr>
      </w:pPr>
    </w:p>
    <w:p w14:paraId="2D66C48F" w14:textId="750ABD75" w:rsidR="00BE0A69" w:rsidRPr="00EF5EC8" w:rsidRDefault="00413179" w:rsidP="00EF5EC8">
      <w:pPr>
        <w:pStyle w:val="Titolo3"/>
      </w:pPr>
      <w:bookmarkStart w:id="52" w:name="_Toc35862215"/>
      <w:bookmarkStart w:id="53" w:name="_Toc36726867"/>
      <w:bookmarkStart w:id="54" w:name="_Toc40086737"/>
      <w:bookmarkStart w:id="55" w:name="_Toc47351430"/>
      <w:r w:rsidRPr="00EF5EC8">
        <w:t>L</w:t>
      </w:r>
      <w:r w:rsidR="00BE0A69" w:rsidRPr="00EF5EC8">
        <w:t xml:space="preserve">aboratorio </w:t>
      </w:r>
      <w:bookmarkEnd w:id="52"/>
      <w:bookmarkEnd w:id="53"/>
      <w:bookmarkEnd w:id="54"/>
      <w:r w:rsidR="004E27C4">
        <w:t>del riuso SIGESS/SISO</w:t>
      </w:r>
      <w:bookmarkEnd w:id="55"/>
    </w:p>
    <w:p w14:paraId="08AC7EDA" w14:textId="77777777" w:rsidR="000A493D" w:rsidRDefault="00B87243" w:rsidP="00BE0A69">
      <w:pPr>
        <w:spacing w:before="120"/>
      </w:pPr>
      <w:r>
        <w:t xml:space="preserve">La Comunità </w:t>
      </w:r>
      <w:proofErr w:type="spellStart"/>
      <w:r>
        <w:t>SIgeSS</w:t>
      </w:r>
      <w:proofErr w:type="spellEnd"/>
      <w:r>
        <w:t xml:space="preserve"> è ormai in essere dal 2012 e costituisce ormai un vero e proprio Network di collaborazione tra Amministrazioni e nel tempo ha generato sinergie di collaborazione tali da richiedere la costituzione di un laboratorio interno alla Comunità e coordinato dalla Regione Umbria, per il tramite della sua In house Umbria Digitale DGR 1572/2015</w:t>
      </w:r>
      <w:r w:rsidR="000A493D">
        <w:t>.</w:t>
      </w:r>
    </w:p>
    <w:p w14:paraId="5618391E" w14:textId="23FEE47A" w:rsidR="000A493D" w:rsidRDefault="000A493D" w:rsidP="00BE0A69">
      <w:pPr>
        <w:spacing w:before="120"/>
      </w:pPr>
      <w:r>
        <w:t>Il</w:t>
      </w:r>
      <w:r w:rsidR="00BE0A69" w:rsidRPr="003412A0">
        <w:t xml:space="preserve"> laboratorio </w:t>
      </w:r>
      <w:r>
        <w:t xml:space="preserve">così definito ha assunto il compito di sostenere le iniziative della </w:t>
      </w:r>
      <w:r w:rsidR="00BE0A69" w:rsidRPr="003412A0">
        <w:t xml:space="preserve">Comunità </w:t>
      </w:r>
      <w:r>
        <w:t>e di manutenere, nelle forme concordate tra i membri, la buona pratica SISO attraverso un mandato a svolgere le seguenti attività:</w:t>
      </w:r>
    </w:p>
    <w:p w14:paraId="59935192" w14:textId="12B8F737" w:rsidR="00BE0A69" w:rsidRPr="003412A0" w:rsidRDefault="000A493D" w:rsidP="000A2313">
      <w:pPr>
        <w:pStyle w:val="Paragrafoelenco"/>
        <w:numPr>
          <w:ilvl w:val="0"/>
          <w:numId w:val="4"/>
        </w:numPr>
        <w:spacing w:before="120" w:after="0" w:line="240" w:lineRule="auto"/>
        <w:contextualSpacing w:val="0"/>
      </w:pPr>
      <w:r>
        <w:t xml:space="preserve">Trasformate la condivisione del </w:t>
      </w:r>
      <w:r w:rsidR="00BE0A69" w:rsidRPr="003412A0">
        <w:t>fabbisogno</w:t>
      </w:r>
      <w:r>
        <w:t xml:space="preserve"> di comunità </w:t>
      </w:r>
      <w:r w:rsidR="00BE0A69" w:rsidRPr="003412A0">
        <w:t>in una esperienza</w:t>
      </w:r>
      <w:r>
        <w:t xml:space="preserve"> operativa di supporto ai membri</w:t>
      </w:r>
    </w:p>
    <w:p w14:paraId="03AD27E2" w14:textId="09254866" w:rsidR="00BE0A69" w:rsidRPr="003412A0" w:rsidRDefault="000A493D" w:rsidP="000A2313">
      <w:pPr>
        <w:pStyle w:val="Paragrafoelenco"/>
        <w:numPr>
          <w:ilvl w:val="0"/>
          <w:numId w:val="4"/>
        </w:numPr>
        <w:spacing w:before="120" w:after="0" w:line="240" w:lineRule="auto"/>
        <w:contextualSpacing w:val="0"/>
      </w:pPr>
      <w:r>
        <w:t>Assicurare la</w:t>
      </w:r>
      <w:r w:rsidR="00BE0A69" w:rsidRPr="003412A0">
        <w:t xml:space="preserve"> </w:t>
      </w:r>
      <w:r>
        <w:t>capacità di analisi e p</w:t>
      </w:r>
      <w:r w:rsidR="00BE0A69" w:rsidRPr="003412A0">
        <w:t>rogetta</w:t>
      </w:r>
      <w:r>
        <w:t xml:space="preserve">zione </w:t>
      </w:r>
      <w:r w:rsidR="00BE0A69" w:rsidRPr="003412A0">
        <w:t>come HUB di conoscenza</w:t>
      </w:r>
    </w:p>
    <w:p w14:paraId="24DFB469" w14:textId="103565F8" w:rsidR="00BE0A69" w:rsidRPr="003412A0" w:rsidRDefault="000A493D" w:rsidP="000A2313">
      <w:pPr>
        <w:pStyle w:val="Paragrafoelenco"/>
        <w:numPr>
          <w:ilvl w:val="0"/>
          <w:numId w:val="4"/>
        </w:numPr>
        <w:spacing w:before="120" w:after="0" w:line="240" w:lineRule="auto"/>
        <w:contextualSpacing w:val="0"/>
      </w:pPr>
      <w:r>
        <w:t>G</w:t>
      </w:r>
      <w:r w:rsidR="00BE0A69" w:rsidRPr="003412A0">
        <w:t xml:space="preserve">estire la soluzione aggregando </w:t>
      </w:r>
      <w:r>
        <w:t>anche</w:t>
      </w:r>
      <w:r w:rsidR="00BE0A69" w:rsidRPr="003412A0">
        <w:t xml:space="preserve"> servizi come Centro di competenza</w:t>
      </w:r>
    </w:p>
    <w:p w14:paraId="3518F989" w14:textId="3418CCC8" w:rsidR="00BE0A69" w:rsidRPr="003412A0" w:rsidRDefault="000A493D" w:rsidP="000A2313">
      <w:pPr>
        <w:pStyle w:val="Paragrafoelenco"/>
        <w:numPr>
          <w:ilvl w:val="0"/>
          <w:numId w:val="4"/>
        </w:numPr>
        <w:spacing w:before="120" w:after="0" w:line="240" w:lineRule="auto"/>
        <w:contextualSpacing w:val="0"/>
      </w:pPr>
      <w:r>
        <w:t xml:space="preserve">Assicurare </w:t>
      </w:r>
      <w:del w:id="56" w:author="Maurizio Piazza" w:date="2020-08-28T17:29:00Z">
        <w:r w:rsidR="00BE0A69" w:rsidRPr="003412A0" w:rsidDel="00143975">
          <w:delText xml:space="preserve"> </w:delText>
        </w:r>
      </w:del>
      <w:r w:rsidR="00BE0A69" w:rsidRPr="003412A0">
        <w:t xml:space="preserve">un </w:t>
      </w:r>
      <w:ins w:id="57" w:author="Maurizio Piazza" w:date="2020-08-28T17:29:00Z">
        <w:r w:rsidR="00143975">
          <w:t>a</w:t>
        </w:r>
      </w:ins>
      <w:del w:id="58" w:author="Maurizio Piazza" w:date="2020-08-28T17:29:00Z">
        <w:r w:rsidR="00BE0A69" w:rsidRPr="003412A0" w:rsidDel="00143975">
          <w:delText>A</w:delText>
        </w:r>
      </w:del>
      <w:r w:rsidR="00BE0A69" w:rsidRPr="003412A0">
        <w:t>mbiente di incontro di attori che evolvono e adeguano la soluzione alle esigenze della realtà di interesse attraverso l’interazione di più strutture specializzate nelle competenze necessarie.</w:t>
      </w:r>
    </w:p>
    <w:p w14:paraId="42112CD7" w14:textId="77777777" w:rsidR="000A493D" w:rsidRDefault="000A493D" w:rsidP="00BE0A69">
      <w:pPr>
        <w:spacing w:before="120"/>
      </w:pPr>
    </w:p>
    <w:p w14:paraId="0D4FC01B" w14:textId="77777777" w:rsidR="000A493D" w:rsidRDefault="000A493D" w:rsidP="00BE0A69">
      <w:pPr>
        <w:spacing w:before="120"/>
      </w:pPr>
    </w:p>
    <w:p w14:paraId="00A5A80A" w14:textId="77777777" w:rsidR="000A493D" w:rsidRDefault="000A493D" w:rsidP="00BE0A69">
      <w:pPr>
        <w:spacing w:before="120"/>
      </w:pPr>
    </w:p>
    <w:p w14:paraId="33E9DB91" w14:textId="4916B38D" w:rsidR="000A493D" w:rsidRPr="004E27C4" w:rsidRDefault="004E27C4" w:rsidP="004E27C4">
      <w:pPr>
        <w:pStyle w:val="Titolo4"/>
      </w:pPr>
      <w:r w:rsidRPr="004E27C4">
        <w:t>Le competenze</w:t>
      </w:r>
    </w:p>
    <w:p w14:paraId="1699ECB6" w14:textId="73F0A53F" w:rsidR="000A493D" w:rsidRDefault="008451C7" w:rsidP="00BE0A69">
      <w:pPr>
        <w:spacing w:before="120"/>
      </w:pPr>
      <w:r>
        <w:t xml:space="preserve">Il Laboratorio SIGESS/SISO assicura verso riusanti membri della Comunità </w:t>
      </w:r>
      <w:r w:rsidR="000A493D">
        <w:t xml:space="preserve">le </w:t>
      </w:r>
      <w:r>
        <w:t xml:space="preserve">seguenti </w:t>
      </w:r>
      <w:r w:rsidR="000A493D">
        <w:t>competenze:</w:t>
      </w:r>
    </w:p>
    <w:p w14:paraId="2822B7B5" w14:textId="0CA87FBE" w:rsidR="00BE0A69" w:rsidRPr="003412A0" w:rsidRDefault="0022321A" w:rsidP="000A2313">
      <w:pPr>
        <w:pStyle w:val="Paragrafoelenco"/>
        <w:numPr>
          <w:ilvl w:val="0"/>
          <w:numId w:val="5"/>
        </w:numPr>
        <w:spacing w:after="0" w:line="240" w:lineRule="auto"/>
        <w:contextualSpacing w:val="0"/>
        <w:rPr>
          <w:b/>
        </w:rPr>
      </w:pPr>
      <w:r>
        <w:rPr>
          <w:b/>
        </w:rPr>
        <w:t>Manutenzione del</w:t>
      </w:r>
      <w:r w:rsidR="000A493D">
        <w:rPr>
          <w:b/>
        </w:rPr>
        <w:t xml:space="preserve">la </w:t>
      </w:r>
      <w:r w:rsidR="00BE0A69" w:rsidRPr="003412A0">
        <w:rPr>
          <w:b/>
        </w:rPr>
        <w:t xml:space="preserve">best </w:t>
      </w:r>
      <w:proofErr w:type="spellStart"/>
      <w:r w:rsidR="00BE0A69" w:rsidRPr="003412A0">
        <w:rPr>
          <w:b/>
        </w:rPr>
        <w:t>practices</w:t>
      </w:r>
      <w:proofErr w:type="spellEnd"/>
      <w:r w:rsidR="00BE0A69" w:rsidRPr="003412A0">
        <w:rPr>
          <w:b/>
        </w:rPr>
        <w:t xml:space="preserve"> </w:t>
      </w:r>
      <w:r w:rsidR="000A493D">
        <w:rPr>
          <w:b/>
        </w:rPr>
        <w:t>SISO/</w:t>
      </w:r>
      <w:proofErr w:type="spellStart"/>
      <w:r w:rsidR="000A493D">
        <w:rPr>
          <w:b/>
        </w:rPr>
        <w:t>SIgeSS</w:t>
      </w:r>
      <w:proofErr w:type="spellEnd"/>
    </w:p>
    <w:p w14:paraId="56EE6F6C" w14:textId="2B216D3D" w:rsidR="00BE0A69" w:rsidRPr="003412A0" w:rsidRDefault="00BE0A69" w:rsidP="00BE0A69">
      <w:pPr>
        <w:ind w:left="709"/>
      </w:pPr>
      <w:r w:rsidRPr="003412A0">
        <w:t xml:space="preserve">Gestione  Repository delle soluzioni </w:t>
      </w:r>
      <w:r w:rsidR="000A493D">
        <w:t>di Progetto sviluppate a partire da SISO e documentate nei KIT, manutenzione delle piattaforme digitali di supporto alla buona pratica</w:t>
      </w:r>
      <w:r w:rsidRPr="003412A0">
        <w:t>;</w:t>
      </w:r>
    </w:p>
    <w:p w14:paraId="143565D1" w14:textId="0D14BABB" w:rsidR="00BE0A69" w:rsidRPr="003412A0" w:rsidRDefault="00BE0A69" w:rsidP="000A2313">
      <w:pPr>
        <w:pStyle w:val="Paragrafoelenco"/>
        <w:numPr>
          <w:ilvl w:val="0"/>
          <w:numId w:val="5"/>
        </w:numPr>
        <w:spacing w:before="120" w:after="0" w:line="240" w:lineRule="auto"/>
        <w:ind w:left="709" w:hanging="357"/>
        <w:contextualSpacing w:val="0"/>
      </w:pPr>
      <w:r w:rsidRPr="003412A0">
        <w:rPr>
          <w:b/>
        </w:rPr>
        <w:t xml:space="preserve">Assistenza e Formazione di P.A. </w:t>
      </w:r>
      <w:del w:id="59" w:author="Maurizio Piazza" w:date="2020-08-28T17:24:00Z">
        <w:r w:rsidRPr="003412A0" w:rsidDel="00143975">
          <w:rPr>
            <w:b/>
          </w:rPr>
          <w:delText xml:space="preserve">riusatori </w:delText>
        </w:r>
      </w:del>
      <w:ins w:id="60" w:author="Maurizio Piazza" w:date="2020-08-28T17:24:00Z">
        <w:r w:rsidR="00143975">
          <w:rPr>
            <w:b/>
          </w:rPr>
          <w:t xml:space="preserve">riusanti </w:t>
        </w:r>
      </w:ins>
      <w:r w:rsidRPr="003412A0">
        <w:rPr>
          <w:b/>
        </w:rPr>
        <w:t xml:space="preserve">delle best </w:t>
      </w:r>
      <w:proofErr w:type="spellStart"/>
      <w:r w:rsidRPr="003412A0">
        <w:rPr>
          <w:b/>
        </w:rPr>
        <w:t>practices</w:t>
      </w:r>
      <w:proofErr w:type="spellEnd"/>
    </w:p>
    <w:p w14:paraId="5F8FC5C3" w14:textId="77777777" w:rsidR="00BE0A69" w:rsidRPr="003412A0" w:rsidRDefault="00BE0A69" w:rsidP="00BE0A69">
      <w:pPr>
        <w:ind w:left="709"/>
      </w:pPr>
      <w:r w:rsidRPr="003412A0">
        <w:t>Supporto consulenziale per l’attivazione della buona pratica, messa a diposizione professionalità per l’attivazione e cura di Percorsi formativi concordati con la Comunità circa il fabbisogno formativo delle aziende sulle buone pratiche rese disponibili e piano di formazione del personale d’impresa</w:t>
      </w:r>
    </w:p>
    <w:p w14:paraId="29A2A494" w14:textId="77777777" w:rsidR="00BE0A69" w:rsidRPr="003412A0" w:rsidRDefault="00BE0A69" w:rsidP="000A2313">
      <w:pPr>
        <w:pStyle w:val="Paragrafoelenco"/>
        <w:numPr>
          <w:ilvl w:val="0"/>
          <w:numId w:val="5"/>
        </w:numPr>
        <w:spacing w:before="120" w:after="0" w:line="240" w:lineRule="auto"/>
        <w:ind w:left="714" w:hanging="357"/>
        <w:contextualSpacing w:val="0"/>
        <w:rPr>
          <w:b/>
        </w:rPr>
      </w:pPr>
      <w:r w:rsidRPr="003412A0">
        <w:rPr>
          <w:b/>
        </w:rPr>
        <w:t>Formazione imprese ICT e start-up</w:t>
      </w:r>
    </w:p>
    <w:p w14:paraId="5F909A54" w14:textId="77777777" w:rsidR="00BE0A69" w:rsidRPr="003412A0" w:rsidRDefault="00BE0A69" w:rsidP="00BE0A69">
      <w:pPr>
        <w:ind w:left="709"/>
      </w:pPr>
      <w:r w:rsidRPr="003412A0">
        <w:t>Percorsi formativi concordati con la Community Network circa il fabbisogno formativo delle aziende sulle buone pratiche rese disponibili e piano di formazione del personale d’impresa</w:t>
      </w:r>
    </w:p>
    <w:p w14:paraId="1067E871" w14:textId="3674E761" w:rsidR="00BE0A69" w:rsidRPr="003412A0" w:rsidRDefault="00BE0A69" w:rsidP="000A2313">
      <w:pPr>
        <w:pStyle w:val="Paragrafoelenco"/>
        <w:numPr>
          <w:ilvl w:val="0"/>
          <w:numId w:val="5"/>
        </w:numPr>
        <w:spacing w:before="120" w:after="0" w:line="240" w:lineRule="auto"/>
        <w:ind w:left="714" w:hanging="357"/>
        <w:contextualSpacing w:val="0"/>
        <w:rPr>
          <w:b/>
        </w:rPr>
      </w:pPr>
      <w:r w:rsidRPr="003412A0">
        <w:rPr>
          <w:b/>
        </w:rPr>
        <w:t>Contesti di co</w:t>
      </w:r>
      <w:ins w:id="61" w:author="Maurizio Piazza" w:date="2020-08-28T17:29:00Z">
        <w:r w:rsidR="00143975">
          <w:rPr>
            <w:b/>
          </w:rPr>
          <w:t>-</w:t>
        </w:r>
      </w:ins>
      <w:r w:rsidRPr="003412A0">
        <w:rPr>
          <w:b/>
        </w:rPr>
        <w:t>progettazione e co</w:t>
      </w:r>
      <w:ins w:id="62" w:author="Maurizio Piazza" w:date="2020-08-28T16:04:00Z">
        <w:r w:rsidR="008446B0">
          <w:rPr>
            <w:b/>
          </w:rPr>
          <w:t>-</w:t>
        </w:r>
      </w:ins>
      <w:r w:rsidRPr="003412A0">
        <w:rPr>
          <w:b/>
        </w:rPr>
        <w:t xml:space="preserve">sviluppo pubblico – privato sulle best </w:t>
      </w:r>
      <w:proofErr w:type="spellStart"/>
      <w:r w:rsidRPr="003412A0">
        <w:rPr>
          <w:b/>
        </w:rPr>
        <w:t>Practices</w:t>
      </w:r>
      <w:proofErr w:type="spellEnd"/>
    </w:p>
    <w:p w14:paraId="7D4CE5CD" w14:textId="77777777" w:rsidR="00BE0A69" w:rsidRPr="003412A0" w:rsidRDefault="00BE0A69" w:rsidP="00BE0A69">
      <w:pPr>
        <w:ind w:left="709"/>
      </w:pPr>
      <w:r w:rsidRPr="003412A0">
        <w:t>Attività condivisa tra gli attori della Comunità per la analisi, progettazione e sviluppo, manutenzione delle soluzioni degli strumenti di supporto alle Buone pratiche</w:t>
      </w:r>
    </w:p>
    <w:p w14:paraId="0A18F6DE" w14:textId="77777777" w:rsidR="00BE0A69" w:rsidRPr="003412A0" w:rsidRDefault="00BE0A69" w:rsidP="000A2313">
      <w:pPr>
        <w:pStyle w:val="Paragrafoelenco"/>
        <w:numPr>
          <w:ilvl w:val="0"/>
          <w:numId w:val="5"/>
        </w:numPr>
        <w:spacing w:before="120" w:after="0" w:line="240" w:lineRule="auto"/>
        <w:ind w:left="714" w:hanging="357"/>
        <w:contextualSpacing w:val="0"/>
        <w:rPr>
          <w:b/>
        </w:rPr>
      </w:pPr>
      <w:r w:rsidRPr="003412A0">
        <w:rPr>
          <w:b/>
        </w:rPr>
        <w:t>Supporto e consulenza per progetti di finanziamento della Programmazione</w:t>
      </w:r>
    </w:p>
    <w:p w14:paraId="7AC34CD4" w14:textId="77777777" w:rsidR="00BE0A69" w:rsidRPr="003412A0" w:rsidRDefault="00BE0A69" w:rsidP="00BE0A69">
      <w:pPr>
        <w:ind w:left="709"/>
      </w:pPr>
      <w:r w:rsidRPr="003412A0">
        <w:t>Ufficio di supporto consulenza e progettazione per la partecipazione ai Bandi di finanziamento della programmazione, con funzione di promozione, raccordo e coordinamento tra Soggetti anche esterni alla Comunità</w:t>
      </w:r>
    </w:p>
    <w:p w14:paraId="31676B56" w14:textId="10F32884" w:rsidR="00BE0A69" w:rsidRPr="003412A0" w:rsidRDefault="000A493D" w:rsidP="000A2313">
      <w:pPr>
        <w:pStyle w:val="Paragrafoelenco"/>
        <w:numPr>
          <w:ilvl w:val="0"/>
          <w:numId w:val="5"/>
        </w:numPr>
        <w:spacing w:before="120" w:after="0" w:line="240" w:lineRule="auto"/>
        <w:ind w:left="714" w:hanging="357"/>
        <w:contextualSpacing w:val="0"/>
        <w:jc w:val="left"/>
        <w:rPr>
          <w:b/>
        </w:rPr>
      </w:pPr>
      <w:r>
        <w:rPr>
          <w:b/>
        </w:rPr>
        <w:t>Centro di competenza per il Welfare dei territori con</w:t>
      </w:r>
      <w:r w:rsidR="00BE0A69" w:rsidRPr="003412A0">
        <w:rPr>
          <w:b/>
        </w:rPr>
        <w:t xml:space="preserve"> riuso P.A. </w:t>
      </w:r>
      <w:r>
        <w:rPr>
          <w:b/>
        </w:rPr>
        <w:t>e</w:t>
      </w:r>
      <w:r w:rsidR="00BE0A69" w:rsidRPr="003412A0">
        <w:rPr>
          <w:b/>
        </w:rPr>
        <w:t xml:space="preserve"> prodotti Open Sources</w:t>
      </w:r>
    </w:p>
    <w:p w14:paraId="678D81B4" w14:textId="1163B46B" w:rsidR="00BE0A69" w:rsidRPr="003412A0" w:rsidRDefault="00BE0A69" w:rsidP="00BE0A69">
      <w:pPr>
        <w:ind w:left="709"/>
      </w:pPr>
      <w:r w:rsidRPr="003412A0">
        <w:t>Centro di competenza per analizzare le soluzioni proposte a riuso e certificazione</w:t>
      </w:r>
      <w:r w:rsidR="000A493D">
        <w:t xml:space="preserve"> delle stesse</w:t>
      </w:r>
      <w:r w:rsidRPr="003412A0">
        <w:t>. Verifica Kit riuso per inserimento in catalogo suddivisione tra riuso e Open source. Trattamento Kit riuso a norma Agenzia per la coesione Territoriale e AGID. Verifica dei servizi previsti nel riuso/Open sources da parte dei cedenti e certificazione servizi</w:t>
      </w:r>
    </w:p>
    <w:p w14:paraId="3AB5D0D3" w14:textId="77777777" w:rsidR="00BE0A69" w:rsidRPr="003412A0" w:rsidRDefault="00BE0A69" w:rsidP="000A2313">
      <w:pPr>
        <w:pStyle w:val="Paragrafoelenco"/>
        <w:numPr>
          <w:ilvl w:val="0"/>
          <w:numId w:val="5"/>
        </w:numPr>
        <w:spacing w:before="120" w:after="0" w:line="240" w:lineRule="auto"/>
        <w:ind w:left="714" w:hanging="357"/>
        <w:contextualSpacing w:val="0"/>
        <w:rPr>
          <w:b/>
        </w:rPr>
      </w:pPr>
      <w:r w:rsidRPr="003412A0">
        <w:rPr>
          <w:b/>
        </w:rPr>
        <w:t>Monitoraggio e controllo dei risultati delle Comunità</w:t>
      </w:r>
    </w:p>
    <w:p w14:paraId="11EF299A" w14:textId="20687035" w:rsidR="000A493D" w:rsidRDefault="00BE0A69" w:rsidP="00BE0A69">
      <w:pPr>
        <w:ind w:left="709"/>
      </w:pPr>
      <w:r w:rsidRPr="003412A0">
        <w:t xml:space="preserve">Ufficio di monitoraggio Amministrativo e di risultato delle attività. Raccolta informazioni su risultati </w:t>
      </w:r>
      <w:r w:rsidR="000A493D">
        <w:t>del lavoro svolto dai membri riusanti la buona pratica</w:t>
      </w:r>
    </w:p>
    <w:p w14:paraId="53B739F6" w14:textId="77777777" w:rsidR="004E27C4" w:rsidRDefault="004E27C4" w:rsidP="004E27C4">
      <w:pPr>
        <w:spacing w:before="120"/>
        <w:rPr>
          <w:b/>
          <w:bCs/>
          <w:u w:val="single"/>
        </w:rPr>
      </w:pPr>
    </w:p>
    <w:p w14:paraId="4F681015" w14:textId="63371897" w:rsidR="004E27C4" w:rsidRPr="004E27C4" w:rsidRDefault="004E27C4" w:rsidP="004E27C4">
      <w:pPr>
        <w:pStyle w:val="Titolo4"/>
      </w:pPr>
      <w:r w:rsidRPr="004E27C4">
        <w:t>Il ruolo riconosciuto dalla Comunità SISO/SIGESS al Laboratorio</w:t>
      </w:r>
    </w:p>
    <w:p w14:paraId="64AFF7C4" w14:textId="563A4401" w:rsidR="00BE0A69" w:rsidRPr="003412A0" w:rsidRDefault="00C544B5" w:rsidP="00BE0A69">
      <w:pPr>
        <w:spacing w:before="120"/>
      </w:pPr>
      <w:r>
        <w:t>Per quanto riguarda la manutenzione della buona pratica il</w:t>
      </w:r>
      <w:r w:rsidR="00BE0A69" w:rsidRPr="003412A0">
        <w:t xml:space="preserve"> laboratorio </w:t>
      </w:r>
      <w:r>
        <w:t>rappresenta il</w:t>
      </w:r>
      <w:r w:rsidR="00BE0A69" w:rsidRPr="003412A0">
        <w:t xml:space="preserve"> </w:t>
      </w:r>
      <w:proofErr w:type="spellStart"/>
      <w:r w:rsidR="00BE0A69" w:rsidRPr="003412A0">
        <w:t>Mantainer</w:t>
      </w:r>
      <w:proofErr w:type="spellEnd"/>
      <w:r w:rsidR="00BE0A69" w:rsidRPr="003412A0">
        <w:t xml:space="preserve"> della Soluzione</w:t>
      </w:r>
      <w:r>
        <w:t xml:space="preserve">, </w:t>
      </w:r>
      <w:r w:rsidR="00BE0A69" w:rsidRPr="003412A0">
        <w:t>attraverso la gestione del KIT di riuso</w:t>
      </w:r>
      <w:r>
        <w:t xml:space="preserve">. Per il SISO e più in generale per tutto il software prodotto dalla Regione dell’Umbria la stessa, attraverso al DGR 1572/2015, ha indicato in Umbria Digitale </w:t>
      </w:r>
      <w:proofErr w:type="spellStart"/>
      <w:r>
        <w:t>scarl</w:t>
      </w:r>
      <w:proofErr w:type="spellEnd"/>
      <w:r>
        <w:t xml:space="preserve"> </w:t>
      </w:r>
      <w:r w:rsidR="00BE0A69" w:rsidRPr="003412A0">
        <w:t xml:space="preserve">il </w:t>
      </w:r>
      <w:proofErr w:type="spellStart"/>
      <w:r w:rsidR="00BE0A69" w:rsidRPr="003412A0">
        <w:t>Mantainer</w:t>
      </w:r>
      <w:proofErr w:type="spellEnd"/>
      <w:r w:rsidR="00BE0A69" w:rsidRPr="003412A0">
        <w:t xml:space="preserve"> e il community manager</w:t>
      </w:r>
      <w:r>
        <w:t xml:space="preserve"> dei suoi investimenti nel digitale</w:t>
      </w:r>
      <w:r w:rsidR="00BE0A69" w:rsidRPr="003412A0">
        <w:t>.</w:t>
      </w:r>
      <w:r>
        <w:t xml:space="preserve"> Di seguito il passo della Delibera:</w:t>
      </w:r>
    </w:p>
    <w:p w14:paraId="005EC4A7" w14:textId="77777777" w:rsidR="00BE0A69" w:rsidRPr="003412A0" w:rsidRDefault="00BE0A69" w:rsidP="00BE0A69">
      <w:pPr>
        <w:rPr>
          <w:i/>
        </w:rPr>
      </w:pPr>
      <w:r w:rsidRPr="003412A0">
        <w:rPr>
          <w:i/>
        </w:rPr>
        <w:t>a) "</w:t>
      </w:r>
      <w:proofErr w:type="spellStart"/>
      <w:r w:rsidRPr="003412A0">
        <w:rPr>
          <w:i/>
        </w:rPr>
        <w:t>mantainer</w:t>
      </w:r>
      <w:proofErr w:type="spellEnd"/>
      <w:r w:rsidRPr="003412A0">
        <w:rPr>
          <w:i/>
        </w:rPr>
        <w:t xml:space="preserve">" - Coordina lo sviluppo e le evoluzioni della soluzione software e delle buone pratiche, garantendo che le modifiche sviluppate da un qualsiasi contributore siano coerenti con gli standard di sviluppo ed autorizzandone quindi l'inserimento nel codice ufficiale e/o contenuti ufficiali. Sovrintende allo sviluppo delle </w:t>
      </w:r>
      <w:r w:rsidRPr="003412A0">
        <w:rPr>
          <w:i/>
        </w:rPr>
        <w:lastRenderedPageBreak/>
        <w:t xml:space="preserve">evoluzioni evitando biforcazioni e la creazione di derivati; Svolge il ruolo di riferimento tecnico per la comunità dei contributori; </w:t>
      </w:r>
    </w:p>
    <w:p w14:paraId="4EAAE90C" w14:textId="77777777" w:rsidR="00BE0A69" w:rsidRPr="003412A0" w:rsidRDefault="00BE0A69" w:rsidP="00BE0A69">
      <w:pPr>
        <w:rPr>
          <w:i/>
        </w:rPr>
      </w:pPr>
      <w:r w:rsidRPr="003412A0">
        <w:rPr>
          <w:i/>
        </w:rPr>
        <w:t>b) “community manager" – Anima la comunità degli utenti e dei contributori alle soluzioni software e alle buone pratiche, cercando di estendere il numero dei contributori; Svolge il ruolo di riferimento delle comunità degli utenti (anche non-ICT) di ognuna delle suddette soluzioni o buone pratiche, sul modello delle community open source</w:t>
      </w:r>
    </w:p>
    <w:p w14:paraId="39E3DBCC" w14:textId="4AC7C981" w:rsidR="00C544B5" w:rsidRDefault="00C544B5" w:rsidP="00BE0A69">
      <w:r>
        <w:t xml:space="preserve">In questo riconoscimento operativo il Laboratorio del SISO esercita la sua funzione di </w:t>
      </w:r>
      <w:r w:rsidR="00BE0A69" w:rsidRPr="003412A0">
        <w:t>manute</w:t>
      </w:r>
      <w:r>
        <w:t xml:space="preserve">ntore </w:t>
      </w:r>
      <w:r w:rsidR="00BE0A69" w:rsidRPr="003412A0">
        <w:t xml:space="preserve">del KIT </w:t>
      </w:r>
      <w:r>
        <w:t xml:space="preserve">di </w:t>
      </w:r>
      <w:r w:rsidR="008451C7">
        <w:t>riuso</w:t>
      </w:r>
      <w:r>
        <w:t xml:space="preserve"> relativamente a:</w:t>
      </w:r>
    </w:p>
    <w:p w14:paraId="60E7D3D2" w14:textId="77777777" w:rsidR="00BE0A69" w:rsidRPr="003412A0" w:rsidRDefault="00BE0A69" w:rsidP="000A2313">
      <w:pPr>
        <w:pStyle w:val="Paragrafoelenco"/>
        <w:numPr>
          <w:ilvl w:val="0"/>
          <w:numId w:val="5"/>
        </w:numPr>
        <w:spacing w:before="120" w:after="0" w:line="240" w:lineRule="auto"/>
        <w:contextualSpacing w:val="0"/>
      </w:pPr>
      <w:r w:rsidRPr="003412A0">
        <w:rPr>
          <w:bCs/>
        </w:rPr>
        <w:t>Modello di piano formativo</w:t>
      </w:r>
    </w:p>
    <w:p w14:paraId="38B5FA8D" w14:textId="77777777" w:rsidR="00BE0A69" w:rsidRPr="003412A0" w:rsidRDefault="00BE0A69" w:rsidP="000A2313">
      <w:pPr>
        <w:pStyle w:val="Paragrafoelenco"/>
        <w:numPr>
          <w:ilvl w:val="0"/>
          <w:numId w:val="5"/>
        </w:numPr>
        <w:spacing w:before="120" w:after="0" w:line="240" w:lineRule="auto"/>
        <w:contextualSpacing w:val="0"/>
      </w:pPr>
      <w:r w:rsidRPr="003412A0">
        <w:rPr>
          <w:bCs/>
        </w:rPr>
        <w:t>Modello di requisiti utente</w:t>
      </w:r>
    </w:p>
    <w:p w14:paraId="3859D634" w14:textId="77777777" w:rsidR="00BE0A69" w:rsidRPr="003412A0" w:rsidRDefault="00BE0A69" w:rsidP="000A2313">
      <w:pPr>
        <w:pStyle w:val="Paragrafoelenco"/>
        <w:numPr>
          <w:ilvl w:val="0"/>
          <w:numId w:val="5"/>
        </w:numPr>
        <w:spacing w:before="120" w:after="0" w:line="240" w:lineRule="auto"/>
        <w:contextualSpacing w:val="0"/>
      </w:pPr>
      <w:r w:rsidRPr="003412A0">
        <w:rPr>
          <w:bCs/>
        </w:rPr>
        <w:t>Modello di servizio di help desk</w:t>
      </w:r>
    </w:p>
    <w:p w14:paraId="697B60B4" w14:textId="77777777" w:rsidR="00BE0A69" w:rsidRPr="003412A0" w:rsidRDefault="00BE0A69" w:rsidP="000A2313">
      <w:pPr>
        <w:pStyle w:val="Paragrafoelenco"/>
        <w:numPr>
          <w:ilvl w:val="0"/>
          <w:numId w:val="5"/>
        </w:numPr>
        <w:spacing w:before="120" w:after="0" w:line="240" w:lineRule="auto"/>
        <w:contextualSpacing w:val="0"/>
      </w:pPr>
      <w:r w:rsidRPr="003412A0">
        <w:rPr>
          <w:bCs/>
        </w:rPr>
        <w:t>Modello di servizio di formazione e affiancamento</w:t>
      </w:r>
    </w:p>
    <w:p w14:paraId="3D39D519" w14:textId="77777777" w:rsidR="00BE0A69" w:rsidRPr="003412A0" w:rsidRDefault="00BE0A69" w:rsidP="000A2313">
      <w:pPr>
        <w:pStyle w:val="Paragrafoelenco"/>
        <w:numPr>
          <w:ilvl w:val="0"/>
          <w:numId w:val="5"/>
        </w:numPr>
        <w:spacing w:before="120" w:after="0" w:line="240" w:lineRule="auto"/>
        <w:contextualSpacing w:val="0"/>
      </w:pPr>
      <w:r w:rsidRPr="003412A0">
        <w:rPr>
          <w:bCs/>
        </w:rPr>
        <w:t>Archivio delle esperienze di successo</w:t>
      </w:r>
    </w:p>
    <w:p w14:paraId="6EB0F5A6" w14:textId="77777777" w:rsidR="00BE0A69" w:rsidRPr="003412A0" w:rsidRDefault="00BE0A69" w:rsidP="000A2313">
      <w:pPr>
        <w:pStyle w:val="Paragrafoelenco"/>
        <w:numPr>
          <w:ilvl w:val="0"/>
          <w:numId w:val="5"/>
        </w:numPr>
        <w:spacing w:before="120" w:after="0" w:line="240" w:lineRule="auto"/>
        <w:contextualSpacing w:val="0"/>
      </w:pPr>
      <w:r w:rsidRPr="003412A0">
        <w:rPr>
          <w:bCs/>
        </w:rPr>
        <w:t>Archivio delle Leggi, Note e degli avvisi di interesse</w:t>
      </w:r>
    </w:p>
    <w:p w14:paraId="15CCCBC8" w14:textId="77777777" w:rsidR="00BE0A69" w:rsidRPr="003412A0" w:rsidRDefault="00BE0A69" w:rsidP="000A2313">
      <w:pPr>
        <w:pStyle w:val="Paragrafoelenco"/>
        <w:numPr>
          <w:ilvl w:val="0"/>
          <w:numId w:val="5"/>
        </w:numPr>
        <w:spacing w:before="120" w:after="0" w:line="240" w:lineRule="auto"/>
        <w:contextualSpacing w:val="0"/>
      </w:pPr>
      <w:r w:rsidRPr="003412A0">
        <w:rPr>
          <w:bCs/>
        </w:rPr>
        <w:t>Documentazione impianto ambiente per sviluppatori</w:t>
      </w:r>
    </w:p>
    <w:p w14:paraId="6CB26F7A" w14:textId="77777777" w:rsidR="00BE0A69" w:rsidRPr="003412A0" w:rsidRDefault="00BE0A69" w:rsidP="000A2313">
      <w:pPr>
        <w:pStyle w:val="Paragrafoelenco"/>
        <w:numPr>
          <w:ilvl w:val="0"/>
          <w:numId w:val="5"/>
        </w:numPr>
        <w:spacing w:before="120" w:after="0" w:line="240" w:lineRule="auto"/>
        <w:contextualSpacing w:val="0"/>
      </w:pPr>
      <w:r w:rsidRPr="003412A0">
        <w:rPr>
          <w:bCs/>
        </w:rPr>
        <w:t>Archivio guide tematiche</w:t>
      </w:r>
    </w:p>
    <w:p w14:paraId="146B8187" w14:textId="77777777" w:rsidR="00BE0A69" w:rsidRPr="003412A0" w:rsidRDefault="00BE0A69" w:rsidP="000A2313">
      <w:pPr>
        <w:pStyle w:val="Paragrafoelenco"/>
        <w:numPr>
          <w:ilvl w:val="0"/>
          <w:numId w:val="5"/>
        </w:numPr>
        <w:spacing w:before="120" w:after="0" w:line="240" w:lineRule="auto"/>
        <w:contextualSpacing w:val="0"/>
      </w:pPr>
      <w:r w:rsidRPr="003412A0">
        <w:rPr>
          <w:bCs/>
        </w:rPr>
        <w:t>Archivio delle guide di manutenzione e supporto</w:t>
      </w:r>
    </w:p>
    <w:p w14:paraId="7B54C239" w14:textId="77777777" w:rsidR="00BE0A69" w:rsidRPr="003412A0" w:rsidRDefault="00BE0A69" w:rsidP="000A2313">
      <w:pPr>
        <w:pStyle w:val="Paragrafoelenco"/>
        <w:numPr>
          <w:ilvl w:val="0"/>
          <w:numId w:val="5"/>
        </w:numPr>
        <w:spacing w:before="120" w:after="0" w:line="240" w:lineRule="auto"/>
        <w:contextualSpacing w:val="0"/>
      </w:pPr>
      <w:r w:rsidRPr="003412A0">
        <w:rPr>
          <w:bCs/>
        </w:rPr>
        <w:t>Materiale divulgativo</w:t>
      </w:r>
    </w:p>
    <w:p w14:paraId="7DAC0F05" w14:textId="6D8A241D" w:rsidR="00BE0A69" w:rsidRPr="008451C7" w:rsidRDefault="00BE0A69" w:rsidP="000A2313">
      <w:pPr>
        <w:pStyle w:val="Paragrafoelenco"/>
        <w:numPr>
          <w:ilvl w:val="0"/>
          <w:numId w:val="5"/>
        </w:numPr>
        <w:spacing w:before="120" w:after="0" w:line="240" w:lineRule="auto"/>
        <w:contextualSpacing w:val="0"/>
      </w:pPr>
      <w:r w:rsidRPr="003412A0">
        <w:rPr>
          <w:bCs/>
        </w:rPr>
        <w:t>Webinar</w:t>
      </w:r>
    </w:p>
    <w:p w14:paraId="32521F50" w14:textId="77777777" w:rsidR="004E27C4" w:rsidRDefault="004E27C4" w:rsidP="008451C7">
      <w:pPr>
        <w:spacing w:before="120" w:after="0" w:line="240" w:lineRule="auto"/>
      </w:pPr>
    </w:p>
    <w:p w14:paraId="67986CF6" w14:textId="38014309" w:rsidR="008451C7" w:rsidRPr="004E27C4" w:rsidRDefault="004E27C4" w:rsidP="004E27C4">
      <w:pPr>
        <w:pStyle w:val="Titolo4"/>
      </w:pPr>
      <w:r w:rsidRPr="004E27C4">
        <w:t>I servizi Assicurati dal Laboratorio</w:t>
      </w:r>
    </w:p>
    <w:p w14:paraId="4D2A4D9C" w14:textId="77777777" w:rsidR="004E27C4" w:rsidRPr="004B1091" w:rsidRDefault="004E27C4" w:rsidP="004E27C4">
      <w:pPr>
        <w:pStyle w:val="NormaleWeb"/>
        <w:spacing w:before="120" w:beforeAutospacing="0" w:after="0" w:afterAutospacing="0"/>
        <w:jc w:val="both"/>
        <w:rPr>
          <w:rFonts w:asciiTheme="majorHAnsi" w:hAnsiTheme="majorHAnsi" w:cstheme="majorHAnsi"/>
          <w:rPrChange w:id="63" w:author="Maurizio Piazza" w:date="2020-08-28T16:00:00Z">
            <w:rPr/>
          </w:rPrChange>
        </w:rPr>
      </w:pPr>
      <w:r w:rsidRPr="004B1091">
        <w:rPr>
          <w:rFonts w:asciiTheme="majorHAnsi" w:hAnsiTheme="majorHAnsi" w:cstheme="majorHAnsi"/>
          <w:b/>
          <w:bCs/>
          <w:i/>
          <w:iCs/>
          <w:color w:val="000000"/>
          <w:sz w:val="22"/>
          <w:szCs w:val="22"/>
          <w:u w:val="single"/>
          <w:rPrChange w:id="64" w:author="Maurizio Piazza" w:date="2020-08-28T16:00:00Z">
            <w:rPr>
              <w:b/>
              <w:bCs/>
              <w:i/>
              <w:iCs/>
              <w:color w:val="000000"/>
              <w:sz w:val="22"/>
              <w:szCs w:val="22"/>
              <w:u w:val="single"/>
            </w:rPr>
          </w:rPrChange>
        </w:rPr>
        <w:t xml:space="preserve">I servizi per </w:t>
      </w:r>
      <w:proofErr w:type="spellStart"/>
      <w:r w:rsidRPr="004B1091">
        <w:rPr>
          <w:rFonts w:asciiTheme="majorHAnsi" w:hAnsiTheme="majorHAnsi" w:cstheme="majorHAnsi"/>
          <w:b/>
          <w:bCs/>
          <w:i/>
          <w:iCs/>
          <w:color w:val="000000"/>
          <w:sz w:val="22"/>
          <w:szCs w:val="22"/>
          <w:u w:val="single"/>
          <w:rPrChange w:id="65" w:author="Maurizio Piazza" w:date="2020-08-28T16:00:00Z">
            <w:rPr>
              <w:b/>
              <w:bCs/>
              <w:i/>
              <w:iCs/>
              <w:color w:val="000000"/>
              <w:sz w:val="22"/>
              <w:szCs w:val="22"/>
              <w:u w:val="single"/>
            </w:rPr>
          </w:rPrChange>
        </w:rPr>
        <w:t>Reporitory</w:t>
      </w:r>
      <w:proofErr w:type="spellEnd"/>
      <w:r w:rsidRPr="004B1091">
        <w:rPr>
          <w:rFonts w:asciiTheme="majorHAnsi" w:hAnsiTheme="majorHAnsi" w:cstheme="majorHAnsi"/>
          <w:b/>
          <w:bCs/>
          <w:i/>
          <w:iCs/>
          <w:color w:val="000000"/>
          <w:sz w:val="22"/>
          <w:szCs w:val="22"/>
          <w:u w:val="single"/>
          <w:rPrChange w:id="66" w:author="Maurizio Piazza" w:date="2020-08-28T16:00:00Z">
            <w:rPr>
              <w:b/>
              <w:bCs/>
              <w:i/>
              <w:iCs/>
              <w:color w:val="000000"/>
              <w:sz w:val="22"/>
              <w:szCs w:val="22"/>
              <w:u w:val="single"/>
            </w:rPr>
          </w:rPrChange>
        </w:rPr>
        <w:t xml:space="preserve"> e di acquisizione del riuso</w:t>
      </w:r>
    </w:p>
    <w:p w14:paraId="6AF03C6D" w14:textId="77777777" w:rsidR="004E27C4" w:rsidRPr="004B1091" w:rsidRDefault="004E27C4" w:rsidP="004E27C4">
      <w:pPr>
        <w:pStyle w:val="NormaleWeb"/>
        <w:spacing w:before="120" w:beforeAutospacing="0" w:after="0" w:afterAutospacing="0"/>
        <w:jc w:val="both"/>
        <w:rPr>
          <w:rFonts w:asciiTheme="majorHAnsi" w:hAnsiTheme="majorHAnsi" w:cstheme="majorHAnsi"/>
          <w:rPrChange w:id="67" w:author="Maurizio Piazza" w:date="2020-08-28T16:00:00Z">
            <w:rPr/>
          </w:rPrChange>
        </w:rPr>
      </w:pPr>
      <w:r w:rsidRPr="004B1091">
        <w:rPr>
          <w:rFonts w:asciiTheme="majorHAnsi" w:hAnsiTheme="majorHAnsi" w:cstheme="majorHAnsi"/>
          <w:color w:val="000000"/>
          <w:sz w:val="22"/>
          <w:szCs w:val="22"/>
          <w:rPrChange w:id="68" w:author="Maurizio Piazza" w:date="2020-08-28T16:00:00Z">
            <w:rPr>
              <w:color w:val="000000"/>
              <w:sz w:val="22"/>
              <w:szCs w:val="22"/>
            </w:rPr>
          </w:rPrChange>
        </w:rPr>
        <w:t xml:space="preserve">Si tratta di quei servizi previsti da Umbria Digitale come </w:t>
      </w:r>
      <w:proofErr w:type="spellStart"/>
      <w:r w:rsidRPr="004B1091">
        <w:rPr>
          <w:rFonts w:asciiTheme="majorHAnsi" w:hAnsiTheme="majorHAnsi" w:cstheme="majorHAnsi"/>
          <w:color w:val="000000"/>
          <w:sz w:val="22"/>
          <w:szCs w:val="22"/>
          <w:rPrChange w:id="69" w:author="Maurizio Piazza" w:date="2020-08-28T16:00:00Z">
            <w:rPr>
              <w:color w:val="000000"/>
              <w:sz w:val="22"/>
              <w:szCs w:val="22"/>
            </w:rPr>
          </w:rPrChange>
        </w:rPr>
        <w:t>Mantainer</w:t>
      </w:r>
      <w:proofErr w:type="spellEnd"/>
      <w:r w:rsidRPr="004B1091">
        <w:rPr>
          <w:rFonts w:asciiTheme="majorHAnsi" w:hAnsiTheme="majorHAnsi" w:cstheme="majorHAnsi"/>
          <w:color w:val="000000"/>
          <w:sz w:val="22"/>
          <w:szCs w:val="22"/>
          <w:rPrChange w:id="70" w:author="Maurizio Piazza" w:date="2020-08-28T16:00:00Z">
            <w:rPr>
              <w:color w:val="000000"/>
              <w:sz w:val="22"/>
              <w:szCs w:val="22"/>
            </w:rPr>
          </w:rPrChange>
        </w:rPr>
        <w:t xml:space="preserve"> del Repository per assicurare i servizi di riuso come da DGR 1572/2015,</w:t>
      </w:r>
    </w:p>
    <w:p w14:paraId="1D4B0AE0" w14:textId="77777777" w:rsidR="004E27C4" w:rsidRPr="004B1091" w:rsidRDefault="004E27C4" w:rsidP="004E27C4">
      <w:pPr>
        <w:pStyle w:val="NormaleWeb"/>
        <w:spacing w:before="120" w:beforeAutospacing="0" w:after="0" w:afterAutospacing="0"/>
        <w:jc w:val="both"/>
        <w:rPr>
          <w:rFonts w:asciiTheme="majorHAnsi" w:hAnsiTheme="majorHAnsi" w:cstheme="majorHAnsi"/>
          <w:rPrChange w:id="71" w:author="Maurizio Piazza" w:date="2020-08-28T16:00:00Z">
            <w:rPr/>
          </w:rPrChange>
        </w:rPr>
      </w:pPr>
      <w:r w:rsidRPr="004B1091">
        <w:rPr>
          <w:rFonts w:asciiTheme="majorHAnsi" w:hAnsiTheme="majorHAnsi" w:cstheme="majorHAnsi"/>
          <w:color w:val="000000"/>
          <w:sz w:val="22"/>
          <w:szCs w:val="22"/>
          <w:rPrChange w:id="72" w:author="Maurizio Piazza" w:date="2020-08-28T16:00:00Z">
            <w:rPr>
              <w:color w:val="000000"/>
              <w:sz w:val="22"/>
              <w:szCs w:val="22"/>
            </w:rPr>
          </w:rPrChange>
        </w:rPr>
        <w:t>Si dividono in due famiglie:</w:t>
      </w:r>
    </w:p>
    <w:p w14:paraId="62ECEECB" w14:textId="0006FEE5" w:rsidR="004E27C4" w:rsidRPr="004B1091" w:rsidRDefault="004E27C4" w:rsidP="000A2313">
      <w:pPr>
        <w:pStyle w:val="NormaleWeb"/>
        <w:numPr>
          <w:ilvl w:val="0"/>
          <w:numId w:val="11"/>
        </w:numPr>
        <w:spacing w:before="120" w:beforeAutospacing="0" w:after="0" w:afterAutospacing="0"/>
        <w:jc w:val="both"/>
        <w:textAlignment w:val="baseline"/>
        <w:rPr>
          <w:rFonts w:asciiTheme="majorHAnsi" w:hAnsiTheme="majorHAnsi" w:cstheme="majorHAnsi"/>
          <w:color w:val="000000"/>
          <w:sz w:val="22"/>
          <w:szCs w:val="22"/>
          <w:rPrChange w:id="73" w:author="Maurizio Piazza" w:date="2020-08-28T16:00:00Z">
            <w:rPr>
              <w:color w:val="000000"/>
              <w:sz w:val="22"/>
              <w:szCs w:val="22"/>
            </w:rPr>
          </w:rPrChange>
        </w:rPr>
      </w:pPr>
      <w:r w:rsidRPr="004B1091">
        <w:rPr>
          <w:rFonts w:asciiTheme="majorHAnsi" w:hAnsiTheme="majorHAnsi" w:cstheme="majorHAnsi"/>
          <w:color w:val="000000"/>
          <w:sz w:val="22"/>
          <w:szCs w:val="22"/>
          <w:rPrChange w:id="74" w:author="Maurizio Piazza" w:date="2020-08-28T16:00:00Z">
            <w:rPr>
              <w:color w:val="000000"/>
              <w:sz w:val="22"/>
              <w:szCs w:val="22"/>
            </w:rPr>
          </w:rPrChange>
        </w:rPr>
        <w:t xml:space="preserve">I servizi dedicati al mantenimento e accesso del Repository riguardano tutte le attività necessarie per la tenuta in servizio dell’Archivio, l’adeguamento </w:t>
      </w:r>
      <w:del w:id="75" w:author="Maurizio Piazza" w:date="2020-08-28T16:01:00Z">
        <w:r w:rsidRPr="004B1091" w:rsidDel="004B1091">
          <w:rPr>
            <w:rFonts w:asciiTheme="majorHAnsi" w:hAnsiTheme="majorHAnsi" w:cstheme="majorHAnsi"/>
            <w:color w:val="000000"/>
            <w:sz w:val="22"/>
            <w:szCs w:val="22"/>
            <w:rPrChange w:id="76" w:author="Maurizio Piazza" w:date="2020-08-28T16:00:00Z">
              <w:rPr>
                <w:color w:val="000000"/>
                <w:sz w:val="22"/>
                <w:szCs w:val="22"/>
              </w:rPr>
            </w:rPrChange>
          </w:rPr>
          <w:delText>delle sua</w:delText>
        </w:r>
      </w:del>
      <w:ins w:id="77" w:author="Maurizio Piazza" w:date="2020-08-28T16:01:00Z">
        <w:r w:rsidR="004B1091" w:rsidRPr="004B1091">
          <w:rPr>
            <w:rFonts w:asciiTheme="majorHAnsi" w:hAnsiTheme="majorHAnsi" w:cstheme="majorHAnsi"/>
            <w:color w:val="000000"/>
            <w:sz w:val="22"/>
            <w:szCs w:val="22"/>
          </w:rPr>
          <w:t>della sua</w:t>
        </w:r>
      </w:ins>
      <w:r w:rsidRPr="004B1091">
        <w:rPr>
          <w:rFonts w:asciiTheme="majorHAnsi" w:hAnsiTheme="majorHAnsi" w:cstheme="majorHAnsi"/>
          <w:color w:val="000000"/>
          <w:sz w:val="22"/>
          <w:szCs w:val="22"/>
          <w:rPrChange w:id="78" w:author="Maurizio Piazza" w:date="2020-08-28T16:00:00Z">
            <w:rPr>
              <w:color w:val="000000"/>
              <w:sz w:val="22"/>
              <w:szCs w:val="22"/>
            </w:rPr>
          </w:rPrChange>
        </w:rPr>
        <w:t xml:space="preserve"> struttura alle evoluzioni nel tempo del modello delle buone pratiche e alle sue funzionalità di interoperabilità e di accesso degli utenti. Con una sintesi si possono elencare:</w:t>
      </w:r>
    </w:p>
    <w:p w14:paraId="3691BD29" w14:textId="77777777" w:rsidR="004E27C4" w:rsidRPr="004B1091" w:rsidRDefault="004E27C4" w:rsidP="000A2313">
      <w:pPr>
        <w:pStyle w:val="NormaleWeb"/>
        <w:numPr>
          <w:ilvl w:val="0"/>
          <w:numId w:val="12"/>
        </w:numPr>
        <w:spacing w:before="120" w:beforeAutospacing="0" w:after="0" w:afterAutospacing="0"/>
        <w:ind w:left="1276"/>
        <w:jc w:val="both"/>
        <w:textAlignment w:val="baseline"/>
        <w:rPr>
          <w:rFonts w:asciiTheme="majorHAnsi" w:hAnsiTheme="majorHAnsi" w:cstheme="majorHAnsi"/>
          <w:color w:val="000000"/>
          <w:sz w:val="22"/>
          <w:szCs w:val="22"/>
          <w:rPrChange w:id="79" w:author="Maurizio Piazza" w:date="2020-08-28T16:00:00Z">
            <w:rPr>
              <w:color w:val="000000"/>
              <w:sz w:val="22"/>
              <w:szCs w:val="22"/>
            </w:rPr>
          </w:rPrChange>
        </w:rPr>
      </w:pPr>
      <w:r w:rsidRPr="004B1091">
        <w:rPr>
          <w:rFonts w:asciiTheme="majorHAnsi" w:hAnsiTheme="majorHAnsi" w:cstheme="majorHAnsi"/>
          <w:b/>
          <w:bCs/>
          <w:color w:val="000000"/>
          <w:sz w:val="22"/>
          <w:szCs w:val="22"/>
          <w:rPrChange w:id="80" w:author="Maurizio Piazza" w:date="2020-08-28T16:00:00Z">
            <w:rPr>
              <w:b/>
              <w:bCs/>
              <w:color w:val="000000"/>
              <w:sz w:val="22"/>
              <w:szCs w:val="22"/>
            </w:rPr>
          </w:rPrChange>
        </w:rPr>
        <w:t>Mantenimento tecnico della piattaforma applicativa GITHUB</w:t>
      </w:r>
      <w:r w:rsidRPr="004B1091">
        <w:rPr>
          <w:rFonts w:asciiTheme="majorHAnsi" w:hAnsiTheme="majorHAnsi" w:cstheme="majorHAnsi"/>
          <w:color w:val="000000"/>
          <w:sz w:val="22"/>
          <w:szCs w:val="22"/>
          <w:rPrChange w:id="81" w:author="Maurizio Piazza" w:date="2020-08-28T16:00:00Z">
            <w:rPr>
              <w:color w:val="000000"/>
              <w:sz w:val="22"/>
              <w:szCs w:val="22"/>
            </w:rPr>
          </w:rPrChange>
        </w:rPr>
        <w:t xml:space="preserve"> Umbria dove sono ospitati i KIT di riuso di Suddivisi in Titolarità Umbria e Titolarità altri Enti, in sola archiviazione presso il Repository o copie statiche di Buona pratiche acquisite dalla Regione Umbria come soluzioni adottate nel proprio Sistema Informativo;</w:t>
      </w:r>
    </w:p>
    <w:p w14:paraId="10129874" w14:textId="77777777" w:rsidR="004E27C4" w:rsidRPr="004B1091" w:rsidRDefault="004E27C4" w:rsidP="000A2313">
      <w:pPr>
        <w:pStyle w:val="NormaleWeb"/>
        <w:numPr>
          <w:ilvl w:val="0"/>
          <w:numId w:val="12"/>
        </w:numPr>
        <w:spacing w:before="120" w:beforeAutospacing="0" w:after="0" w:afterAutospacing="0"/>
        <w:ind w:left="1276"/>
        <w:jc w:val="both"/>
        <w:textAlignment w:val="baseline"/>
        <w:rPr>
          <w:rFonts w:asciiTheme="majorHAnsi" w:hAnsiTheme="majorHAnsi" w:cstheme="majorHAnsi"/>
          <w:color w:val="000000"/>
          <w:sz w:val="22"/>
          <w:szCs w:val="22"/>
          <w:rPrChange w:id="82" w:author="Maurizio Piazza" w:date="2020-08-28T16:00:00Z">
            <w:rPr>
              <w:color w:val="000000"/>
              <w:sz w:val="22"/>
              <w:szCs w:val="22"/>
            </w:rPr>
          </w:rPrChange>
        </w:rPr>
      </w:pPr>
      <w:r w:rsidRPr="004B1091">
        <w:rPr>
          <w:rFonts w:asciiTheme="majorHAnsi" w:hAnsiTheme="majorHAnsi" w:cstheme="majorHAnsi"/>
          <w:b/>
          <w:bCs/>
          <w:color w:val="000000"/>
          <w:sz w:val="22"/>
          <w:szCs w:val="22"/>
          <w:rPrChange w:id="83" w:author="Maurizio Piazza" w:date="2020-08-28T16:00:00Z">
            <w:rPr>
              <w:b/>
              <w:bCs/>
              <w:color w:val="000000"/>
              <w:sz w:val="22"/>
              <w:szCs w:val="22"/>
            </w:rPr>
          </w:rPrChange>
        </w:rPr>
        <w:t>Coordinamento tecnico funzionale degli accessi al Repository</w:t>
      </w:r>
      <w:r w:rsidRPr="004B1091">
        <w:rPr>
          <w:rFonts w:asciiTheme="majorHAnsi" w:hAnsiTheme="majorHAnsi" w:cstheme="majorHAnsi"/>
          <w:color w:val="000000"/>
          <w:sz w:val="22"/>
          <w:szCs w:val="22"/>
          <w:rPrChange w:id="84" w:author="Maurizio Piazza" w:date="2020-08-28T16:00:00Z">
            <w:rPr>
              <w:color w:val="000000"/>
              <w:sz w:val="22"/>
              <w:szCs w:val="22"/>
            </w:rPr>
          </w:rPrChange>
        </w:rPr>
        <w:t xml:space="preserve"> per gli Attori impegnati a tenere aggiornati i KIT delle buone pratiche presenti, attraverso il protocollo di accesso e interazione concordato;</w:t>
      </w:r>
    </w:p>
    <w:p w14:paraId="346F435A" w14:textId="77777777" w:rsidR="004E27C4" w:rsidRPr="004B1091" w:rsidRDefault="004E27C4" w:rsidP="000A2313">
      <w:pPr>
        <w:pStyle w:val="NormaleWeb"/>
        <w:numPr>
          <w:ilvl w:val="0"/>
          <w:numId w:val="12"/>
        </w:numPr>
        <w:spacing w:before="120" w:beforeAutospacing="0" w:after="0" w:afterAutospacing="0"/>
        <w:ind w:left="1276"/>
        <w:jc w:val="both"/>
        <w:textAlignment w:val="baseline"/>
        <w:rPr>
          <w:rFonts w:asciiTheme="majorHAnsi" w:hAnsiTheme="majorHAnsi" w:cstheme="majorHAnsi"/>
          <w:color w:val="000000"/>
          <w:sz w:val="22"/>
          <w:szCs w:val="22"/>
          <w:rPrChange w:id="85" w:author="Maurizio Piazza" w:date="2020-08-28T16:00:00Z">
            <w:rPr>
              <w:color w:val="000000"/>
              <w:sz w:val="22"/>
              <w:szCs w:val="22"/>
            </w:rPr>
          </w:rPrChange>
        </w:rPr>
      </w:pPr>
      <w:r w:rsidRPr="004B1091">
        <w:rPr>
          <w:rFonts w:asciiTheme="majorHAnsi" w:hAnsiTheme="majorHAnsi" w:cstheme="majorHAnsi"/>
          <w:b/>
          <w:bCs/>
          <w:color w:val="000000"/>
          <w:sz w:val="22"/>
          <w:szCs w:val="22"/>
          <w:rPrChange w:id="86" w:author="Maurizio Piazza" w:date="2020-08-28T16:00:00Z">
            <w:rPr>
              <w:b/>
              <w:bCs/>
              <w:color w:val="000000"/>
              <w:sz w:val="22"/>
              <w:szCs w:val="22"/>
            </w:rPr>
          </w:rPrChange>
        </w:rPr>
        <w:t>Gestione tecnica assegnazione utenze operatori</w:t>
      </w:r>
      <w:r w:rsidRPr="004B1091">
        <w:rPr>
          <w:rFonts w:asciiTheme="majorHAnsi" w:hAnsiTheme="majorHAnsi" w:cstheme="majorHAnsi"/>
          <w:color w:val="000000"/>
          <w:sz w:val="22"/>
          <w:szCs w:val="22"/>
          <w:rPrChange w:id="87" w:author="Maurizio Piazza" w:date="2020-08-28T16:00:00Z">
            <w:rPr>
              <w:color w:val="000000"/>
              <w:sz w:val="22"/>
              <w:szCs w:val="22"/>
            </w:rPr>
          </w:rPrChange>
        </w:rPr>
        <w:t xml:space="preserve"> del punto precedente e di rispetto delle regole date;</w:t>
      </w:r>
    </w:p>
    <w:p w14:paraId="2B77A9CA" w14:textId="73C6F377" w:rsidR="004E27C4" w:rsidRPr="004B1091" w:rsidRDefault="004E27C4" w:rsidP="000A2313">
      <w:pPr>
        <w:pStyle w:val="NormaleWeb"/>
        <w:numPr>
          <w:ilvl w:val="0"/>
          <w:numId w:val="12"/>
        </w:numPr>
        <w:spacing w:before="120" w:beforeAutospacing="0" w:after="0" w:afterAutospacing="0"/>
        <w:ind w:left="1276"/>
        <w:jc w:val="both"/>
        <w:textAlignment w:val="baseline"/>
        <w:rPr>
          <w:rFonts w:asciiTheme="majorHAnsi" w:hAnsiTheme="majorHAnsi" w:cstheme="majorHAnsi"/>
          <w:color w:val="000000"/>
          <w:sz w:val="22"/>
          <w:szCs w:val="22"/>
          <w:rPrChange w:id="88" w:author="Maurizio Piazza" w:date="2020-08-28T16:00:00Z">
            <w:rPr>
              <w:color w:val="000000"/>
              <w:sz w:val="22"/>
              <w:szCs w:val="22"/>
            </w:rPr>
          </w:rPrChange>
        </w:rPr>
      </w:pPr>
      <w:r w:rsidRPr="004B1091">
        <w:rPr>
          <w:rFonts w:asciiTheme="majorHAnsi" w:hAnsiTheme="majorHAnsi" w:cstheme="majorHAnsi"/>
          <w:b/>
          <w:bCs/>
          <w:color w:val="000000"/>
          <w:sz w:val="22"/>
          <w:szCs w:val="22"/>
          <w:rPrChange w:id="89" w:author="Maurizio Piazza" w:date="2020-08-28T16:00:00Z">
            <w:rPr>
              <w:b/>
              <w:bCs/>
              <w:color w:val="000000"/>
              <w:sz w:val="22"/>
              <w:szCs w:val="22"/>
            </w:rPr>
          </w:rPrChange>
        </w:rPr>
        <w:lastRenderedPageBreak/>
        <w:t>Gestione della interoperabilità del Repository</w:t>
      </w:r>
      <w:r w:rsidRPr="004B1091">
        <w:rPr>
          <w:rFonts w:asciiTheme="majorHAnsi" w:hAnsiTheme="majorHAnsi" w:cstheme="majorHAnsi"/>
          <w:color w:val="000000"/>
          <w:sz w:val="22"/>
          <w:szCs w:val="22"/>
          <w:rPrChange w:id="90" w:author="Maurizio Piazza" w:date="2020-08-28T16:00:00Z">
            <w:rPr>
              <w:color w:val="000000"/>
              <w:sz w:val="22"/>
              <w:szCs w:val="22"/>
            </w:rPr>
          </w:rPrChange>
        </w:rPr>
        <w:t xml:space="preserve"> con </w:t>
      </w:r>
      <w:ins w:id="91" w:author="Maurizio Piazza" w:date="2020-08-28T17:32:00Z">
        <w:r w:rsidR="00143975">
          <w:rPr>
            <w:rFonts w:asciiTheme="majorHAnsi" w:hAnsiTheme="majorHAnsi" w:cstheme="majorHAnsi"/>
            <w:color w:val="000000"/>
            <w:sz w:val="22"/>
            <w:szCs w:val="22"/>
          </w:rPr>
          <w:t xml:space="preserve">il </w:t>
        </w:r>
      </w:ins>
      <w:r w:rsidRPr="004B1091">
        <w:rPr>
          <w:rFonts w:asciiTheme="majorHAnsi" w:hAnsiTheme="majorHAnsi" w:cstheme="majorHAnsi"/>
          <w:color w:val="000000"/>
          <w:sz w:val="22"/>
          <w:szCs w:val="22"/>
          <w:rPrChange w:id="92" w:author="Maurizio Piazza" w:date="2020-08-28T16:00:00Z">
            <w:rPr>
              <w:color w:val="000000"/>
              <w:sz w:val="22"/>
              <w:szCs w:val="22"/>
            </w:rPr>
          </w:rPrChange>
        </w:rPr>
        <w:t xml:space="preserve">Portale nazionale Developers Italia </w:t>
      </w:r>
      <w:del w:id="93" w:author="Maurizio Piazza" w:date="2020-08-28T17:29:00Z">
        <w:r w:rsidRPr="004B1091" w:rsidDel="00143975">
          <w:rPr>
            <w:rFonts w:asciiTheme="majorHAnsi" w:hAnsiTheme="majorHAnsi" w:cstheme="majorHAnsi"/>
            <w:color w:val="000000"/>
            <w:sz w:val="22"/>
            <w:szCs w:val="22"/>
            <w:rPrChange w:id="94" w:author="Maurizio Piazza" w:date="2020-08-28T16:00:00Z">
              <w:rPr>
                <w:color w:val="000000"/>
                <w:sz w:val="22"/>
                <w:szCs w:val="22"/>
              </w:rPr>
            </w:rPrChange>
          </w:rPr>
          <w:delText>del Team Digitale</w:delText>
        </w:r>
      </w:del>
      <w:ins w:id="95" w:author="Maurizio Piazza" w:date="2020-08-28T17:31:00Z">
        <w:r w:rsidR="00143975">
          <w:rPr>
            <w:rFonts w:asciiTheme="majorHAnsi" w:hAnsiTheme="majorHAnsi" w:cstheme="majorHAnsi"/>
            <w:color w:val="000000"/>
            <w:sz w:val="22"/>
            <w:szCs w:val="22"/>
          </w:rPr>
          <w:t>(</w:t>
        </w:r>
      </w:ins>
      <w:ins w:id="96" w:author="Maurizio Piazza" w:date="2020-08-28T17:29:00Z">
        <w:r w:rsidR="00143975">
          <w:rPr>
            <w:rFonts w:asciiTheme="majorHAnsi" w:hAnsiTheme="majorHAnsi" w:cstheme="majorHAnsi"/>
            <w:color w:val="000000"/>
            <w:sz w:val="22"/>
            <w:szCs w:val="22"/>
          </w:rPr>
          <w:t>AgID</w:t>
        </w:r>
      </w:ins>
      <w:ins w:id="97" w:author="Maurizio Piazza" w:date="2020-08-28T17:31:00Z">
        <w:r w:rsidR="00143975">
          <w:rPr>
            <w:rFonts w:asciiTheme="majorHAnsi" w:hAnsiTheme="majorHAnsi" w:cstheme="majorHAnsi"/>
            <w:color w:val="000000"/>
            <w:sz w:val="22"/>
            <w:szCs w:val="22"/>
          </w:rPr>
          <w:t xml:space="preserve"> + </w:t>
        </w:r>
        <w:r w:rsidR="00143975" w:rsidRPr="00143975">
          <w:rPr>
            <w:rFonts w:asciiTheme="majorHAnsi" w:hAnsiTheme="majorHAnsi" w:cstheme="majorHAnsi"/>
            <w:color w:val="000000"/>
            <w:sz w:val="22"/>
            <w:szCs w:val="22"/>
          </w:rPr>
          <w:t>Dipartimento per la Trasformazione Digitale</w:t>
        </w:r>
        <w:r w:rsidR="00143975">
          <w:rPr>
            <w:rFonts w:asciiTheme="majorHAnsi" w:hAnsiTheme="majorHAnsi" w:cstheme="majorHAnsi"/>
            <w:color w:val="000000"/>
            <w:sz w:val="22"/>
            <w:szCs w:val="22"/>
          </w:rPr>
          <w:t>)</w:t>
        </w:r>
      </w:ins>
      <w:del w:id="98" w:author="Maurizio Piazza" w:date="2020-08-28T17:25:00Z">
        <w:r w:rsidRPr="004B1091" w:rsidDel="00143975">
          <w:rPr>
            <w:rFonts w:asciiTheme="majorHAnsi" w:hAnsiTheme="majorHAnsi" w:cstheme="majorHAnsi"/>
            <w:color w:val="000000"/>
            <w:sz w:val="22"/>
            <w:szCs w:val="22"/>
            <w:rPrChange w:id="99" w:author="Maurizio Piazza" w:date="2020-08-28T16:00:00Z">
              <w:rPr>
                <w:color w:val="000000"/>
                <w:sz w:val="22"/>
                <w:szCs w:val="22"/>
              </w:rPr>
            </w:rPrChange>
          </w:rPr>
          <w:delText> </w:delText>
        </w:r>
      </w:del>
      <w:r w:rsidRPr="004B1091">
        <w:rPr>
          <w:rFonts w:asciiTheme="majorHAnsi" w:hAnsiTheme="majorHAnsi" w:cstheme="majorHAnsi"/>
          <w:color w:val="000000"/>
          <w:sz w:val="22"/>
          <w:szCs w:val="22"/>
          <w:rPrChange w:id="100" w:author="Maurizio Piazza" w:date="2020-08-28T16:00:00Z">
            <w:rPr>
              <w:color w:val="000000"/>
              <w:sz w:val="22"/>
              <w:szCs w:val="22"/>
            </w:rPr>
          </w:rPrChange>
        </w:rPr>
        <w:t xml:space="preserve"> e verso gli </w:t>
      </w:r>
      <w:del w:id="101" w:author="Maurizio Piazza" w:date="2020-08-28T17:31:00Z">
        <w:r w:rsidRPr="004B1091" w:rsidDel="00143975">
          <w:rPr>
            <w:rFonts w:asciiTheme="majorHAnsi" w:hAnsiTheme="majorHAnsi" w:cstheme="majorHAnsi"/>
            <w:color w:val="000000"/>
            <w:sz w:val="22"/>
            <w:szCs w:val="22"/>
            <w:rPrChange w:id="102" w:author="Maurizio Piazza" w:date="2020-08-28T16:00:00Z">
              <w:rPr>
                <w:color w:val="000000"/>
                <w:sz w:val="22"/>
                <w:szCs w:val="22"/>
              </w:rPr>
            </w:rPrChange>
          </w:rPr>
          <w:delText>A</w:delText>
        </w:r>
      </w:del>
      <w:ins w:id="103" w:author="Maurizio Piazza" w:date="2020-08-28T17:31:00Z">
        <w:r w:rsidR="00143975">
          <w:rPr>
            <w:rFonts w:asciiTheme="majorHAnsi" w:hAnsiTheme="majorHAnsi" w:cstheme="majorHAnsi"/>
            <w:color w:val="000000"/>
            <w:sz w:val="22"/>
            <w:szCs w:val="22"/>
          </w:rPr>
          <w:t>a</w:t>
        </w:r>
      </w:ins>
      <w:r w:rsidRPr="004B1091">
        <w:rPr>
          <w:rFonts w:asciiTheme="majorHAnsi" w:hAnsiTheme="majorHAnsi" w:cstheme="majorHAnsi"/>
          <w:color w:val="000000"/>
          <w:sz w:val="22"/>
          <w:szCs w:val="22"/>
          <w:rPrChange w:id="104" w:author="Maurizio Piazza" w:date="2020-08-28T16:00:00Z">
            <w:rPr>
              <w:color w:val="000000"/>
              <w:sz w:val="22"/>
              <w:szCs w:val="22"/>
            </w:rPr>
          </w:rPrChange>
        </w:rPr>
        <w:t>ltri repository nazionali (Funzione Pubblica) e regionali;</w:t>
      </w:r>
    </w:p>
    <w:p w14:paraId="28B978E9" w14:textId="77777777" w:rsidR="004E27C4" w:rsidRPr="004B1091" w:rsidRDefault="004E27C4" w:rsidP="000A2313">
      <w:pPr>
        <w:pStyle w:val="NormaleWeb"/>
        <w:numPr>
          <w:ilvl w:val="0"/>
          <w:numId w:val="12"/>
        </w:numPr>
        <w:spacing w:before="120" w:beforeAutospacing="0" w:after="0" w:afterAutospacing="0"/>
        <w:ind w:left="1276"/>
        <w:jc w:val="both"/>
        <w:textAlignment w:val="baseline"/>
        <w:rPr>
          <w:rFonts w:asciiTheme="majorHAnsi" w:hAnsiTheme="majorHAnsi" w:cstheme="majorHAnsi"/>
          <w:color w:val="000000"/>
          <w:sz w:val="22"/>
          <w:szCs w:val="22"/>
          <w:rPrChange w:id="105" w:author="Maurizio Piazza" w:date="2020-08-28T16:00:00Z">
            <w:rPr>
              <w:color w:val="000000"/>
              <w:sz w:val="22"/>
              <w:szCs w:val="22"/>
            </w:rPr>
          </w:rPrChange>
        </w:rPr>
      </w:pPr>
      <w:r w:rsidRPr="004B1091">
        <w:rPr>
          <w:rFonts w:asciiTheme="majorHAnsi" w:hAnsiTheme="majorHAnsi" w:cstheme="majorHAnsi"/>
          <w:b/>
          <w:bCs/>
          <w:color w:val="000000"/>
          <w:sz w:val="22"/>
          <w:szCs w:val="22"/>
          <w:rPrChange w:id="106" w:author="Maurizio Piazza" w:date="2020-08-28T16:00:00Z">
            <w:rPr>
              <w:b/>
              <w:bCs/>
              <w:color w:val="000000"/>
              <w:sz w:val="22"/>
              <w:szCs w:val="22"/>
            </w:rPr>
          </w:rPrChange>
        </w:rPr>
        <w:t>Gestione della documentazione descrittiva del Repository</w:t>
      </w:r>
      <w:r w:rsidRPr="004B1091">
        <w:rPr>
          <w:rFonts w:asciiTheme="majorHAnsi" w:hAnsiTheme="majorHAnsi" w:cstheme="majorHAnsi"/>
          <w:color w:val="000000"/>
          <w:sz w:val="22"/>
          <w:szCs w:val="22"/>
          <w:rPrChange w:id="107" w:author="Maurizio Piazza" w:date="2020-08-28T16:00:00Z">
            <w:rPr>
              <w:color w:val="000000"/>
              <w:sz w:val="22"/>
              <w:szCs w:val="22"/>
            </w:rPr>
          </w:rPrChange>
        </w:rPr>
        <w:t xml:space="preserve"> e del KIT di riuso della sua buona pratica;</w:t>
      </w:r>
    </w:p>
    <w:p w14:paraId="6E6043E8" w14:textId="77777777" w:rsidR="004E27C4" w:rsidRPr="004B1091" w:rsidRDefault="004E27C4" w:rsidP="000A2313">
      <w:pPr>
        <w:pStyle w:val="NormaleWeb"/>
        <w:numPr>
          <w:ilvl w:val="0"/>
          <w:numId w:val="12"/>
        </w:numPr>
        <w:spacing w:before="120" w:beforeAutospacing="0" w:after="0" w:afterAutospacing="0"/>
        <w:ind w:left="1276"/>
        <w:jc w:val="both"/>
        <w:textAlignment w:val="baseline"/>
        <w:rPr>
          <w:rFonts w:asciiTheme="majorHAnsi" w:hAnsiTheme="majorHAnsi" w:cstheme="majorHAnsi"/>
          <w:color w:val="000000"/>
          <w:sz w:val="22"/>
          <w:szCs w:val="22"/>
          <w:rPrChange w:id="108" w:author="Maurizio Piazza" w:date="2020-08-28T16:00:00Z">
            <w:rPr>
              <w:color w:val="000000"/>
              <w:sz w:val="22"/>
              <w:szCs w:val="22"/>
            </w:rPr>
          </w:rPrChange>
        </w:rPr>
      </w:pPr>
      <w:r w:rsidRPr="004B1091">
        <w:rPr>
          <w:rFonts w:asciiTheme="majorHAnsi" w:hAnsiTheme="majorHAnsi" w:cstheme="majorHAnsi"/>
          <w:b/>
          <w:bCs/>
          <w:color w:val="000000"/>
          <w:sz w:val="22"/>
          <w:szCs w:val="22"/>
          <w:rPrChange w:id="109" w:author="Maurizio Piazza" w:date="2020-08-28T16:00:00Z">
            <w:rPr>
              <w:b/>
              <w:bCs/>
              <w:color w:val="000000"/>
              <w:sz w:val="22"/>
              <w:szCs w:val="22"/>
            </w:rPr>
          </w:rPrChange>
        </w:rPr>
        <w:t xml:space="preserve">Gestione dei </w:t>
      </w:r>
      <w:proofErr w:type="spellStart"/>
      <w:r w:rsidRPr="004B1091">
        <w:rPr>
          <w:rFonts w:asciiTheme="majorHAnsi" w:hAnsiTheme="majorHAnsi" w:cstheme="majorHAnsi"/>
          <w:b/>
          <w:bCs/>
          <w:color w:val="000000"/>
          <w:sz w:val="22"/>
          <w:szCs w:val="22"/>
          <w:rPrChange w:id="110" w:author="Maurizio Piazza" w:date="2020-08-28T16:00:00Z">
            <w:rPr>
              <w:b/>
              <w:bCs/>
              <w:color w:val="000000"/>
              <w:sz w:val="22"/>
              <w:szCs w:val="22"/>
            </w:rPr>
          </w:rPrChange>
        </w:rPr>
        <w:t>breanch</w:t>
      </w:r>
      <w:proofErr w:type="spellEnd"/>
      <w:r w:rsidRPr="004B1091">
        <w:rPr>
          <w:rFonts w:asciiTheme="majorHAnsi" w:hAnsiTheme="majorHAnsi" w:cstheme="majorHAnsi"/>
          <w:b/>
          <w:bCs/>
          <w:color w:val="000000"/>
          <w:sz w:val="22"/>
          <w:szCs w:val="22"/>
          <w:rPrChange w:id="111" w:author="Maurizio Piazza" w:date="2020-08-28T16:00:00Z">
            <w:rPr>
              <w:b/>
              <w:bCs/>
              <w:color w:val="000000"/>
              <w:sz w:val="22"/>
              <w:szCs w:val="22"/>
            </w:rPr>
          </w:rPrChange>
        </w:rPr>
        <w:t xml:space="preserve"> software </w:t>
      </w:r>
      <w:r w:rsidRPr="004B1091">
        <w:rPr>
          <w:rFonts w:asciiTheme="majorHAnsi" w:hAnsiTheme="majorHAnsi" w:cstheme="majorHAnsi"/>
          <w:color w:val="000000"/>
          <w:sz w:val="22"/>
          <w:szCs w:val="22"/>
          <w:rPrChange w:id="112" w:author="Maurizio Piazza" w:date="2020-08-28T16:00:00Z">
            <w:rPr>
              <w:color w:val="000000"/>
              <w:sz w:val="22"/>
              <w:szCs w:val="22"/>
            </w:rPr>
          </w:rPrChange>
        </w:rPr>
        <w:t>per le versioni dei software dei KIT;</w:t>
      </w:r>
    </w:p>
    <w:p w14:paraId="7E19FD22" w14:textId="77777777" w:rsidR="004E27C4" w:rsidRPr="004B1091" w:rsidRDefault="004E27C4" w:rsidP="000A2313">
      <w:pPr>
        <w:pStyle w:val="NormaleWeb"/>
        <w:numPr>
          <w:ilvl w:val="0"/>
          <w:numId w:val="12"/>
        </w:numPr>
        <w:spacing w:before="120" w:beforeAutospacing="0" w:after="0" w:afterAutospacing="0"/>
        <w:ind w:left="1276"/>
        <w:jc w:val="both"/>
        <w:textAlignment w:val="baseline"/>
        <w:rPr>
          <w:rFonts w:asciiTheme="majorHAnsi" w:hAnsiTheme="majorHAnsi" w:cstheme="majorHAnsi"/>
          <w:color w:val="000000"/>
          <w:sz w:val="22"/>
          <w:szCs w:val="22"/>
          <w:rPrChange w:id="113" w:author="Maurizio Piazza" w:date="2020-08-28T16:00:00Z">
            <w:rPr>
              <w:color w:val="000000"/>
              <w:sz w:val="22"/>
              <w:szCs w:val="22"/>
            </w:rPr>
          </w:rPrChange>
        </w:rPr>
      </w:pPr>
      <w:r w:rsidRPr="004B1091">
        <w:rPr>
          <w:rFonts w:asciiTheme="majorHAnsi" w:hAnsiTheme="majorHAnsi" w:cstheme="majorHAnsi"/>
          <w:b/>
          <w:bCs/>
          <w:color w:val="000000"/>
          <w:sz w:val="22"/>
          <w:szCs w:val="22"/>
          <w:rPrChange w:id="114" w:author="Maurizio Piazza" w:date="2020-08-28T16:00:00Z">
            <w:rPr>
              <w:b/>
              <w:bCs/>
              <w:color w:val="000000"/>
              <w:sz w:val="22"/>
              <w:szCs w:val="22"/>
            </w:rPr>
          </w:rPrChange>
        </w:rPr>
        <w:t>Controllo periodico di tutti i KIT riversati dei Progetti</w:t>
      </w:r>
      <w:r w:rsidRPr="004B1091">
        <w:rPr>
          <w:rFonts w:asciiTheme="majorHAnsi" w:hAnsiTheme="majorHAnsi" w:cstheme="majorHAnsi"/>
          <w:color w:val="000000"/>
          <w:sz w:val="22"/>
          <w:szCs w:val="22"/>
          <w:rPrChange w:id="115" w:author="Maurizio Piazza" w:date="2020-08-28T16:00:00Z">
            <w:rPr>
              <w:color w:val="000000"/>
              <w:sz w:val="22"/>
              <w:szCs w:val="22"/>
            </w:rPr>
          </w:rPrChange>
        </w:rPr>
        <w:t xml:space="preserve"> realizzati da Regione Umbria con la distinzione tra quelli caratterizzati come “buona pratica” e quelli con valenza solo “Open Source”. Per entrambi il controllo formale della congruità di KIT minima;</w:t>
      </w:r>
    </w:p>
    <w:p w14:paraId="46110A3F" w14:textId="77777777" w:rsidR="004E27C4" w:rsidRPr="004B1091" w:rsidRDefault="004E27C4" w:rsidP="000A2313">
      <w:pPr>
        <w:pStyle w:val="NormaleWeb"/>
        <w:numPr>
          <w:ilvl w:val="0"/>
          <w:numId w:val="12"/>
        </w:numPr>
        <w:spacing w:before="120" w:beforeAutospacing="0" w:after="0" w:afterAutospacing="0"/>
        <w:ind w:left="1276"/>
        <w:jc w:val="both"/>
        <w:textAlignment w:val="baseline"/>
        <w:rPr>
          <w:rFonts w:asciiTheme="majorHAnsi" w:hAnsiTheme="majorHAnsi" w:cstheme="majorHAnsi"/>
          <w:color w:val="000000"/>
          <w:sz w:val="22"/>
          <w:szCs w:val="22"/>
          <w:rPrChange w:id="116" w:author="Maurizio Piazza" w:date="2020-08-28T16:00:00Z">
            <w:rPr>
              <w:color w:val="000000"/>
              <w:sz w:val="22"/>
              <w:szCs w:val="22"/>
            </w:rPr>
          </w:rPrChange>
        </w:rPr>
      </w:pPr>
      <w:r w:rsidRPr="004B1091">
        <w:rPr>
          <w:rFonts w:asciiTheme="majorHAnsi" w:hAnsiTheme="majorHAnsi" w:cstheme="majorHAnsi"/>
          <w:b/>
          <w:bCs/>
          <w:color w:val="000000"/>
          <w:sz w:val="22"/>
          <w:szCs w:val="22"/>
          <w:rPrChange w:id="117" w:author="Maurizio Piazza" w:date="2020-08-28T16:00:00Z">
            <w:rPr>
              <w:b/>
              <w:bCs/>
              <w:color w:val="000000"/>
              <w:sz w:val="22"/>
              <w:szCs w:val="22"/>
            </w:rPr>
          </w:rPrChange>
        </w:rPr>
        <w:t xml:space="preserve">Help Desk trattamento </w:t>
      </w:r>
      <w:proofErr w:type="spellStart"/>
      <w:r w:rsidRPr="004B1091">
        <w:rPr>
          <w:rFonts w:asciiTheme="majorHAnsi" w:hAnsiTheme="majorHAnsi" w:cstheme="majorHAnsi"/>
          <w:b/>
          <w:bCs/>
          <w:color w:val="000000"/>
          <w:sz w:val="22"/>
          <w:szCs w:val="22"/>
          <w:rPrChange w:id="118" w:author="Maurizio Piazza" w:date="2020-08-28T16:00:00Z">
            <w:rPr>
              <w:b/>
              <w:bCs/>
              <w:color w:val="000000"/>
              <w:sz w:val="22"/>
              <w:szCs w:val="22"/>
            </w:rPr>
          </w:rPrChange>
        </w:rPr>
        <w:t>Issue</w:t>
      </w:r>
      <w:proofErr w:type="spellEnd"/>
      <w:r w:rsidRPr="004B1091">
        <w:rPr>
          <w:rFonts w:asciiTheme="majorHAnsi" w:hAnsiTheme="majorHAnsi" w:cstheme="majorHAnsi"/>
          <w:b/>
          <w:bCs/>
          <w:color w:val="000000"/>
          <w:sz w:val="22"/>
          <w:szCs w:val="22"/>
          <w:rPrChange w:id="119" w:author="Maurizio Piazza" w:date="2020-08-28T16:00:00Z">
            <w:rPr>
              <w:b/>
              <w:bCs/>
              <w:color w:val="000000"/>
              <w:sz w:val="22"/>
              <w:szCs w:val="22"/>
            </w:rPr>
          </w:rPrChange>
        </w:rPr>
        <w:t xml:space="preserve"> segnalati da utenti</w:t>
      </w:r>
      <w:r w:rsidRPr="004B1091">
        <w:rPr>
          <w:rFonts w:asciiTheme="majorHAnsi" w:hAnsiTheme="majorHAnsi" w:cstheme="majorHAnsi"/>
          <w:color w:val="000000"/>
          <w:sz w:val="22"/>
          <w:szCs w:val="22"/>
          <w:rPrChange w:id="120" w:author="Maurizio Piazza" w:date="2020-08-28T16:00:00Z">
            <w:rPr>
              <w:color w:val="000000"/>
              <w:sz w:val="22"/>
              <w:szCs w:val="22"/>
            </w:rPr>
          </w:rPrChange>
        </w:rPr>
        <w:t xml:space="preserve"> in accesso libero o registrato verso il Repository per problemi tecnici di funzionamento o di comprensione delle prassi richieste;</w:t>
      </w:r>
    </w:p>
    <w:p w14:paraId="16C2E755" w14:textId="77777777" w:rsidR="004E27C4" w:rsidRPr="004B1091" w:rsidRDefault="004E27C4" w:rsidP="004E27C4">
      <w:pPr>
        <w:rPr>
          <w:rFonts w:cstheme="majorHAnsi"/>
          <w:sz w:val="24"/>
          <w:szCs w:val="24"/>
        </w:rPr>
      </w:pPr>
    </w:p>
    <w:p w14:paraId="4E31768E" w14:textId="77777777" w:rsidR="004E27C4" w:rsidRPr="004B1091" w:rsidRDefault="004E27C4" w:rsidP="004B1091">
      <w:pPr>
        <w:pStyle w:val="NormaleWeb"/>
        <w:numPr>
          <w:ilvl w:val="0"/>
          <w:numId w:val="20"/>
        </w:numPr>
        <w:spacing w:before="120" w:beforeAutospacing="0" w:after="0" w:afterAutospacing="0"/>
        <w:jc w:val="both"/>
        <w:textAlignment w:val="baseline"/>
        <w:rPr>
          <w:rFonts w:asciiTheme="majorHAnsi" w:hAnsiTheme="majorHAnsi" w:cstheme="majorHAnsi"/>
          <w:color w:val="000000"/>
          <w:sz w:val="22"/>
          <w:szCs w:val="22"/>
          <w:rPrChange w:id="121" w:author="Maurizio Piazza" w:date="2020-08-28T16:00:00Z">
            <w:rPr>
              <w:color w:val="000000"/>
              <w:sz w:val="22"/>
              <w:szCs w:val="22"/>
            </w:rPr>
          </w:rPrChange>
        </w:rPr>
        <w:pPrChange w:id="122" w:author="Maurizio Piazza" w:date="2020-08-28T16:01:00Z">
          <w:pPr>
            <w:pStyle w:val="NormaleWeb"/>
            <w:numPr>
              <w:numId w:val="13"/>
            </w:numPr>
            <w:spacing w:before="120" w:beforeAutospacing="0" w:after="0" w:afterAutospacing="0"/>
            <w:jc w:val="both"/>
            <w:textAlignment w:val="baseline"/>
          </w:pPr>
        </w:pPrChange>
      </w:pPr>
      <w:r w:rsidRPr="004B1091">
        <w:rPr>
          <w:rFonts w:asciiTheme="majorHAnsi" w:hAnsiTheme="majorHAnsi" w:cstheme="majorHAnsi"/>
          <w:color w:val="000000"/>
          <w:sz w:val="22"/>
          <w:szCs w:val="22"/>
          <w:rPrChange w:id="123" w:author="Maurizio Piazza" w:date="2020-08-28T16:00:00Z">
            <w:rPr>
              <w:color w:val="000000"/>
              <w:sz w:val="22"/>
              <w:szCs w:val="22"/>
            </w:rPr>
          </w:rPrChange>
        </w:rPr>
        <w:t>Servizi dedicata al supporto nella fase di Analisi e Valutazione del riuso e a quella di interesse alla Comunità</w:t>
      </w:r>
    </w:p>
    <w:p w14:paraId="5A9DF4C9" w14:textId="77777777" w:rsidR="004E27C4" w:rsidRPr="004B1091" w:rsidRDefault="004E27C4" w:rsidP="000A2313">
      <w:pPr>
        <w:pStyle w:val="NormaleWeb"/>
        <w:numPr>
          <w:ilvl w:val="0"/>
          <w:numId w:val="14"/>
        </w:numPr>
        <w:spacing w:before="120" w:beforeAutospacing="0" w:after="0" w:afterAutospacing="0"/>
        <w:ind w:left="1276"/>
        <w:jc w:val="both"/>
        <w:textAlignment w:val="baseline"/>
        <w:rPr>
          <w:rFonts w:asciiTheme="majorHAnsi" w:hAnsiTheme="majorHAnsi" w:cstheme="majorHAnsi"/>
          <w:color w:val="000000"/>
          <w:sz w:val="22"/>
          <w:szCs w:val="22"/>
          <w:rPrChange w:id="124" w:author="Maurizio Piazza" w:date="2020-08-28T16:00:00Z">
            <w:rPr>
              <w:color w:val="000000"/>
              <w:sz w:val="22"/>
              <w:szCs w:val="22"/>
            </w:rPr>
          </w:rPrChange>
        </w:rPr>
      </w:pPr>
      <w:r w:rsidRPr="004B1091">
        <w:rPr>
          <w:rFonts w:asciiTheme="majorHAnsi" w:hAnsiTheme="majorHAnsi" w:cstheme="majorHAnsi"/>
          <w:b/>
          <w:bCs/>
          <w:color w:val="000000"/>
          <w:sz w:val="22"/>
          <w:szCs w:val="22"/>
          <w:rPrChange w:id="125" w:author="Maurizio Piazza" w:date="2020-08-28T16:00:00Z">
            <w:rPr>
              <w:b/>
              <w:bCs/>
              <w:color w:val="000000"/>
              <w:sz w:val="22"/>
              <w:szCs w:val="22"/>
            </w:rPr>
          </w:rPrChange>
        </w:rPr>
        <w:t>Supporto alla fase di consultazione del Repository</w:t>
      </w:r>
      <w:r w:rsidRPr="004B1091">
        <w:rPr>
          <w:rFonts w:asciiTheme="majorHAnsi" w:hAnsiTheme="majorHAnsi" w:cstheme="majorHAnsi"/>
          <w:color w:val="000000"/>
          <w:sz w:val="22"/>
          <w:szCs w:val="22"/>
          <w:rPrChange w:id="126" w:author="Maurizio Piazza" w:date="2020-08-28T16:00:00Z">
            <w:rPr>
              <w:color w:val="000000"/>
              <w:sz w:val="22"/>
              <w:szCs w:val="22"/>
            </w:rPr>
          </w:rPrChange>
        </w:rPr>
        <w:t>, per i Soggetti che in fase di acquisizione del KIT chiedono supporto per l’attivazione e l’uso degli strumenti di Analisi comparativa del software e di Autovalutazione della buona pratica;</w:t>
      </w:r>
    </w:p>
    <w:p w14:paraId="78C49CA1" w14:textId="77777777" w:rsidR="004E27C4" w:rsidRPr="004B1091" w:rsidRDefault="004E27C4" w:rsidP="000A2313">
      <w:pPr>
        <w:pStyle w:val="NormaleWeb"/>
        <w:numPr>
          <w:ilvl w:val="0"/>
          <w:numId w:val="14"/>
        </w:numPr>
        <w:spacing w:before="120" w:beforeAutospacing="0" w:after="0" w:afterAutospacing="0"/>
        <w:ind w:left="1276"/>
        <w:jc w:val="both"/>
        <w:textAlignment w:val="baseline"/>
        <w:rPr>
          <w:rFonts w:asciiTheme="majorHAnsi" w:hAnsiTheme="majorHAnsi" w:cstheme="majorHAnsi"/>
          <w:color w:val="000000"/>
          <w:sz w:val="22"/>
          <w:szCs w:val="22"/>
          <w:rPrChange w:id="127" w:author="Maurizio Piazza" w:date="2020-08-28T16:00:00Z">
            <w:rPr>
              <w:color w:val="000000"/>
              <w:sz w:val="22"/>
              <w:szCs w:val="22"/>
            </w:rPr>
          </w:rPrChange>
        </w:rPr>
      </w:pPr>
      <w:r w:rsidRPr="004B1091">
        <w:rPr>
          <w:rFonts w:asciiTheme="majorHAnsi" w:hAnsiTheme="majorHAnsi" w:cstheme="majorHAnsi"/>
          <w:b/>
          <w:bCs/>
          <w:color w:val="000000"/>
          <w:sz w:val="22"/>
          <w:szCs w:val="22"/>
          <w:rPrChange w:id="128" w:author="Maurizio Piazza" w:date="2020-08-28T16:00:00Z">
            <w:rPr>
              <w:b/>
              <w:bCs/>
              <w:color w:val="000000"/>
              <w:sz w:val="22"/>
              <w:szCs w:val="22"/>
            </w:rPr>
          </w:rPrChange>
        </w:rPr>
        <w:t xml:space="preserve">Centro di ascolto della comunicazione del Team Digitale </w:t>
      </w:r>
      <w:r w:rsidRPr="004B1091">
        <w:rPr>
          <w:rFonts w:asciiTheme="majorHAnsi" w:hAnsiTheme="majorHAnsi" w:cstheme="majorHAnsi"/>
          <w:color w:val="000000"/>
          <w:sz w:val="22"/>
          <w:szCs w:val="22"/>
          <w:rPrChange w:id="129" w:author="Maurizio Piazza" w:date="2020-08-28T16:00:00Z">
            <w:rPr>
              <w:color w:val="000000"/>
              <w:sz w:val="22"/>
              <w:szCs w:val="22"/>
            </w:rPr>
          </w:rPrChange>
        </w:rPr>
        <w:t>circa la consistenza e le problematiche di interazione tra la Comunità di Developers Italia e i contenuti del Repository;</w:t>
      </w:r>
    </w:p>
    <w:p w14:paraId="29B9D5FC" w14:textId="77777777" w:rsidR="004E27C4" w:rsidRPr="004B1091" w:rsidRDefault="004E27C4" w:rsidP="000A2313">
      <w:pPr>
        <w:pStyle w:val="NormaleWeb"/>
        <w:numPr>
          <w:ilvl w:val="0"/>
          <w:numId w:val="14"/>
        </w:numPr>
        <w:spacing w:before="120" w:beforeAutospacing="0" w:after="0" w:afterAutospacing="0"/>
        <w:ind w:left="1276"/>
        <w:jc w:val="both"/>
        <w:textAlignment w:val="baseline"/>
        <w:rPr>
          <w:rFonts w:asciiTheme="majorHAnsi" w:hAnsiTheme="majorHAnsi" w:cstheme="majorHAnsi"/>
          <w:color w:val="000000"/>
          <w:sz w:val="22"/>
          <w:szCs w:val="22"/>
          <w:rPrChange w:id="130" w:author="Maurizio Piazza" w:date="2020-08-28T16:00:00Z">
            <w:rPr>
              <w:color w:val="000000"/>
              <w:sz w:val="22"/>
              <w:szCs w:val="22"/>
            </w:rPr>
          </w:rPrChange>
        </w:rPr>
      </w:pPr>
      <w:r w:rsidRPr="004B1091">
        <w:rPr>
          <w:rFonts w:asciiTheme="majorHAnsi" w:hAnsiTheme="majorHAnsi" w:cstheme="majorHAnsi"/>
          <w:b/>
          <w:bCs/>
          <w:color w:val="000000"/>
          <w:sz w:val="22"/>
          <w:szCs w:val="22"/>
          <w:rPrChange w:id="131" w:author="Maurizio Piazza" w:date="2020-08-28T16:00:00Z">
            <w:rPr>
              <w:b/>
              <w:bCs/>
              <w:color w:val="000000"/>
              <w:sz w:val="22"/>
              <w:szCs w:val="22"/>
            </w:rPr>
          </w:rPrChange>
        </w:rPr>
        <w:t>Help Desk di raccolta e indirizzamento delle richieste</w:t>
      </w:r>
      <w:r w:rsidRPr="004B1091">
        <w:rPr>
          <w:rFonts w:asciiTheme="majorHAnsi" w:hAnsiTheme="majorHAnsi" w:cstheme="majorHAnsi"/>
          <w:color w:val="000000"/>
          <w:sz w:val="22"/>
          <w:szCs w:val="22"/>
          <w:rPrChange w:id="132" w:author="Maurizio Piazza" w:date="2020-08-28T16:00:00Z">
            <w:rPr>
              <w:color w:val="000000"/>
              <w:sz w:val="22"/>
              <w:szCs w:val="22"/>
            </w:rPr>
          </w:rPrChange>
        </w:rPr>
        <w:t xml:space="preserve"> di informazione all’adesione alle Comunità riconosciute nel contesto delle buone pratiche iscritte al Repository;</w:t>
      </w:r>
    </w:p>
    <w:p w14:paraId="5952E403" w14:textId="77777777" w:rsidR="004E27C4" w:rsidRPr="004B1091" w:rsidRDefault="004E27C4" w:rsidP="004E27C4">
      <w:pPr>
        <w:rPr>
          <w:rFonts w:cstheme="majorHAnsi"/>
          <w:sz w:val="24"/>
          <w:szCs w:val="24"/>
        </w:rPr>
      </w:pPr>
    </w:p>
    <w:p w14:paraId="5C021B28" w14:textId="24A32238" w:rsidR="004E27C4" w:rsidRPr="004B1091" w:rsidRDefault="004E27C4" w:rsidP="004E27C4">
      <w:pPr>
        <w:pStyle w:val="NormaleWeb"/>
        <w:spacing w:before="120" w:beforeAutospacing="0" w:after="0" w:afterAutospacing="0"/>
        <w:jc w:val="both"/>
        <w:rPr>
          <w:rFonts w:asciiTheme="majorHAnsi" w:hAnsiTheme="majorHAnsi" w:cstheme="majorHAnsi"/>
          <w:rPrChange w:id="133" w:author="Maurizio Piazza" w:date="2020-08-28T16:00:00Z">
            <w:rPr/>
          </w:rPrChange>
        </w:rPr>
      </w:pPr>
      <w:r w:rsidRPr="004B1091">
        <w:rPr>
          <w:rFonts w:asciiTheme="majorHAnsi" w:hAnsiTheme="majorHAnsi" w:cstheme="majorHAnsi"/>
          <w:b/>
          <w:bCs/>
          <w:i/>
          <w:iCs/>
          <w:color w:val="000000"/>
          <w:sz w:val="22"/>
          <w:szCs w:val="22"/>
          <w:u w:val="single"/>
          <w:rPrChange w:id="134" w:author="Maurizio Piazza" w:date="2020-08-28T16:00:00Z">
            <w:rPr>
              <w:b/>
              <w:bCs/>
              <w:i/>
              <w:iCs/>
              <w:color w:val="000000"/>
              <w:sz w:val="22"/>
              <w:szCs w:val="22"/>
              <w:u w:val="single"/>
            </w:rPr>
          </w:rPrChange>
        </w:rPr>
        <w:t>I servizi di supporto ai Riusanti</w:t>
      </w:r>
    </w:p>
    <w:p w14:paraId="57D8C617" w14:textId="77777777" w:rsidR="004E27C4" w:rsidRPr="004B1091" w:rsidRDefault="004E27C4" w:rsidP="004E27C4">
      <w:pPr>
        <w:pStyle w:val="NormaleWeb"/>
        <w:spacing w:before="120" w:beforeAutospacing="0" w:after="0" w:afterAutospacing="0"/>
        <w:jc w:val="both"/>
        <w:rPr>
          <w:rFonts w:asciiTheme="majorHAnsi" w:hAnsiTheme="majorHAnsi" w:cstheme="majorHAnsi"/>
          <w:rPrChange w:id="135" w:author="Maurizio Piazza" w:date="2020-08-28T16:00:00Z">
            <w:rPr/>
          </w:rPrChange>
        </w:rPr>
      </w:pPr>
      <w:r w:rsidRPr="004B1091">
        <w:rPr>
          <w:rFonts w:asciiTheme="majorHAnsi" w:hAnsiTheme="majorHAnsi" w:cstheme="majorHAnsi"/>
          <w:color w:val="000000"/>
          <w:sz w:val="22"/>
          <w:szCs w:val="22"/>
          <w:rPrChange w:id="136" w:author="Maurizio Piazza" w:date="2020-08-28T16:00:00Z">
            <w:rPr>
              <w:color w:val="000000"/>
              <w:sz w:val="22"/>
              <w:szCs w:val="22"/>
            </w:rPr>
          </w:rPrChange>
        </w:rPr>
        <w:t xml:space="preserve">Si tratta di quei servizi previsti da Umbria Digitale come </w:t>
      </w:r>
      <w:proofErr w:type="spellStart"/>
      <w:r w:rsidRPr="004B1091">
        <w:rPr>
          <w:rFonts w:asciiTheme="majorHAnsi" w:hAnsiTheme="majorHAnsi" w:cstheme="majorHAnsi"/>
          <w:color w:val="000000"/>
          <w:sz w:val="22"/>
          <w:szCs w:val="22"/>
          <w:rPrChange w:id="137" w:author="Maurizio Piazza" w:date="2020-08-28T16:00:00Z">
            <w:rPr>
              <w:color w:val="000000"/>
              <w:sz w:val="22"/>
              <w:szCs w:val="22"/>
            </w:rPr>
          </w:rPrChange>
        </w:rPr>
        <w:t>Mantainer</w:t>
      </w:r>
      <w:proofErr w:type="spellEnd"/>
      <w:r w:rsidRPr="004B1091">
        <w:rPr>
          <w:rFonts w:asciiTheme="majorHAnsi" w:hAnsiTheme="majorHAnsi" w:cstheme="majorHAnsi"/>
          <w:color w:val="000000"/>
          <w:sz w:val="22"/>
          <w:szCs w:val="22"/>
          <w:rPrChange w:id="138" w:author="Maurizio Piazza" w:date="2020-08-28T16:00:00Z">
            <w:rPr>
              <w:color w:val="000000"/>
              <w:sz w:val="22"/>
              <w:szCs w:val="22"/>
            </w:rPr>
          </w:rPrChange>
        </w:rPr>
        <w:t xml:space="preserve"> e Animatore dei KIT, per assicurare i servizi di riuso come da DGR 1572/2015,</w:t>
      </w:r>
    </w:p>
    <w:p w14:paraId="32344429" w14:textId="77777777" w:rsidR="004E27C4" w:rsidRPr="004B1091" w:rsidRDefault="004E27C4" w:rsidP="000A2313">
      <w:pPr>
        <w:pStyle w:val="NormaleWeb"/>
        <w:numPr>
          <w:ilvl w:val="0"/>
          <w:numId w:val="15"/>
        </w:numPr>
        <w:spacing w:before="120" w:beforeAutospacing="0" w:after="0" w:afterAutospacing="0"/>
        <w:jc w:val="both"/>
        <w:textAlignment w:val="baseline"/>
        <w:rPr>
          <w:rFonts w:asciiTheme="majorHAnsi" w:hAnsiTheme="majorHAnsi" w:cstheme="majorHAnsi"/>
          <w:color w:val="000000"/>
          <w:sz w:val="22"/>
          <w:szCs w:val="22"/>
          <w:rPrChange w:id="139" w:author="Maurizio Piazza" w:date="2020-08-28T16:00:00Z">
            <w:rPr>
              <w:color w:val="000000"/>
              <w:sz w:val="22"/>
              <w:szCs w:val="22"/>
            </w:rPr>
          </w:rPrChange>
        </w:rPr>
      </w:pPr>
      <w:r w:rsidRPr="004B1091">
        <w:rPr>
          <w:rFonts w:asciiTheme="majorHAnsi" w:hAnsiTheme="majorHAnsi" w:cstheme="majorHAnsi"/>
          <w:b/>
          <w:bCs/>
          <w:color w:val="000000"/>
          <w:sz w:val="22"/>
          <w:szCs w:val="22"/>
          <w:rPrChange w:id="140" w:author="Maurizio Piazza" w:date="2020-08-28T16:00:00Z">
            <w:rPr>
              <w:b/>
              <w:bCs/>
              <w:color w:val="000000"/>
              <w:sz w:val="22"/>
              <w:szCs w:val="22"/>
            </w:rPr>
          </w:rPrChange>
        </w:rPr>
        <w:t>Servizio si supporto allo scarico</w:t>
      </w:r>
      <w:r w:rsidRPr="004B1091">
        <w:rPr>
          <w:rFonts w:asciiTheme="majorHAnsi" w:hAnsiTheme="majorHAnsi" w:cstheme="majorHAnsi"/>
          <w:color w:val="000000"/>
          <w:sz w:val="22"/>
          <w:szCs w:val="22"/>
          <w:rPrChange w:id="141" w:author="Maurizio Piazza" w:date="2020-08-28T16:00:00Z">
            <w:rPr>
              <w:color w:val="000000"/>
              <w:sz w:val="22"/>
              <w:szCs w:val="22"/>
            </w:rPr>
          </w:rPrChange>
        </w:rPr>
        <w:t xml:space="preserve"> del materiale dei KIT in caso di acquisizione a Riuso;</w:t>
      </w:r>
    </w:p>
    <w:p w14:paraId="1A27B0A3" w14:textId="77777777" w:rsidR="004E27C4" w:rsidRPr="004B1091" w:rsidRDefault="004E27C4" w:rsidP="000A2313">
      <w:pPr>
        <w:pStyle w:val="NormaleWeb"/>
        <w:numPr>
          <w:ilvl w:val="0"/>
          <w:numId w:val="15"/>
        </w:numPr>
        <w:spacing w:before="120" w:beforeAutospacing="0" w:after="0" w:afterAutospacing="0"/>
        <w:jc w:val="both"/>
        <w:textAlignment w:val="baseline"/>
        <w:rPr>
          <w:rFonts w:asciiTheme="majorHAnsi" w:hAnsiTheme="majorHAnsi" w:cstheme="majorHAnsi"/>
          <w:color w:val="000000"/>
          <w:sz w:val="22"/>
          <w:szCs w:val="22"/>
          <w:rPrChange w:id="142" w:author="Maurizio Piazza" w:date="2020-08-28T16:00:00Z">
            <w:rPr>
              <w:color w:val="000000"/>
              <w:sz w:val="22"/>
              <w:szCs w:val="22"/>
            </w:rPr>
          </w:rPrChange>
        </w:rPr>
      </w:pPr>
      <w:r w:rsidRPr="004B1091">
        <w:rPr>
          <w:rFonts w:asciiTheme="majorHAnsi" w:hAnsiTheme="majorHAnsi" w:cstheme="majorHAnsi"/>
          <w:b/>
          <w:bCs/>
          <w:color w:val="000000"/>
          <w:sz w:val="22"/>
          <w:szCs w:val="22"/>
          <w:rPrChange w:id="143" w:author="Maurizio Piazza" w:date="2020-08-28T16:00:00Z">
            <w:rPr>
              <w:b/>
              <w:bCs/>
              <w:color w:val="000000"/>
              <w:sz w:val="22"/>
              <w:szCs w:val="22"/>
            </w:rPr>
          </w:rPrChange>
        </w:rPr>
        <w:t>Servizio di supporto all’installazione</w:t>
      </w:r>
      <w:r w:rsidRPr="004B1091">
        <w:rPr>
          <w:rFonts w:asciiTheme="majorHAnsi" w:hAnsiTheme="majorHAnsi" w:cstheme="majorHAnsi"/>
          <w:color w:val="000000"/>
          <w:sz w:val="22"/>
          <w:szCs w:val="22"/>
          <w:rPrChange w:id="144" w:author="Maurizio Piazza" w:date="2020-08-28T16:00:00Z">
            <w:rPr>
              <w:color w:val="000000"/>
              <w:sz w:val="22"/>
              <w:szCs w:val="22"/>
            </w:rPr>
          </w:rPrChange>
        </w:rPr>
        <w:t xml:space="preserve"> del software dei KIT attraverso il modello di download di macchine virtuali già configurate o comunque attraverso Teleassistenza;</w:t>
      </w:r>
    </w:p>
    <w:p w14:paraId="7FB02B96" w14:textId="77777777" w:rsidR="004E27C4" w:rsidRPr="004B1091" w:rsidRDefault="004E27C4" w:rsidP="000A2313">
      <w:pPr>
        <w:pStyle w:val="NormaleWeb"/>
        <w:numPr>
          <w:ilvl w:val="0"/>
          <w:numId w:val="15"/>
        </w:numPr>
        <w:spacing w:before="120" w:beforeAutospacing="0" w:after="0" w:afterAutospacing="0"/>
        <w:jc w:val="both"/>
        <w:textAlignment w:val="baseline"/>
        <w:rPr>
          <w:rFonts w:asciiTheme="majorHAnsi" w:hAnsiTheme="majorHAnsi" w:cstheme="majorHAnsi"/>
          <w:color w:val="000000"/>
          <w:sz w:val="22"/>
          <w:szCs w:val="22"/>
          <w:rPrChange w:id="145" w:author="Maurizio Piazza" w:date="2020-08-28T16:00:00Z">
            <w:rPr>
              <w:color w:val="000000"/>
              <w:sz w:val="22"/>
              <w:szCs w:val="22"/>
            </w:rPr>
          </w:rPrChange>
        </w:rPr>
      </w:pPr>
      <w:r w:rsidRPr="004B1091">
        <w:rPr>
          <w:rFonts w:asciiTheme="majorHAnsi" w:hAnsiTheme="majorHAnsi" w:cstheme="majorHAnsi"/>
          <w:b/>
          <w:bCs/>
          <w:color w:val="000000"/>
          <w:sz w:val="22"/>
          <w:szCs w:val="22"/>
          <w:rPrChange w:id="146" w:author="Maurizio Piazza" w:date="2020-08-28T16:00:00Z">
            <w:rPr>
              <w:b/>
              <w:bCs/>
              <w:color w:val="000000"/>
              <w:sz w:val="22"/>
              <w:szCs w:val="22"/>
            </w:rPr>
          </w:rPrChange>
        </w:rPr>
        <w:t xml:space="preserve">Servizio di informazione e diffusione aggiornamenti release dei KIT </w:t>
      </w:r>
      <w:r w:rsidRPr="004B1091">
        <w:rPr>
          <w:rFonts w:asciiTheme="majorHAnsi" w:hAnsiTheme="majorHAnsi" w:cstheme="majorHAnsi"/>
          <w:color w:val="000000"/>
          <w:sz w:val="22"/>
          <w:szCs w:val="22"/>
          <w:rPrChange w:id="147" w:author="Maurizio Piazza" w:date="2020-08-28T16:00:00Z">
            <w:rPr>
              <w:color w:val="000000"/>
              <w:sz w:val="22"/>
              <w:szCs w:val="22"/>
            </w:rPr>
          </w:rPrChange>
        </w:rPr>
        <w:t>verso utenti registrati</w:t>
      </w:r>
      <w:r w:rsidRPr="004B1091">
        <w:rPr>
          <w:rFonts w:asciiTheme="majorHAnsi" w:hAnsiTheme="majorHAnsi" w:cstheme="majorHAnsi"/>
          <w:b/>
          <w:bCs/>
          <w:color w:val="000000"/>
          <w:sz w:val="22"/>
          <w:szCs w:val="22"/>
          <w:rPrChange w:id="148" w:author="Maurizio Piazza" w:date="2020-08-28T16:00:00Z">
            <w:rPr>
              <w:b/>
              <w:bCs/>
              <w:color w:val="000000"/>
              <w:sz w:val="22"/>
              <w:szCs w:val="22"/>
            </w:rPr>
          </w:rPrChange>
        </w:rPr>
        <w:t>;</w:t>
      </w:r>
    </w:p>
    <w:p w14:paraId="2485198C" w14:textId="1564C0ED" w:rsidR="004E27C4" w:rsidRPr="004B1091" w:rsidRDefault="004E27C4" w:rsidP="000A2313">
      <w:pPr>
        <w:pStyle w:val="NormaleWeb"/>
        <w:numPr>
          <w:ilvl w:val="0"/>
          <w:numId w:val="15"/>
        </w:numPr>
        <w:spacing w:before="120" w:beforeAutospacing="0" w:after="0" w:afterAutospacing="0"/>
        <w:jc w:val="both"/>
        <w:textAlignment w:val="baseline"/>
        <w:rPr>
          <w:rFonts w:asciiTheme="majorHAnsi" w:hAnsiTheme="majorHAnsi" w:cstheme="majorHAnsi"/>
          <w:color w:val="000000"/>
          <w:sz w:val="22"/>
          <w:szCs w:val="22"/>
          <w:rPrChange w:id="149" w:author="Maurizio Piazza" w:date="2020-08-28T16:00:00Z">
            <w:rPr>
              <w:color w:val="000000"/>
              <w:sz w:val="22"/>
              <w:szCs w:val="22"/>
            </w:rPr>
          </w:rPrChange>
        </w:rPr>
      </w:pPr>
      <w:r w:rsidRPr="004B1091">
        <w:rPr>
          <w:rFonts w:asciiTheme="majorHAnsi" w:hAnsiTheme="majorHAnsi" w:cstheme="majorHAnsi"/>
          <w:b/>
          <w:bCs/>
          <w:color w:val="000000"/>
          <w:sz w:val="22"/>
          <w:szCs w:val="22"/>
          <w:rPrChange w:id="150" w:author="Maurizio Piazza" w:date="2020-08-28T16:00:00Z">
            <w:rPr>
              <w:b/>
              <w:bCs/>
              <w:color w:val="000000"/>
              <w:sz w:val="22"/>
              <w:szCs w:val="22"/>
            </w:rPr>
          </w:rPrChange>
        </w:rPr>
        <w:t xml:space="preserve">Servizio di gestione </w:t>
      </w:r>
      <w:del w:id="151" w:author="Maurizio Piazza" w:date="2020-08-28T17:26:00Z">
        <w:r w:rsidRPr="004B1091" w:rsidDel="00143975">
          <w:rPr>
            <w:rFonts w:asciiTheme="majorHAnsi" w:hAnsiTheme="majorHAnsi" w:cstheme="majorHAnsi"/>
            <w:b/>
            <w:bCs/>
            <w:color w:val="000000"/>
            <w:sz w:val="22"/>
            <w:szCs w:val="22"/>
            <w:rPrChange w:id="152" w:author="Maurizio Piazza" w:date="2020-08-28T16:00:00Z">
              <w:rPr>
                <w:b/>
                <w:bCs/>
                <w:color w:val="000000"/>
                <w:sz w:val="22"/>
                <w:szCs w:val="22"/>
              </w:rPr>
            </w:rPrChange>
          </w:rPr>
          <w:delText>delle registrazione</w:delText>
        </w:r>
      </w:del>
      <w:ins w:id="153" w:author="Maurizio Piazza" w:date="2020-08-28T17:26:00Z">
        <w:r w:rsidR="00143975" w:rsidRPr="00143975">
          <w:rPr>
            <w:rFonts w:asciiTheme="majorHAnsi" w:hAnsiTheme="majorHAnsi" w:cstheme="majorHAnsi"/>
            <w:b/>
            <w:bCs/>
            <w:color w:val="000000"/>
            <w:sz w:val="22"/>
            <w:szCs w:val="22"/>
          </w:rPr>
          <w:t>delle registrazioni</w:t>
        </w:r>
      </w:ins>
      <w:r w:rsidRPr="004B1091">
        <w:rPr>
          <w:rFonts w:asciiTheme="majorHAnsi" w:hAnsiTheme="majorHAnsi" w:cstheme="majorHAnsi"/>
          <w:b/>
          <w:bCs/>
          <w:color w:val="000000"/>
          <w:sz w:val="22"/>
          <w:szCs w:val="22"/>
          <w:rPrChange w:id="154" w:author="Maurizio Piazza" w:date="2020-08-28T16:00:00Z">
            <w:rPr>
              <w:b/>
              <w:bCs/>
              <w:color w:val="000000"/>
              <w:sz w:val="22"/>
              <w:szCs w:val="22"/>
            </w:rPr>
          </w:rPrChange>
        </w:rPr>
        <w:t xml:space="preserve"> </w:t>
      </w:r>
      <w:r w:rsidRPr="004B1091">
        <w:rPr>
          <w:rFonts w:asciiTheme="majorHAnsi" w:hAnsiTheme="majorHAnsi" w:cstheme="majorHAnsi"/>
          <w:color w:val="000000"/>
          <w:sz w:val="22"/>
          <w:szCs w:val="22"/>
          <w:rPrChange w:id="155" w:author="Maurizio Piazza" w:date="2020-08-28T16:00:00Z">
            <w:rPr>
              <w:color w:val="000000"/>
              <w:sz w:val="22"/>
              <w:szCs w:val="22"/>
            </w:rPr>
          </w:rPrChange>
        </w:rPr>
        <w:t>e di definizione percorso di accesso alle Comunità presenti;</w:t>
      </w:r>
    </w:p>
    <w:p w14:paraId="2131D3AC" w14:textId="7C78B9DA" w:rsidR="004E27C4" w:rsidRPr="004B1091" w:rsidRDefault="004E27C4" w:rsidP="000A2313">
      <w:pPr>
        <w:pStyle w:val="NormaleWeb"/>
        <w:numPr>
          <w:ilvl w:val="0"/>
          <w:numId w:val="15"/>
        </w:numPr>
        <w:spacing w:before="120" w:beforeAutospacing="0" w:after="0" w:afterAutospacing="0"/>
        <w:jc w:val="both"/>
        <w:textAlignment w:val="baseline"/>
        <w:rPr>
          <w:rFonts w:asciiTheme="majorHAnsi" w:hAnsiTheme="majorHAnsi" w:cstheme="majorHAnsi"/>
          <w:color w:val="000000"/>
          <w:sz w:val="22"/>
          <w:szCs w:val="22"/>
          <w:rPrChange w:id="156" w:author="Maurizio Piazza" w:date="2020-08-28T16:00:00Z">
            <w:rPr>
              <w:color w:val="000000"/>
              <w:sz w:val="22"/>
              <w:szCs w:val="22"/>
            </w:rPr>
          </w:rPrChange>
        </w:rPr>
      </w:pPr>
      <w:r w:rsidRPr="004B1091">
        <w:rPr>
          <w:rFonts w:asciiTheme="majorHAnsi" w:hAnsiTheme="majorHAnsi" w:cstheme="majorHAnsi"/>
          <w:b/>
          <w:bCs/>
          <w:color w:val="000000"/>
          <w:sz w:val="22"/>
          <w:szCs w:val="22"/>
          <w:rPrChange w:id="157" w:author="Maurizio Piazza" w:date="2020-08-28T16:00:00Z">
            <w:rPr>
              <w:b/>
              <w:bCs/>
              <w:color w:val="000000"/>
              <w:sz w:val="22"/>
              <w:szCs w:val="22"/>
            </w:rPr>
          </w:rPrChange>
        </w:rPr>
        <w:t xml:space="preserve">Servizi di assistenza e Formazione verso </w:t>
      </w:r>
      <w:del w:id="158" w:author="Maurizio Piazza" w:date="2020-08-28T17:24:00Z">
        <w:r w:rsidRPr="004B1091" w:rsidDel="00143975">
          <w:rPr>
            <w:rFonts w:asciiTheme="majorHAnsi" w:hAnsiTheme="majorHAnsi" w:cstheme="majorHAnsi"/>
            <w:b/>
            <w:bCs/>
            <w:color w:val="000000"/>
            <w:sz w:val="22"/>
            <w:szCs w:val="22"/>
            <w:rPrChange w:id="159" w:author="Maurizio Piazza" w:date="2020-08-28T16:00:00Z">
              <w:rPr>
                <w:b/>
                <w:bCs/>
                <w:color w:val="000000"/>
                <w:sz w:val="22"/>
                <w:szCs w:val="22"/>
              </w:rPr>
            </w:rPrChange>
          </w:rPr>
          <w:delText xml:space="preserve">riusatori </w:delText>
        </w:r>
      </w:del>
      <w:ins w:id="160" w:author="Maurizio Piazza" w:date="2020-08-28T17:24:00Z">
        <w:r w:rsidR="00143975">
          <w:rPr>
            <w:rFonts w:asciiTheme="majorHAnsi" w:hAnsiTheme="majorHAnsi" w:cstheme="majorHAnsi"/>
            <w:b/>
            <w:bCs/>
            <w:color w:val="000000"/>
            <w:sz w:val="22"/>
            <w:szCs w:val="22"/>
          </w:rPr>
          <w:t xml:space="preserve">riusanti </w:t>
        </w:r>
      </w:ins>
      <w:r w:rsidRPr="004B1091">
        <w:rPr>
          <w:rFonts w:asciiTheme="majorHAnsi" w:hAnsiTheme="majorHAnsi" w:cstheme="majorHAnsi"/>
          <w:color w:val="000000"/>
          <w:sz w:val="22"/>
          <w:szCs w:val="22"/>
          <w:rPrChange w:id="161" w:author="Maurizio Piazza" w:date="2020-08-28T16:00:00Z">
            <w:rPr>
              <w:color w:val="000000"/>
              <w:sz w:val="22"/>
              <w:szCs w:val="22"/>
            </w:rPr>
          </w:rPrChange>
        </w:rPr>
        <w:t>attraverso piani di intervento con presenza o Web-seminar;</w:t>
      </w:r>
    </w:p>
    <w:p w14:paraId="0F922FB9" w14:textId="24A178BC" w:rsidR="004E27C4" w:rsidRPr="004B1091" w:rsidRDefault="004E27C4" w:rsidP="000A2313">
      <w:pPr>
        <w:pStyle w:val="NormaleWeb"/>
        <w:numPr>
          <w:ilvl w:val="0"/>
          <w:numId w:val="15"/>
        </w:numPr>
        <w:spacing w:before="120" w:beforeAutospacing="0" w:after="0" w:afterAutospacing="0"/>
        <w:jc w:val="both"/>
        <w:textAlignment w:val="baseline"/>
        <w:rPr>
          <w:rFonts w:asciiTheme="majorHAnsi" w:hAnsiTheme="majorHAnsi" w:cstheme="majorHAnsi"/>
          <w:color w:val="000000"/>
          <w:sz w:val="22"/>
          <w:szCs w:val="22"/>
          <w:rPrChange w:id="162" w:author="Maurizio Piazza" w:date="2020-08-28T16:00:00Z">
            <w:rPr>
              <w:color w:val="000000"/>
              <w:sz w:val="22"/>
              <w:szCs w:val="22"/>
            </w:rPr>
          </w:rPrChange>
        </w:rPr>
      </w:pPr>
      <w:r w:rsidRPr="004B1091">
        <w:rPr>
          <w:rFonts w:asciiTheme="majorHAnsi" w:hAnsiTheme="majorHAnsi" w:cstheme="majorHAnsi"/>
          <w:b/>
          <w:bCs/>
          <w:color w:val="000000"/>
          <w:sz w:val="22"/>
          <w:szCs w:val="22"/>
          <w:rPrChange w:id="163" w:author="Maurizio Piazza" w:date="2020-08-28T16:00:00Z">
            <w:rPr>
              <w:b/>
              <w:bCs/>
              <w:color w:val="000000"/>
              <w:sz w:val="22"/>
              <w:szCs w:val="22"/>
            </w:rPr>
          </w:rPrChange>
        </w:rPr>
        <w:t>Servizio di raccolta segnalazione utilizzi del KIT</w:t>
      </w:r>
      <w:r w:rsidRPr="004B1091">
        <w:rPr>
          <w:rFonts w:asciiTheme="majorHAnsi" w:hAnsiTheme="majorHAnsi" w:cstheme="majorHAnsi"/>
          <w:color w:val="000000"/>
          <w:sz w:val="22"/>
          <w:szCs w:val="22"/>
          <w:rPrChange w:id="164" w:author="Maurizio Piazza" w:date="2020-08-28T16:00:00Z">
            <w:rPr>
              <w:color w:val="000000"/>
              <w:sz w:val="22"/>
              <w:szCs w:val="22"/>
            </w:rPr>
          </w:rPrChange>
        </w:rPr>
        <w:t xml:space="preserve"> da parte dei </w:t>
      </w:r>
      <w:del w:id="165" w:author="Maurizio Piazza" w:date="2020-08-28T17:24:00Z">
        <w:r w:rsidRPr="004B1091" w:rsidDel="00143975">
          <w:rPr>
            <w:rFonts w:asciiTheme="majorHAnsi" w:hAnsiTheme="majorHAnsi" w:cstheme="majorHAnsi"/>
            <w:color w:val="000000"/>
            <w:sz w:val="22"/>
            <w:szCs w:val="22"/>
            <w:rPrChange w:id="166" w:author="Maurizio Piazza" w:date="2020-08-28T16:00:00Z">
              <w:rPr>
                <w:color w:val="000000"/>
                <w:sz w:val="22"/>
                <w:szCs w:val="22"/>
              </w:rPr>
            </w:rPrChange>
          </w:rPr>
          <w:delText xml:space="preserve">riusatori </w:delText>
        </w:r>
      </w:del>
      <w:ins w:id="167" w:author="Maurizio Piazza" w:date="2020-08-28T17:24:00Z">
        <w:r w:rsidR="00143975">
          <w:rPr>
            <w:rFonts w:asciiTheme="majorHAnsi" w:hAnsiTheme="majorHAnsi" w:cstheme="majorHAnsi"/>
            <w:color w:val="000000"/>
            <w:sz w:val="22"/>
            <w:szCs w:val="22"/>
          </w:rPr>
          <w:t xml:space="preserve">riusanti </w:t>
        </w:r>
      </w:ins>
      <w:r w:rsidRPr="004B1091">
        <w:rPr>
          <w:rFonts w:asciiTheme="majorHAnsi" w:hAnsiTheme="majorHAnsi" w:cstheme="majorHAnsi"/>
          <w:color w:val="000000"/>
          <w:sz w:val="22"/>
          <w:szCs w:val="22"/>
          <w:rPrChange w:id="168" w:author="Maurizio Piazza" w:date="2020-08-28T16:00:00Z">
            <w:rPr>
              <w:color w:val="000000"/>
              <w:sz w:val="22"/>
              <w:szCs w:val="22"/>
            </w:rPr>
          </w:rPrChange>
        </w:rPr>
        <w:t>per eventuali anomalie o esigenze o informazioni circa release e funzioni esistenti. Passaggio richiesta al secondo livello di Assistenza di Comunità;</w:t>
      </w:r>
    </w:p>
    <w:p w14:paraId="763D958F" w14:textId="77777777" w:rsidR="004E27C4" w:rsidRPr="004B1091" w:rsidRDefault="004E27C4" w:rsidP="000A2313">
      <w:pPr>
        <w:pStyle w:val="NormaleWeb"/>
        <w:numPr>
          <w:ilvl w:val="0"/>
          <w:numId w:val="15"/>
        </w:numPr>
        <w:spacing w:before="120" w:beforeAutospacing="0" w:after="0" w:afterAutospacing="0"/>
        <w:jc w:val="both"/>
        <w:textAlignment w:val="baseline"/>
        <w:rPr>
          <w:rFonts w:asciiTheme="majorHAnsi" w:hAnsiTheme="majorHAnsi" w:cstheme="majorHAnsi"/>
          <w:color w:val="000000"/>
          <w:sz w:val="22"/>
          <w:szCs w:val="22"/>
          <w:rPrChange w:id="169" w:author="Maurizio Piazza" w:date="2020-08-28T16:00:00Z">
            <w:rPr>
              <w:color w:val="000000"/>
              <w:sz w:val="22"/>
              <w:szCs w:val="22"/>
            </w:rPr>
          </w:rPrChange>
        </w:rPr>
      </w:pPr>
      <w:r w:rsidRPr="004B1091">
        <w:rPr>
          <w:rFonts w:asciiTheme="majorHAnsi" w:hAnsiTheme="majorHAnsi" w:cstheme="majorHAnsi"/>
          <w:b/>
          <w:bCs/>
          <w:color w:val="000000"/>
          <w:sz w:val="22"/>
          <w:szCs w:val="22"/>
          <w:rPrChange w:id="170" w:author="Maurizio Piazza" w:date="2020-08-28T16:00:00Z">
            <w:rPr>
              <w:b/>
              <w:bCs/>
              <w:color w:val="000000"/>
              <w:sz w:val="22"/>
              <w:szCs w:val="22"/>
            </w:rPr>
          </w:rPrChange>
        </w:rPr>
        <w:t xml:space="preserve">Servizi di installazione configurazione e attivazione delle piattaforme </w:t>
      </w:r>
      <w:r w:rsidRPr="004B1091">
        <w:rPr>
          <w:rFonts w:asciiTheme="majorHAnsi" w:hAnsiTheme="majorHAnsi" w:cstheme="majorHAnsi"/>
          <w:color w:val="000000"/>
          <w:sz w:val="22"/>
          <w:szCs w:val="22"/>
          <w:rPrChange w:id="171" w:author="Maurizio Piazza" w:date="2020-08-28T16:00:00Z">
            <w:rPr>
              <w:color w:val="000000"/>
              <w:sz w:val="22"/>
              <w:szCs w:val="22"/>
            </w:rPr>
          </w:rPrChange>
        </w:rPr>
        <w:t>digitali di supporto alla buona pratica;</w:t>
      </w:r>
    </w:p>
    <w:p w14:paraId="339F887C" w14:textId="77777777" w:rsidR="004E27C4" w:rsidRPr="004B1091" w:rsidRDefault="004E27C4" w:rsidP="000A2313">
      <w:pPr>
        <w:pStyle w:val="NormaleWeb"/>
        <w:numPr>
          <w:ilvl w:val="0"/>
          <w:numId w:val="15"/>
        </w:numPr>
        <w:spacing w:before="120" w:beforeAutospacing="0" w:after="0" w:afterAutospacing="0"/>
        <w:jc w:val="both"/>
        <w:textAlignment w:val="baseline"/>
        <w:rPr>
          <w:rFonts w:asciiTheme="majorHAnsi" w:hAnsiTheme="majorHAnsi" w:cstheme="majorHAnsi"/>
          <w:color w:val="000000"/>
          <w:sz w:val="22"/>
          <w:szCs w:val="22"/>
          <w:rPrChange w:id="172" w:author="Maurizio Piazza" w:date="2020-08-28T16:00:00Z">
            <w:rPr>
              <w:color w:val="000000"/>
              <w:sz w:val="22"/>
              <w:szCs w:val="22"/>
            </w:rPr>
          </w:rPrChange>
        </w:rPr>
      </w:pPr>
      <w:r w:rsidRPr="004B1091">
        <w:rPr>
          <w:rFonts w:asciiTheme="majorHAnsi" w:hAnsiTheme="majorHAnsi" w:cstheme="majorHAnsi"/>
          <w:b/>
          <w:bCs/>
          <w:color w:val="000000"/>
          <w:sz w:val="22"/>
          <w:szCs w:val="22"/>
          <w:rPrChange w:id="173" w:author="Maurizio Piazza" w:date="2020-08-28T16:00:00Z">
            <w:rPr>
              <w:b/>
              <w:bCs/>
              <w:color w:val="000000"/>
              <w:sz w:val="22"/>
              <w:szCs w:val="22"/>
            </w:rPr>
          </w:rPrChange>
        </w:rPr>
        <w:t xml:space="preserve">Servizi di co-progettazione Funzioni di servizio </w:t>
      </w:r>
      <w:r w:rsidRPr="004B1091">
        <w:rPr>
          <w:rFonts w:asciiTheme="majorHAnsi" w:hAnsiTheme="majorHAnsi" w:cstheme="majorHAnsi"/>
          <w:color w:val="000000"/>
          <w:sz w:val="22"/>
          <w:szCs w:val="22"/>
          <w:rPrChange w:id="174" w:author="Maurizio Piazza" w:date="2020-08-28T16:00:00Z">
            <w:rPr>
              <w:color w:val="000000"/>
              <w:sz w:val="22"/>
              <w:szCs w:val="22"/>
            </w:rPr>
          </w:rPrChange>
        </w:rPr>
        <w:t>evolutive dei software presenti nel KIT e gestione delle release di prodotto di aggiornamento dei documenti del KIT</w:t>
      </w:r>
      <w:r w:rsidRPr="004B1091">
        <w:rPr>
          <w:rFonts w:asciiTheme="majorHAnsi" w:hAnsiTheme="majorHAnsi" w:cstheme="majorHAnsi"/>
          <w:b/>
          <w:bCs/>
          <w:color w:val="000000"/>
          <w:sz w:val="22"/>
          <w:szCs w:val="22"/>
          <w:rPrChange w:id="175" w:author="Maurizio Piazza" w:date="2020-08-28T16:00:00Z">
            <w:rPr>
              <w:b/>
              <w:bCs/>
              <w:color w:val="000000"/>
              <w:sz w:val="22"/>
              <w:szCs w:val="22"/>
            </w:rPr>
          </w:rPrChange>
        </w:rPr>
        <w:t>;</w:t>
      </w:r>
    </w:p>
    <w:p w14:paraId="0A43C881" w14:textId="1277AAE5" w:rsidR="004E27C4" w:rsidRPr="004B1091" w:rsidRDefault="004E27C4" w:rsidP="000A2313">
      <w:pPr>
        <w:pStyle w:val="NormaleWeb"/>
        <w:numPr>
          <w:ilvl w:val="0"/>
          <w:numId w:val="15"/>
        </w:numPr>
        <w:spacing w:before="120" w:beforeAutospacing="0" w:after="0" w:afterAutospacing="0"/>
        <w:jc w:val="both"/>
        <w:textAlignment w:val="baseline"/>
        <w:rPr>
          <w:rFonts w:asciiTheme="majorHAnsi" w:hAnsiTheme="majorHAnsi" w:cstheme="majorHAnsi"/>
          <w:color w:val="000000"/>
          <w:sz w:val="22"/>
          <w:szCs w:val="22"/>
          <w:rPrChange w:id="176" w:author="Maurizio Piazza" w:date="2020-08-28T16:00:00Z">
            <w:rPr>
              <w:color w:val="000000"/>
              <w:sz w:val="22"/>
              <w:szCs w:val="22"/>
            </w:rPr>
          </w:rPrChange>
        </w:rPr>
      </w:pPr>
      <w:r w:rsidRPr="004B1091">
        <w:rPr>
          <w:rFonts w:asciiTheme="majorHAnsi" w:hAnsiTheme="majorHAnsi" w:cstheme="majorHAnsi"/>
          <w:b/>
          <w:bCs/>
          <w:color w:val="000000"/>
          <w:sz w:val="22"/>
          <w:szCs w:val="22"/>
          <w:rPrChange w:id="177" w:author="Maurizio Piazza" w:date="2020-08-28T16:00:00Z">
            <w:rPr>
              <w:b/>
              <w:bCs/>
              <w:color w:val="000000"/>
              <w:sz w:val="22"/>
              <w:szCs w:val="22"/>
            </w:rPr>
          </w:rPrChange>
        </w:rPr>
        <w:t xml:space="preserve">Servizi di manutenzione </w:t>
      </w:r>
      <w:del w:id="178" w:author="Maurizio Piazza" w:date="2020-08-28T17:26:00Z">
        <w:r w:rsidRPr="004B1091" w:rsidDel="00143975">
          <w:rPr>
            <w:rFonts w:asciiTheme="majorHAnsi" w:hAnsiTheme="majorHAnsi" w:cstheme="majorHAnsi"/>
            <w:b/>
            <w:bCs/>
            <w:color w:val="000000"/>
            <w:sz w:val="22"/>
            <w:szCs w:val="22"/>
            <w:rPrChange w:id="179" w:author="Maurizio Piazza" w:date="2020-08-28T16:00:00Z">
              <w:rPr>
                <w:b/>
                <w:bCs/>
                <w:color w:val="000000"/>
                <w:sz w:val="22"/>
                <w:szCs w:val="22"/>
              </w:rPr>
            </w:rPrChange>
          </w:rPr>
          <w:delText>adeguatica</w:delText>
        </w:r>
      </w:del>
      <w:ins w:id="180" w:author="Maurizio Piazza" w:date="2020-08-28T17:26:00Z">
        <w:r w:rsidR="00143975" w:rsidRPr="00143975">
          <w:rPr>
            <w:rFonts w:asciiTheme="majorHAnsi" w:hAnsiTheme="majorHAnsi" w:cstheme="majorHAnsi"/>
            <w:b/>
            <w:bCs/>
            <w:color w:val="000000"/>
            <w:sz w:val="22"/>
            <w:szCs w:val="22"/>
          </w:rPr>
          <w:t>adeguativa</w:t>
        </w:r>
      </w:ins>
      <w:r w:rsidRPr="004B1091">
        <w:rPr>
          <w:rFonts w:asciiTheme="majorHAnsi" w:hAnsiTheme="majorHAnsi" w:cstheme="majorHAnsi"/>
          <w:b/>
          <w:bCs/>
          <w:color w:val="000000"/>
          <w:sz w:val="22"/>
          <w:szCs w:val="22"/>
          <w:rPrChange w:id="181" w:author="Maurizio Piazza" w:date="2020-08-28T16:00:00Z">
            <w:rPr>
              <w:b/>
              <w:bCs/>
              <w:color w:val="000000"/>
              <w:sz w:val="22"/>
              <w:szCs w:val="22"/>
            </w:rPr>
          </w:rPrChange>
        </w:rPr>
        <w:t xml:space="preserve"> e correttiva</w:t>
      </w:r>
      <w:r w:rsidRPr="004B1091">
        <w:rPr>
          <w:rFonts w:asciiTheme="majorHAnsi" w:hAnsiTheme="majorHAnsi" w:cstheme="majorHAnsi"/>
          <w:color w:val="000000"/>
          <w:sz w:val="22"/>
          <w:szCs w:val="22"/>
          <w:rPrChange w:id="182" w:author="Maurizio Piazza" w:date="2020-08-28T16:00:00Z">
            <w:rPr>
              <w:color w:val="000000"/>
              <w:sz w:val="22"/>
              <w:szCs w:val="22"/>
            </w:rPr>
          </w:rPrChange>
        </w:rPr>
        <w:t xml:space="preserve"> dei software dei KIT;</w:t>
      </w:r>
    </w:p>
    <w:p w14:paraId="656FACF7" w14:textId="56AA7E91" w:rsidR="004E27C4" w:rsidRPr="004B1091" w:rsidRDefault="004E27C4" w:rsidP="000A2313">
      <w:pPr>
        <w:pStyle w:val="NormaleWeb"/>
        <w:numPr>
          <w:ilvl w:val="0"/>
          <w:numId w:val="15"/>
        </w:numPr>
        <w:spacing w:before="120" w:beforeAutospacing="0" w:after="0" w:afterAutospacing="0"/>
        <w:jc w:val="both"/>
        <w:textAlignment w:val="baseline"/>
        <w:rPr>
          <w:rFonts w:asciiTheme="majorHAnsi" w:hAnsiTheme="majorHAnsi" w:cstheme="majorHAnsi"/>
          <w:color w:val="000000"/>
          <w:sz w:val="22"/>
          <w:szCs w:val="22"/>
          <w:rPrChange w:id="183" w:author="Maurizio Piazza" w:date="2020-08-28T16:00:00Z">
            <w:rPr>
              <w:color w:val="000000"/>
              <w:sz w:val="22"/>
              <w:szCs w:val="22"/>
            </w:rPr>
          </w:rPrChange>
        </w:rPr>
      </w:pPr>
      <w:r w:rsidRPr="004B1091">
        <w:rPr>
          <w:rFonts w:asciiTheme="majorHAnsi" w:hAnsiTheme="majorHAnsi" w:cstheme="majorHAnsi"/>
          <w:b/>
          <w:bCs/>
          <w:color w:val="000000"/>
          <w:sz w:val="22"/>
          <w:szCs w:val="22"/>
          <w:rPrChange w:id="184" w:author="Maurizio Piazza" w:date="2020-08-28T16:00:00Z">
            <w:rPr>
              <w:b/>
              <w:bCs/>
              <w:color w:val="000000"/>
              <w:sz w:val="22"/>
              <w:szCs w:val="22"/>
            </w:rPr>
          </w:rPrChange>
        </w:rPr>
        <w:lastRenderedPageBreak/>
        <w:t xml:space="preserve">Servizi Cloud o di centro servizi </w:t>
      </w:r>
      <w:r w:rsidRPr="004B1091">
        <w:rPr>
          <w:rFonts w:asciiTheme="majorHAnsi" w:hAnsiTheme="majorHAnsi" w:cstheme="majorHAnsi"/>
          <w:color w:val="000000"/>
          <w:sz w:val="22"/>
          <w:szCs w:val="22"/>
          <w:rPrChange w:id="185" w:author="Maurizio Piazza" w:date="2020-08-28T16:00:00Z">
            <w:rPr>
              <w:color w:val="000000"/>
              <w:sz w:val="22"/>
              <w:szCs w:val="22"/>
            </w:rPr>
          </w:rPrChange>
        </w:rPr>
        <w:t xml:space="preserve">nel caso di riuso del Software della buona pratica non come installazione presso </w:t>
      </w:r>
      <w:del w:id="186" w:author="Maurizio Piazza" w:date="2020-08-28T17:25:00Z">
        <w:r w:rsidRPr="004B1091" w:rsidDel="00143975">
          <w:rPr>
            <w:rFonts w:asciiTheme="majorHAnsi" w:hAnsiTheme="majorHAnsi" w:cstheme="majorHAnsi"/>
            <w:color w:val="000000"/>
            <w:sz w:val="22"/>
            <w:szCs w:val="22"/>
            <w:rPrChange w:id="187" w:author="Maurizio Piazza" w:date="2020-08-28T16:00:00Z">
              <w:rPr>
                <w:color w:val="000000"/>
                <w:sz w:val="22"/>
                <w:szCs w:val="22"/>
              </w:rPr>
            </w:rPrChange>
          </w:rPr>
          <w:delText>riusatore</w:delText>
        </w:r>
      </w:del>
      <w:ins w:id="188" w:author="Maurizio Piazza" w:date="2020-08-28T17:25:00Z">
        <w:r w:rsidR="00143975">
          <w:rPr>
            <w:rFonts w:asciiTheme="majorHAnsi" w:hAnsiTheme="majorHAnsi" w:cstheme="majorHAnsi"/>
            <w:color w:val="000000"/>
            <w:sz w:val="22"/>
            <w:szCs w:val="22"/>
          </w:rPr>
          <w:t>riusante</w:t>
        </w:r>
      </w:ins>
      <w:r w:rsidRPr="004B1091">
        <w:rPr>
          <w:rFonts w:asciiTheme="majorHAnsi" w:hAnsiTheme="majorHAnsi" w:cstheme="majorHAnsi"/>
          <w:color w:val="000000"/>
          <w:sz w:val="22"/>
          <w:szCs w:val="22"/>
          <w:rPrChange w:id="189" w:author="Maurizio Piazza" w:date="2020-08-28T16:00:00Z">
            <w:rPr>
              <w:color w:val="000000"/>
              <w:sz w:val="22"/>
              <w:szCs w:val="22"/>
            </w:rPr>
          </w:rPrChange>
        </w:rPr>
        <w:t>, ma come servizio preso dal Centro Servizi Regione Umbria</w:t>
      </w:r>
      <w:r w:rsidRPr="004B1091">
        <w:rPr>
          <w:rFonts w:asciiTheme="majorHAnsi" w:hAnsiTheme="majorHAnsi" w:cstheme="majorHAnsi"/>
          <w:b/>
          <w:bCs/>
          <w:color w:val="000000"/>
          <w:sz w:val="22"/>
          <w:szCs w:val="22"/>
          <w:rPrChange w:id="190" w:author="Maurizio Piazza" w:date="2020-08-28T16:00:00Z">
            <w:rPr>
              <w:b/>
              <w:bCs/>
              <w:color w:val="000000"/>
              <w:sz w:val="22"/>
              <w:szCs w:val="22"/>
            </w:rPr>
          </w:rPrChange>
        </w:rPr>
        <w:t>;</w:t>
      </w:r>
    </w:p>
    <w:p w14:paraId="084B711A" w14:textId="77777777" w:rsidR="004E27C4" w:rsidRPr="004B1091" w:rsidRDefault="004E27C4" w:rsidP="000A2313">
      <w:pPr>
        <w:pStyle w:val="NormaleWeb"/>
        <w:numPr>
          <w:ilvl w:val="0"/>
          <w:numId w:val="15"/>
        </w:numPr>
        <w:spacing w:before="120" w:beforeAutospacing="0" w:after="0" w:afterAutospacing="0"/>
        <w:jc w:val="both"/>
        <w:textAlignment w:val="baseline"/>
        <w:rPr>
          <w:rFonts w:asciiTheme="majorHAnsi" w:hAnsiTheme="majorHAnsi" w:cstheme="majorHAnsi"/>
          <w:color w:val="000000"/>
          <w:sz w:val="22"/>
          <w:szCs w:val="22"/>
          <w:rPrChange w:id="191" w:author="Maurizio Piazza" w:date="2020-08-28T16:00:00Z">
            <w:rPr>
              <w:color w:val="000000"/>
              <w:sz w:val="22"/>
              <w:szCs w:val="22"/>
            </w:rPr>
          </w:rPrChange>
        </w:rPr>
      </w:pPr>
      <w:r w:rsidRPr="004B1091">
        <w:rPr>
          <w:rFonts w:asciiTheme="majorHAnsi" w:hAnsiTheme="majorHAnsi" w:cstheme="majorHAnsi"/>
          <w:b/>
          <w:bCs/>
          <w:color w:val="000000"/>
          <w:sz w:val="22"/>
          <w:szCs w:val="22"/>
          <w:rPrChange w:id="192" w:author="Maurizio Piazza" w:date="2020-08-28T16:00:00Z">
            <w:rPr>
              <w:b/>
              <w:bCs/>
              <w:color w:val="000000"/>
              <w:sz w:val="22"/>
              <w:szCs w:val="22"/>
            </w:rPr>
          </w:rPrChange>
        </w:rPr>
        <w:t xml:space="preserve">Servizio di formazione e certificazione dei Soggetti privati </w:t>
      </w:r>
      <w:r w:rsidRPr="004B1091">
        <w:rPr>
          <w:rFonts w:asciiTheme="majorHAnsi" w:hAnsiTheme="majorHAnsi" w:cstheme="majorHAnsi"/>
          <w:color w:val="000000"/>
          <w:sz w:val="22"/>
          <w:szCs w:val="22"/>
          <w:rPrChange w:id="193" w:author="Maurizio Piazza" w:date="2020-08-28T16:00:00Z">
            <w:rPr>
              <w:color w:val="000000"/>
              <w:sz w:val="22"/>
              <w:szCs w:val="22"/>
            </w:rPr>
          </w:rPrChange>
        </w:rPr>
        <w:t>sottoposti a percorso di formazione</w:t>
      </w:r>
      <w:r w:rsidRPr="004B1091">
        <w:rPr>
          <w:rFonts w:asciiTheme="majorHAnsi" w:hAnsiTheme="majorHAnsi" w:cstheme="majorHAnsi"/>
          <w:b/>
          <w:bCs/>
          <w:color w:val="000000"/>
          <w:sz w:val="22"/>
          <w:szCs w:val="22"/>
          <w:rPrChange w:id="194" w:author="Maurizio Piazza" w:date="2020-08-28T16:00:00Z">
            <w:rPr>
              <w:b/>
              <w:bCs/>
              <w:color w:val="000000"/>
              <w:sz w:val="22"/>
              <w:szCs w:val="22"/>
            </w:rPr>
          </w:rPrChange>
        </w:rPr>
        <w:t>;</w:t>
      </w:r>
    </w:p>
    <w:p w14:paraId="513E9F1A" w14:textId="5ECF4DE8" w:rsidR="004E27C4" w:rsidRPr="004B1091" w:rsidRDefault="004E27C4" w:rsidP="000A2313">
      <w:pPr>
        <w:pStyle w:val="NormaleWeb"/>
        <w:numPr>
          <w:ilvl w:val="0"/>
          <w:numId w:val="15"/>
        </w:numPr>
        <w:spacing w:before="120" w:beforeAutospacing="0" w:after="0" w:afterAutospacing="0"/>
        <w:jc w:val="both"/>
        <w:textAlignment w:val="baseline"/>
        <w:rPr>
          <w:rFonts w:asciiTheme="majorHAnsi" w:hAnsiTheme="majorHAnsi" w:cstheme="majorHAnsi"/>
          <w:color w:val="000000"/>
          <w:sz w:val="22"/>
          <w:szCs w:val="22"/>
          <w:rPrChange w:id="195" w:author="Maurizio Piazza" w:date="2020-08-28T16:00:00Z">
            <w:rPr>
              <w:color w:val="000000"/>
              <w:sz w:val="22"/>
              <w:szCs w:val="22"/>
            </w:rPr>
          </w:rPrChange>
        </w:rPr>
      </w:pPr>
      <w:r w:rsidRPr="004B1091">
        <w:rPr>
          <w:rFonts w:asciiTheme="majorHAnsi" w:hAnsiTheme="majorHAnsi" w:cstheme="majorHAnsi"/>
          <w:b/>
          <w:bCs/>
          <w:color w:val="000000"/>
          <w:sz w:val="22"/>
          <w:szCs w:val="22"/>
          <w:rPrChange w:id="196" w:author="Maurizio Piazza" w:date="2020-08-28T16:00:00Z">
            <w:rPr>
              <w:b/>
              <w:bCs/>
              <w:color w:val="000000"/>
              <w:sz w:val="22"/>
              <w:szCs w:val="22"/>
            </w:rPr>
          </w:rPrChange>
        </w:rPr>
        <w:t xml:space="preserve">Servizi di acquisizione di KIT di buone pratiche </w:t>
      </w:r>
      <w:r w:rsidRPr="004B1091">
        <w:rPr>
          <w:rFonts w:asciiTheme="majorHAnsi" w:hAnsiTheme="majorHAnsi" w:cstheme="majorHAnsi"/>
          <w:color w:val="000000"/>
          <w:sz w:val="22"/>
          <w:szCs w:val="22"/>
          <w:rPrChange w:id="197" w:author="Maurizio Piazza" w:date="2020-08-28T16:00:00Z">
            <w:rPr>
              <w:color w:val="000000"/>
              <w:sz w:val="22"/>
              <w:szCs w:val="22"/>
            </w:rPr>
          </w:rPrChange>
        </w:rPr>
        <w:t xml:space="preserve">autorizzate in caricamento </w:t>
      </w:r>
      <w:del w:id="198" w:author="Maurizio Piazza" w:date="2020-08-28T17:26:00Z">
        <w:r w:rsidRPr="004B1091" w:rsidDel="00143975">
          <w:rPr>
            <w:rFonts w:asciiTheme="majorHAnsi" w:hAnsiTheme="majorHAnsi" w:cstheme="majorHAnsi"/>
            <w:color w:val="000000"/>
            <w:sz w:val="22"/>
            <w:szCs w:val="22"/>
            <w:rPrChange w:id="199" w:author="Maurizio Piazza" w:date="2020-08-28T16:00:00Z">
              <w:rPr>
                <w:color w:val="000000"/>
                <w:sz w:val="22"/>
                <w:szCs w:val="22"/>
              </w:rPr>
            </w:rPrChange>
          </w:rPr>
          <w:delText>exnovo</w:delText>
        </w:r>
      </w:del>
      <w:ins w:id="200" w:author="Maurizio Piazza" w:date="2020-08-28T17:26:00Z">
        <w:r w:rsidR="00143975" w:rsidRPr="00143975">
          <w:rPr>
            <w:rFonts w:asciiTheme="majorHAnsi" w:hAnsiTheme="majorHAnsi" w:cstheme="majorHAnsi"/>
            <w:color w:val="000000"/>
            <w:sz w:val="22"/>
            <w:szCs w:val="22"/>
          </w:rPr>
          <w:t>ex novo</w:t>
        </w:r>
      </w:ins>
      <w:r w:rsidRPr="004B1091">
        <w:rPr>
          <w:rFonts w:asciiTheme="majorHAnsi" w:hAnsiTheme="majorHAnsi" w:cstheme="majorHAnsi"/>
          <w:b/>
          <w:bCs/>
          <w:color w:val="000000"/>
          <w:sz w:val="22"/>
          <w:szCs w:val="22"/>
          <w:rPrChange w:id="201" w:author="Maurizio Piazza" w:date="2020-08-28T16:00:00Z">
            <w:rPr>
              <w:b/>
              <w:bCs/>
              <w:color w:val="000000"/>
              <w:sz w:val="22"/>
              <w:szCs w:val="22"/>
            </w:rPr>
          </w:rPrChange>
        </w:rPr>
        <w:t>;</w:t>
      </w:r>
    </w:p>
    <w:p w14:paraId="6A6A8C2C" w14:textId="77777777" w:rsidR="004E27C4" w:rsidRPr="004B1091" w:rsidRDefault="004E27C4" w:rsidP="000A2313">
      <w:pPr>
        <w:pStyle w:val="NormaleWeb"/>
        <w:numPr>
          <w:ilvl w:val="0"/>
          <w:numId w:val="15"/>
        </w:numPr>
        <w:spacing w:before="120" w:beforeAutospacing="0" w:after="0" w:afterAutospacing="0"/>
        <w:jc w:val="both"/>
        <w:textAlignment w:val="baseline"/>
        <w:rPr>
          <w:rFonts w:asciiTheme="majorHAnsi" w:hAnsiTheme="majorHAnsi" w:cstheme="majorHAnsi"/>
          <w:color w:val="000000"/>
          <w:sz w:val="22"/>
          <w:szCs w:val="22"/>
          <w:rPrChange w:id="202" w:author="Maurizio Piazza" w:date="2020-08-28T16:00:00Z">
            <w:rPr>
              <w:color w:val="000000"/>
              <w:sz w:val="22"/>
              <w:szCs w:val="22"/>
            </w:rPr>
          </w:rPrChange>
        </w:rPr>
      </w:pPr>
      <w:r w:rsidRPr="004B1091">
        <w:rPr>
          <w:rFonts w:asciiTheme="majorHAnsi" w:hAnsiTheme="majorHAnsi" w:cstheme="majorHAnsi"/>
          <w:b/>
          <w:bCs/>
          <w:color w:val="000000"/>
          <w:sz w:val="22"/>
          <w:szCs w:val="22"/>
          <w:rPrChange w:id="203" w:author="Maurizio Piazza" w:date="2020-08-28T16:00:00Z">
            <w:rPr>
              <w:b/>
              <w:bCs/>
              <w:color w:val="000000"/>
              <w:sz w:val="22"/>
              <w:szCs w:val="22"/>
            </w:rPr>
          </w:rPrChange>
        </w:rPr>
        <w:t xml:space="preserve">Servizio di controllo e monitoraggio degli accessi </w:t>
      </w:r>
      <w:r w:rsidRPr="004B1091">
        <w:rPr>
          <w:rFonts w:asciiTheme="majorHAnsi" w:hAnsiTheme="majorHAnsi" w:cstheme="majorHAnsi"/>
          <w:color w:val="000000"/>
          <w:sz w:val="22"/>
          <w:szCs w:val="22"/>
          <w:rPrChange w:id="204" w:author="Maurizio Piazza" w:date="2020-08-28T16:00:00Z">
            <w:rPr>
              <w:color w:val="000000"/>
              <w:sz w:val="22"/>
              <w:szCs w:val="22"/>
            </w:rPr>
          </w:rPrChange>
        </w:rPr>
        <w:t>da parte degli utenti registrati;</w:t>
      </w:r>
    </w:p>
    <w:p w14:paraId="5DD7F2FD" w14:textId="4091B5FE" w:rsidR="008451C7" w:rsidRPr="004B1091" w:rsidRDefault="008451C7" w:rsidP="008451C7">
      <w:pPr>
        <w:spacing w:before="120" w:after="0" w:line="240" w:lineRule="auto"/>
        <w:rPr>
          <w:rFonts w:cstheme="majorHAnsi"/>
        </w:rPr>
      </w:pPr>
    </w:p>
    <w:p w14:paraId="30FFA232" w14:textId="77777777" w:rsidR="008451C7" w:rsidRPr="003412A0" w:rsidRDefault="008451C7" w:rsidP="008451C7">
      <w:pPr>
        <w:spacing w:before="120" w:after="0" w:line="240" w:lineRule="auto"/>
      </w:pPr>
    </w:p>
    <w:p w14:paraId="4CC93F02" w14:textId="77777777" w:rsidR="00BE0A69" w:rsidRDefault="00BE0A69" w:rsidP="00BE0A69"/>
    <w:p w14:paraId="40385B2D" w14:textId="77777777" w:rsidR="00BE0A69" w:rsidRPr="00EF5EC8" w:rsidRDefault="00BE0A69" w:rsidP="008451C7">
      <w:pPr>
        <w:pStyle w:val="Titolo2"/>
      </w:pPr>
      <w:bookmarkStart w:id="205" w:name="_Toc35157288"/>
      <w:bookmarkStart w:id="206" w:name="_Toc35862217"/>
      <w:bookmarkStart w:id="207" w:name="_Toc36726869"/>
      <w:bookmarkStart w:id="208" w:name="_Toc40086739"/>
      <w:bookmarkStart w:id="209" w:name="_Toc47351431"/>
      <w:r w:rsidRPr="00EF5EC8">
        <w:t>Accesso e ruolo dei Membri e degli attori (OUT.A8.1.1)</w:t>
      </w:r>
      <w:bookmarkEnd w:id="205"/>
      <w:bookmarkEnd w:id="206"/>
      <w:bookmarkEnd w:id="207"/>
      <w:bookmarkEnd w:id="208"/>
      <w:bookmarkEnd w:id="209"/>
    </w:p>
    <w:p w14:paraId="4710E406" w14:textId="77777777" w:rsidR="00BE0A69" w:rsidRPr="003412A0" w:rsidRDefault="00BE0A69" w:rsidP="00BE0A69">
      <w:pPr>
        <w:spacing w:before="120"/>
      </w:pPr>
      <w:r w:rsidRPr="003412A0">
        <w:t>A completamento della caratterizzazione organizzativa della Comunità, vengono illustrati gli aspetti operativi che nell’insieme ne garantiscono il funzionamento sotto il profilo dell’interazione dei membri con la Comunità stessa. Nello specifico di seguito i Casi d’uso rappresentativi degli iter amministrativi. Nei casi d’uso le griglie di verifica che decidono la prosecuzione o la fine dell’iter sono documenti all’interno dei KIT di riuso della buona pratica della Comunità OCPA.</w:t>
      </w:r>
    </w:p>
    <w:p w14:paraId="6E088508" w14:textId="77777777" w:rsidR="00BE0A69" w:rsidRPr="003412A0" w:rsidRDefault="00BE0A69" w:rsidP="000A2313">
      <w:pPr>
        <w:numPr>
          <w:ilvl w:val="1"/>
          <w:numId w:val="7"/>
        </w:numPr>
        <w:spacing w:before="120" w:after="0" w:line="240" w:lineRule="auto"/>
      </w:pPr>
      <w:r w:rsidRPr="003412A0">
        <w:t>Ingresso di un nuovo ente cedente</w:t>
      </w:r>
    </w:p>
    <w:p w14:paraId="57E46F5A" w14:textId="77777777" w:rsidR="00BE0A69" w:rsidRPr="003412A0" w:rsidRDefault="00BE0A69" w:rsidP="000A2313">
      <w:pPr>
        <w:numPr>
          <w:ilvl w:val="1"/>
          <w:numId w:val="7"/>
        </w:numPr>
        <w:spacing w:before="120" w:after="0" w:line="240" w:lineRule="auto"/>
      </w:pPr>
      <w:r w:rsidRPr="003412A0">
        <w:t>Ingresso di un uovo ente riusante</w:t>
      </w:r>
    </w:p>
    <w:p w14:paraId="7190BBD0" w14:textId="77777777" w:rsidR="00BE0A69" w:rsidRPr="003412A0" w:rsidRDefault="00BE0A69" w:rsidP="000A2313">
      <w:pPr>
        <w:numPr>
          <w:ilvl w:val="1"/>
          <w:numId w:val="7"/>
        </w:numPr>
        <w:spacing w:before="120" w:after="0" w:line="240" w:lineRule="auto"/>
      </w:pPr>
      <w:r w:rsidRPr="003412A0">
        <w:t>Sviluppo evolutivo di una linea di soluzione esistente</w:t>
      </w:r>
    </w:p>
    <w:p w14:paraId="58821EE2" w14:textId="77777777" w:rsidR="00BE0A69" w:rsidRPr="003412A0" w:rsidRDefault="00BE0A69" w:rsidP="000A2313">
      <w:pPr>
        <w:numPr>
          <w:ilvl w:val="1"/>
          <w:numId w:val="7"/>
        </w:numPr>
        <w:spacing w:before="120" w:after="0" w:line="240" w:lineRule="auto"/>
      </w:pPr>
      <w:r w:rsidRPr="003412A0">
        <w:t>Ingresso di una nuova azienda</w:t>
      </w:r>
    </w:p>
    <w:p w14:paraId="12E7BBEA" w14:textId="77777777" w:rsidR="00BE0A69" w:rsidRPr="003412A0" w:rsidRDefault="00BE0A69" w:rsidP="000A2313">
      <w:pPr>
        <w:numPr>
          <w:ilvl w:val="1"/>
          <w:numId w:val="7"/>
        </w:numPr>
        <w:spacing w:before="120" w:after="0" w:line="240" w:lineRule="auto"/>
      </w:pPr>
      <w:r w:rsidRPr="003412A0">
        <w:t>Monitoraggio</w:t>
      </w:r>
    </w:p>
    <w:p w14:paraId="5F20C47E" w14:textId="77777777" w:rsidR="00BE0A69" w:rsidRPr="003412A0" w:rsidRDefault="00BE0A69" w:rsidP="000A2313">
      <w:pPr>
        <w:numPr>
          <w:ilvl w:val="1"/>
          <w:numId w:val="7"/>
        </w:numPr>
        <w:spacing w:before="120" w:after="0" w:line="240" w:lineRule="auto"/>
      </w:pPr>
      <w:r w:rsidRPr="003412A0">
        <w:t>Scouting di buone pratiche</w:t>
      </w:r>
    </w:p>
    <w:p w14:paraId="071EF05E" w14:textId="77777777" w:rsidR="00BE0A69" w:rsidRPr="003412A0" w:rsidRDefault="00BE0A69" w:rsidP="00BE0A69">
      <w:pPr>
        <w:spacing w:before="120"/>
      </w:pPr>
    </w:p>
    <w:p w14:paraId="48F7EA6A" w14:textId="1BE0D40D" w:rsidR="00BE0A69" w:rsidRDefault="00BE0A69" w:rsidP="00BE0A69">
      <w:pPr>
        <w:spacing w:before="120"/>
      </w:pPr>
    </w:p>
    <w:p w14:paraId="1B33A721" w14:textId="279F5D81" w:rsidR="00EF5EC8" w:rsidRDefault="00EF5EC8" w:rsidP="00BE0A69">
      <w:pPr>
        <w:spacing w:before="120"/>
      </w:pPr>
    </w:p>
    <w:p w14:paraId="27D2E067" w14:textId="0677430F" w:rsidR="00EF5EC8" w:rsidRDefault="00EF5EC8" w:rsidP="00BE0A69">
      <w:pPr>
        <w:spacing w:before="120"/>
      </w:pPr>
    </w:p>
    <w:p w14:paraId="285450E5" w14:textId="36A3F816" w:rsidR="00EF5EC8" w:rsidRDefault="00EF5EC8" w:rsidP="00BE0A69">
      <w:pPr>
        <w:spacing w:before="120"/>
      </w:pPr>
    </w:p>
    <w:p w14:paraId="4B714181" w14:textId="5BDC32B2" w:rsidR="00EF5EC8" w:rsidRDefault="00EF5EC8" w:rsidP="00BE0A69">
      <w:pPr>
        <w:spacing w:before="120"/>
      </w:pPr>
    </w:p>
    <w:p w14:paraId="2991B5AD" w14:textId="61CF141C" w:rsidR="00EF5EC8" w:rsidRDefault="00EF5EC8" w:rsidP="00BE0A69">
      <w:pPr>
        <w:spacing w:before="120"/>
      </w:pPr>
    </w:p>
    <w:p w14:paraId="131B64FA" w14:textId="2914B0D0" w:rsidR="00EF5EC8" w:rsidRDefault="00EF5EC8" w:rsidP="00BE0A69">
      <w:pPr>
        <w:spacing w:before="120"/>
      </w:pPr>
    </w:p>
    <w:p w14:paraId="19CFDB2E" w14:textId="6484D7A4" w:rsidR="00EF5EC8" w:rsidRDefault="00EF5EC8" w:rsidP="00BE0A69">
      <w:pPr>
        <w:spacing w:before="120"/>
      </w:pPr>
    </w:p>
    <w:p w14:paraId="5751A5CA" w14:textId="3E644D40" w:rsidR="00EF5EC8" w:rsidRDefault="00EF5EC8" w:rsidP="00BE0A69">
      <w:pPr>
        <w:spacing w:before="120"/>
      </w:pPr>
    </w:p>
    <w:p w14:paraId="5982F4F4" w14:textId="77777777" w:rsidR="00F210AB" w:rsidRDefault="00F210AB">
      <w:pPr>
        <w:jc w:val="left"/>
        <w:rPr>
          <w:rFonts w:ascii="Times New Roman" w:eastAsia="Times New Roman" w:hAnsi="Times New Roman" w:cs="Times New Roman"/>
          <w:b/>
          <w:u w:val="single"/>
          <w:lang w:eastAsia="it-IT"/>
        </w:rPr>
      </w:pPr>
      <w:bookmarkStart w:id="210" w:name="_Toc501617185"/>
      <w:r>
        <w:rPr>
          <w:b/>
          <w:u w:val="single"/>
        </w:rPr>
        <w:br w:type="page"/>
      </w:r>
    </w:p>
    <w:p w14:paraId="69E8BB0C" w14:textId="129782D6" w:rsidR="00BE0A69" w:rsidRPr="003412A0" w:rsidRDefault="00BE0A69" w:rsidP="00BE0A69">
      <w:pPr>
        <w:pStyle w:val="Nessunaspaziatura"/>
        <w:rPr>
          <w:b/>
          <w:sz w:val="22"/>
          <w:szCs w:val="22"/>
          <w:u w:val="single"/>
        </w:rPr>
      </w:pPr>
      <w:r w:rsidRPr="003412A0">
        <w:rPr>
          <w:b/>
          <w:sz w:val="22"/>
          <w:szCs w:val="22"/>
          <w:u w:val="single"/>
        </w:rPr>
        <w:lastRenderedPageBreak/>
        <w:t>Ingresso nuovo cedente</w:t>
      </w:r>
      <w:bookmarkEnd w:id="210"/>
    </w:p>
    <w:p w14:paraId="205CB3B2" w14:textId="77777777" w:rsidR="00BE0A69" w:rsidRPr="003412A0" w:rsidRDefault="00BE0A69" w:rsidP="00BE0A69">
      <w:pPr>
        <w:spacing w:before="120"/>
      </w:pPr>
    </w:p>
    <w:p w14:paraId="1F668291" w14:textId="77777777" w:rsidR="00BE0A69" w:rsidRPr="003412A0" w:rsidRDefault="00BE0A69" w:rsidP="00BE0A69">
      <w:pPr>
        <w:spacing w:before="120"/>
      </w:pPr>
      <w:r w:rsidRPr="003412A0">
        <w:rPr>
          <w:noProof/>
        </w:rPr>
        <mc:AlternateContent>
          <mc:Choice Requires="wpg">
            <w:drawing>
              <wp:anchor distT="0" distB="0" distL="114300" distR="114300" simplePos="0" relativeHeight="251659264" behindDoc="0" locked="0" layoutInCell="1" allowOverlap="1" wp14:anchorId="673FBF59" wp14:editId="139C9F63">
                <wp:simplePos x="0" y="0"/>
                <wp:positionH relativeFrom="column">
                  <wp:posOffset>-95250</wp:posOffset>
                </wp:positionH>
                <wp:positionV relativeFrom="paragraph">
                  <wp:posOffset>34925</wp:posOffset>
                </wp:positionV>
                <wp:extent cx="5252720" cy="4963160"/>
                <wp:effectExtent l="15240" t="20955" r="0" b="16510"/>
                <wp:wrapNone/>
                <wp:docPr id="106" name="Gruppo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2720" cy="4963160"/>
                          <a:chOff x="1134" y="5942"/>
                          <a:chExt cx="8272" cy="7816"/>
                        </a:xfrm>
                      </wpg:grpSpPr>
                      <wps:wsp>
                        <wps:cNvPr id="107" name="Rettangolo 8"/>
                        <wps:cNvSpPr>
                          <a:spLocks noChangeArrowheads="1"/>
                        </wps:cNvSpPr>
                        <wps:spPr bwMode="auto">
                          <a:xfrm>
                            <a:off x="1134" y="5942"/>
                            <a:ext cx="2351" cy="863"/>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22660284" w14:textId="77777777" w:rsidR="00EC69F0" w:rsidRPr="00FA5F8F" w:rsidRDefault="00EC69F0" w:rsidP="00BE0A69">
                              <w:pPr>
                                <w:pStyle w:val="NormaleWeb"/>
                                <w:spacing w:before="0" w:beforeAutospacing="0" w:after="0" w:afterAutospacing="0"/>
                                <w:jc w:val="center"/>
                                <w:rPr>
                                  <w:sz w:val="20"/>
                                  <w:szCs w:val="20"/>
                                </w:rPr>
                              </w:pPr>
                              <w:proofErr w:type="spellStart"/>
                              <w:r w:rsidRPr="00FA5F8F">
                                <w:rPr>
                                  <w:rFonts w:ascii="Calibri" w:hAnsi="Calibri"/>
                                  <w:color w:val="000000"/>
                                  <w:kern w:val="24"/>
                                  <w:sz w:val="20"/>
                                  <w:szCs w:val="20"/>
                                  <w:lang w:val="en-US"/>
                                </w:rPr>
                                <w:t>Ente</w:t>
                              </w:r>
                              <w:proofErr w:type="spellEnd"/>
                              <w:r w:rsidRPr="00FA5F8F">
                                <w:rPr>
                                  <w:rFonts w:ascii="Calibri" w:hAnsi="Calibri"/>
                                  <w:color w:val="000000"/>
                                  <w:kern w:val="24"/>
                                  <w:sz w:val="20"/>
                                  <w:szCs w:val="20"/>
                                  <w:lang w:val="en-US"/>
                                </w:rPr>
                                <w:t xml:space="preserve"> </w:t>
                              </w:r>
                              <w:proofErr w:type="spellStart"/>
                              <w:r w:rsidRPr="00FA5F8F">
                                <w:rPr>
                                  <w:rFonts w:ascii="Calibri" w:hAnsi="Calibri"/>
                                  <w:color w:val="000000"/>
                                  <w:kern w:val="24"/>
                                  <w:sz w:val="20"/>
                                  <w:szCs w:val="20"/>
                                  <w:lang w:val="en-US"/>
                                </w:rPr>
                                <w:t>cedente</w:t>
                              </w:r>
                              <w:proofErr w:type="spellEnd"/>
                              <w:r w:rsidRPr="00FA5F8F">
                                <w:rPr>
                                  <w:rFonts w:ascii="Calibri" w:hAnsi="Calibri"/>
                                  <w:color w:val="000000"/>
                                  <w:kern w:val="24"/>
                                  <w:sz w:val="20"/>
                                  <w:szCs w:val="20"/>
                                  <w:lang w:val="en-US"/>
                                </w:rPr>
                                <w:t xml:space="preserve"> </w:t>
                              </w:r>
                              <w:proofErr w:type="spellStart"/>
                              <w:r w:rsidRPr="00FA5F8F">
                                <w:rPr>
                                  <w:rFonts w:ascii="Calibri" w:hAnsi="Calibri"/>
                                  <w:color w:val="000000"/>
                                  <w:kern w:val="24"/>
                                  <w:sz w:val="20"/>
                                  <w:szCs w:val="20"/>
                                  <w:lang w:val="en-US"/>
                                </w:rPr>
                                <w:t>contatta</w:t>
                              </w:r>
                              <w:proofErr w:type="spellEnd"/>
                              <w:r w:rsidRPr="00FA5F8F">
                                <w:rPr>
                                  <w:rFonts w:ascii="Calibri" w:hAnsi="Calibri"/>
                                  <w:color w:val="000000"/>
                                  <w:kern w:val="24"/>
                                  <w:sz w:val="20"/>
                                  <w:szCs w:val="20"/>
                                  <w:lang w:val="en-US"/>
                                </w:rPr>
                                <w:t xml:space="preserve"> la CNU</w:t>
                              </w:r>
                            </w:p>
                          </w:txbxContent>
                        </wps:txbx>
                        <wps:bodyPr rot="0" vert="horz" wrap="square" lIns="91440" tIns="45720" rIns="91440" bIns="45720" anchor="ctr" anchorCtr="0" upright="1">
                          <a:noAutofit/>
                        </wps:bodyPr>
                      </wps:wsp>
                      <wps:wsp>
                        <wps:cNvPr id="108" name="Rettangolo 9"/>
                        <wps:cNvSpPr>
                          <a:spLocks noChangeArrowheads="1"/>
                        </wps:cNvSpPr>
                        <wps:spPr bwMode="auto">
                          <a:xfrm>
                            <a:off x="1134" y="7177"/>
                            <a:ext cx="2351" cy="819"/>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18FCA048" w14:textId="77777777" w:rsidR="00EC69F0" w:rsidRPr="00FA5F8F" w:rsidRDefault="00EC69F0" w:rsidP="00BE0A69">
                              <w:pPr>
                                <w:pStyle w:val="NormaleWeb"/>
                                <w:spacing w:before="0" w:beforeAutospacing="0" w:after="0" w:afterAutospacing="0"/>
                                <w:jc w:val="center"/>
                                <w:rPr>
                                  <w:sz w:val="20"/>
                                  <w:szCs w:val="20"/>
                                </w:rPr>
                              </w:pPr>
                              <w:proofErr w:type="spellStart"/>
                              <w:r w:rsidRPr="00FA5F8F">
                                <w:rPr>
                                  <w:rFonts w:ascii="Calibri" w:hAnsi="Calibri"/>
                                  <w:color w:val="000000"/>
                                  <w:kern w:val="24"/>
                                  <w:sz w:val="20"/>
                                  <w:szCs w:val="20"/>
                                  <w:lang w:val="en-US"/>
                                </w:rPr>
                                <w:t>Cessione</w:t>
                              </w:r>
                              <w:proofErr w:type="spellEnd"/>
                              <w:r w:rsidRPr="00FA5F8F">
                                <w:rPr>
                                  <w:rFonts w:ascii="Calibri" w:hAnsi="Calibri"/>
                                  <w:color w:val="000000"/>
                                  <w:kern w:val="24"/>
                                  <w:sz w:val="20"/>
                                  <w:szCs w:val="20"/>
                                  <w:lang w:val="en-US"/>
                                </w:rPr>
                                <w:t xml:space="preserve"> </w:t>
                              </w:r>
                              <w:proofErr w:type="spellStart"/>
                              <w:r w:rsidRPr="00FA5F8F">
                                <w:rPr>
                                  <w:rFonts w:ascii="Calibri" w:hAnsi="Calibri"/>
                                  <w:color w:val="000000"/>
                                  <w:kern w:val="24"/>
                                  <w:sz w:val="20"/>
                                  <w:szCs w:val="20"/>
                                  <w:lang w:val="en-US"/>
                                </w:rPr>
                                <w:t>soluzione</w:t>
                              </w:r>
                              <w:proofErr w:type="spellEnd"/>
                            </w:p>
                          </w:txbxContent>
                        </wps:txbx>
                        <wps:bodyPr rot="0" vert="horz" wrap="square" lIns="91440" tIns="45720" rIns="91440" bIns="45720" anchor="ctr" anchorCtr="0" upright="1">
                          <a:noAutofit/>
                        </wps:bodyPr>
                      </wps:wsp>
                      <wps:wsp>
                        <wps:cNvPr id="109" name="Rettangolo 10"/>
                        <wps:cNvSpPr>
                          <a:spLocks noChangeArrowheads="1"/>
                        </wps:cNvSpPr>
                        <wps:spPr bwMode="auto">
                          <a:xfrm>
                            <a:off x="1134" y="8518"/>
                            <a:ext cx="2351" cy="863"/>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7013FD41" w14:textId="77777777" w:rsidR="00EC69F0" w:rsidRPr="00FA5F8F" w:rsidRDefault="00EC69F0" w:rsidP="00BE0A69">
                              <w:pPr>
                                <w:pStyle w:val="NormaleWeb"/>
                                <w:spacing w:before="0" w:beforeAutospacing="0" w:after="0" w:afterAutospacing="0"/>
                                <w:jc w:val="center"/>
                                <w:rPr>
                                  <w:sz w:val="22"/>
                                  <w:szCs w:val="22"/>
                                </w:rPr>
                              </w:pPr>
                              <w:proofErr w:type="spellStart"/>
                              <w:r w:rsidRPr="00FA5F8F">
                                <w:rPr>
                                  <w:rFonts w:ascii="Calibri" w:hAnsi="Calibri"/>
                                  <w:color w:val="000000"/>
                                  <w:kern w:val="24"/>
                                  <w:sz w:val="22"/>
                                  <w:szCs w:val="22"/>
                                  <w:lang w:val="en-US"/>
                                </w:rPr>
                                <w:t>Valutazione</w:t>
                              </w:r>
                              <w:proofErr w:type="spellEnd"/>
                              <w:r w:rsidRPr="00FA5F8F">
                                <w:rPr>
                                  <w:rFonts w:ascii="Calibri" w:hAnsi="Calibri"/>
                                  <w:color w:val="000000"/>
                                  <w:kern w:val="24"/>
                                  <w:sz w:val="22"/>
                                  <w:szCs w:val="22"/>
                                  <w:lang w:val="en-US"/>
                                </w:rPr>
                                <w:t xml:space="preserve"> </w:t>
                              </w:r>
                              <w:proofErr w:type="spellStart"/>
                              <w:r w:rsidRPr="00FA5F8F">
                                <w:rPr>
                                  <w:rFonts w:ascii="Calibri" w:hAnsi="Calibri"/>
                                  <w:color w:val="000000"/>
                                  <w:kern w:val="24"/>
                                  <w:sz w:val="22"/>
                                  <w:szCs w:val="22"/>
                                  <w:lang w:val="en-US"/>
                                </w:rPr>
                                <w:t>soluzione</w:t>
                              </w:r>
                              <w:proofErr w:type="spellEnd"/>
                            </w:p>
                          </w:txbxContent>
                        </wps:txbx>
                        <wps:bodyPr rot="0" vert="horz" wrap="square" lIns="91440" tIns="45720" rIns="91440" bIns="45720" anchor="ctr" anchorCtr="0" upright="1">
                          <a:noAutofit/>
                        </wps:bodyPr>
                      </wps:wsp>
                      <wps:wsp>
                        <wps:cNvPr id="110" name="Rettangolo 11"/>
                        <wps:cNvSpPr>
                          <a:spLocks noChangeArrowheads="1"/>
                        </wps:cNvSpPr>
                        <wps:spPr bwMode="auto">
                          <a:xfrm>
                            <a:off x="1134" y="11289"/>
                            <a:ext cx="2351" cy="790"/>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53C4369B" w14:textId="77777777" w:rsidR="00EC69F0" w:rsidRPr="00FA5F8F" w:rsidRDefault="00EC69F0" w:rsidP="00BE0A69">
                              <w:pPr>
                                <w:pStyle w:val="NormaleWeb"/>
                                <w:spacing w:before="0" w:beforeAutospacing="0" w:after="0" w:afterAutospacing="0"/>
                                <w:jc w:val="center"/>
                                <w:rPr>
                                  <w:sz w:val="22"/>
                                  <w:szCs w:val="22"/>
                                </w:rPr>
                              </w:pPr>
                              <w:proofErr w:type="spellStart"/>
                              <w:r w:rsidRPr="00FA5F8F">
                                <w:rPr>
                                  <w:rFonts w:ascii="Calibri" w:hAnsi="Calibri"/>
                                  <w:color w:val="000000"/>
                                  <w:kern w:val="24"/>
                                  <w:sz w:val="22"/>
                                  <w:szCs w:val="22"/>
                                  <w:lang w:val="en-US"/>
                                </w:rPr>
                                <w:t>Approvazione</w:t>
                              </w:r>
                              <w:proofErr w:type="spellEnd"/>
                              <w:r w:rsidRPr="00FA5F8F">
                                <w:rPr>
                                  <w:rFonts w:ascii="Calibri" w:hAnsi="Calibri"/>
                                  <w:color w:val="000000"/>
                                  <w:kern w:val="24"/>
                                  <w:sz w:val="22"/>
                                  <w:szCs w:val="22"/>
                                  <w:lang w:val="en-US"/>
                                </w:rPr>
                                <w:t xml:space="preserve"> </w:t>
                              </w:r>
                              <w:r>
                                <w:rPr>
                                  <w:rFonts w:ascii="Calibri" w:hAnsi="Calibri"/>
                                  <w:color w:val="000000"/>
                                  <w:kern w:val="24"/>
                                  <w:sz w:val="22"/>
                                  <w:szCs w:val="22"/>
                                  <w:lang w:val="en-US"/>
                                </w:rPr>
                                <w:t>GIUNTA</w:t>
                              </w:r>
                            </w:p>
                          </w:txbxContent>
                        </wps:txbx>
                        <wps:bodyPr rot="0" vert="horz" wrap="square" lIns="91440" tIns="45720" rIns="91440" bIns="45720" anchor="ctr" anchorCtr="0" upright="1">
                          <a:noAutofit/>
                        </wps:bodyPr>
                      </wps:wsp>
                      <wps:wsp>
                        <wps:cNvPr id="111" name="Rettangolo 12"/>
                        <wps:cNvSpPr>
                          <a:spLocks noChangeArrowheads="1"/>
                        </wps:cNvSpPr>
                        <wps:spPr bwMode="auto">
                          <a:xfrm>
                            <a:off x="1134" y="9903"/>
                            <a:ext cx="2351" cy="864"/>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3CE14FAD" w14:textId="77777777" w:rsidR="00EC69F0" w:rsidRPr="00FA5F8F" w:rsidRDefault="00EC69F0" w:rsidP="00BE0A69">
                              <w:pPr>
                                <w:pStyle w:val="NormaleWeb"/>
                                <w:spacing w:before="0" w:beforeAutospacing="0" w:after="0" w:afterAutospacing="0"/>
                                <w:jc w:val="center"/>
                                <w:rPr>
                                  <w:sz w:val="22"/>
                                  <w:szCs w:val="22"/>
                                </w:rPr>
                              </w:pPr>
                              <w:proofErr w:type="spellStart"/>
                              <w:r w:rsidRPr="00FA5F8F">
                                <w:rPr>
                                  <w:rFonts w:ascii="Calibri" w:hAnsi="Calibri"/>
                                  <w:color w:val="000000"/>
                                  <w:kern w:val="24"/>
                                  <w:sz w:val="22"/>
                                  <w:szCs w:val="22"/>
                                  <w:lang w:val="en-US"/>
                                </w:rPr>
                                <w:t>Formalizzazione</w:t>
                              </w:r>
                              <w:proofErr w:type="spellEnd"/>
                              <w:r w:rsidRPr="00FA5F8F">
                                <w:rPr>
                                  <w:rFonts w:ascii="Calibri" w:hAnsi="Calibri"/>
                                  <w:color w:val="000000"/>
                                  <w:kern w:val="24"/>
                                  <w:sz w:val="22"/>
                                  <w:szCs w:val="22"/>
                                  <w:lang w:val="en-US"/>
                                </w:rPr>
                                <w:t xml:space="preserve"> </w:t>
                              </w:r>
                              <w:proofErr w:type="spellStart"/>
                              <w:r w:rsidRPr="00FA5F8F">
                                <w:rPr>
                                  <w:rFonts w:ascii="Calibri" w:hAnsi="Calibri"/>
                                  <w:color w:val="000000"/>
                                  <w:kern w:val="24"/>
                                  <w:sz w:val="22"/>
                                  <w:szCs w:val="22"/>
                                  <w:lang w:val="en-US"/>
                                </w:rPr>
                                <w:t>partecipazione</w:t>
                              </w:r>
                              <w:proofErr w:type="spellEnd"/>
                            </w:p>
                          </w:txbxContent>
                        </wps:txbx>
                        <wps:bodyPr rot="0" vert="horz" wrap="square" lIns="91440" tIns="45720" rIns="91440" bIns="45720" anchor="ctr" anchorCtr="0" upright="1">
                          <a:noAutofit/>
                        </wps:bodyPr>
                      </wps:wsp>
                      <wps:wsp>
                        <wps:cNvPr id="112" name="Rettangolo 13"/>
                        <wps:cNvSpPr>
                          <a:spLocks noChangeArrowheads="1"/>
                        </wps:cNvSpPr>
                        <wps:spPr bwMode="auto">
                          <a:xfrm>
                            <a:off x="1134" y="12600"/>
                            <a:ext cx="2351" cy="1158"/>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4DCA12E5" w14:textId="77777777" w:rsidR="00EC69F0" w:rsidRPr="00FA5F8F" w:rsidRDefault="00EC69F0" w:rsidP="00BE0A69">
                              <w:pPr>
                                <w:pStyle w:val="NormaleWeb"/>
                                <w:spacing w:before="0" w:beforeAutospacing="0" w:after="0" w:afterAutospacing="0"/>
                                <w:jc w:val="center"/>
                                <w:rPr>
                                  <w:sz w:val="22"/>
                                  <w:szCs w:val="22"/>
                                </w:rPr>
                              </w:pPr>
                              <w:r w:rsidRPr="00FA5F8F">
                                <w:rPr>
                                  <w:rFonts w:ascii="Calibri" w:hAnsi="Calibri"/>
                                  <w:color w:val="000000"/>
                                  <w:kern w:val="24"/>
                                  <w:sz w:val="22"/>
                                  <w:szCs w:val="22"/>
                                </w:rPr>
                                <w:t>Creazione kit del riuso &amp; inserimento a catalogo</w:t>
                              </w:r>
                            </w:p>
                          </w:txbxContent>
                        </wps:txbx>
                        <wps:bodyPr rot="0" vert="horz" wrap="square" lIns="91440" tIns="45720" rIns="91440" bIns="45720" anchor="ctr" anchorCtr="0" upright="1">
                          <a:noAutofit/>
                        </wps:bodyPr>
                      </wps:wsp>
                      <wps:wsp>
                        <wps:cNvPr id="113" name="Connettore 2 15"/>
                        <wps:cNvCnPr>
                          <a:cxnSpLocks noChangeShapeType="1"/>
                        </wps:cNvCnPr>
                        <wps:spPr bwMode="auto">
                          <a:xfrm flipH="1">
                            <a:off x="2309" y="6805"/>
                            <a:ext cx="0" cy="373"/>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4" name="Connettore 2 16"/>
                        <wps:cNvCnPr>
                          <a:cxnSpLocks noChangeShapeType="1"/>
                        </wps:cNvCnPr>
                        <wps:spPr bwMode="auto">
                          <a:xfrm flipH="1">
                            <a:off x="2309" y="8007"/>
                            <a:ext cx="0" cy="442"/>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5" name="Connettore 2 17"/>
                        <wps:cNvCnPr>
                          <a:cxnSpLocks noChangeShapeType="1"/>
                        </wps:cNvCnPr>
                        <wps:spPr bwMode="auto">
                          <a:xfrm flipH="1">
                            <a:off x="2309" y="9413"/>
                            <a:ext cx="0" cy="442"/>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6" name="Connettore 2 18"/>
                        <wps:cNvCnPr>
                          <a:cxnSpLocks noChangeShapeType="1"/>
                        </wps:cNvCnPr>
                        <wps:spPr bwMode="auto">
                          <a:xfrm flipH="1">
                            <a:off x="2309" y="10828"/>
                            <a:ext cx="0" cy="442"/>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7" name="Connettore 2 19"/>
                        <wps:cNvCnPr>
                          <a:cxnSpLocks noChangeShapeType="1"/>
                        </wps:cNvCnPr>
                        <wps:spPr bwMode="auto">
                          <a:xfrm flipH="1">
                            <a:off x="2309" y="12118"/>
                            <a:ext cx="0" cy="442"/>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pic:pic xmlns:pic="http://schemas.openxmlformats.org/drawingml/2006/picture">
                        <pic:nvPicPr>
                          <pic:cNvPr id="118" name="Immagine 6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3902" y="7307"/>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9" name="CasellaDiTesto 64"/>
                        <wps:cNvSpPr txBox="1">
                          <a:spLocks noChangeArrowheads="1"/>
                        </wps:cNvSpPr>
                        <wps:spPr bwMode="auto">
                          <a:xfrm>
                            <a:off x="4150" y="7269"/>
                            <a:ext cx="2299"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A158C7" w14:textId="77777777" w:rsidR="00EC69F0" w:rsidRPr="00906D50" w:rsidRDefault="00EC69F0"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Ente</w:t>
                              </w:r>
                              <w:proofErr w:type="spellEnd"/>
                              <w:r w:rsidRPr="00BE1799">
                                <w:rPr>
                                  <w:rFonts w:ascii="Calibri" w:hAnsi="Calibri"/>
                                  <w:b/>
                                  <w:bCs/>
                                  <w:color w:val="666666"/>
                                  <w:kern w:val="24"/>
                                  <w:sz w:val="22"/>
                                  <w:szCs w:val="22"/>
                                  <w:lang w:val="en-US"/>
                                </w:rPr>
                                <w:t xml:space="preserve"> </w:t>
                              </w:r>
                              <w:proofErr w:type="spellStart"/>
                              <w:r w:rsidRPr="00BE1799">
                                <w:rPr>
                                  <w:rFonts w:ascii="Calibri" w:hAnsi="Calibri"/>
                                  <w:b/>
                                  <w:bCs/>
                                  <w:color w:val="666666"/>
                                  <w:kern w:val="24"/>
                                  <w:sz w:val="22"/>
                                  <w:szCs w:val="22"/>
                                  <w:lang w:val="en-US"/>
                                </w:rPr>
                                <w:t>cedente</w:t>
                              </w:r>
                              <w:proofErr w:type="spellEnd"/>
                            </w:p>
                          </w:txbxContent>
                        </wps:txbx>
                        <wps:bodyPr rot="0" vert="horz" wrap="square" lIns="91440" tIns="45720" rIns="91440" bIns="45720" anchor="t" anchorCtr="0" upright="1">
                          <a:spAutoFit/>
                        </wps:bodyPr>
                      </wps:wsp>
                      <pic:pic xmlns:pic="http://schemas.openxmlformats.org/drawingml/2006/picture">
                        <pic:nvPicPr>
                          <pic:cNvPr id="120" name="Immagine 6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3930" y="8681"/>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1" name="CasellaDiTesto 66"/>
                        <wps:cNvSpPr txBox="1">
                          <a:spLocks noChangeArrowheads="1"/>
                        </wps:cNvSpPr>
                        <wps:spPr bwMode="auto">
                          <a:xfrm>
                            <a:off x="4178" y="8643"/>
                            <a:ext cx="2299" cy="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0908D4" w14:textId="77777777" w:rsidR="00EC69F0" w:rsidRPr="00906D50" w:rsidRDefault="00EC69F0"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Gestore</w:t>
                              </w:r>
                              <w:proofErr w:type="spellEnd"/>
                              <w:r w:rsidRPr="00BE1799">
                                <w:rPr>
                                  <w:rFonts w:ascii="Calibri" w:hAnsi="Calibri"/>
                                  <w:b/>
                                  <w:bCs/>
                                  <w:color w:val="666666"/>
                                  <w:kern w:val="24"/>
                                  <w:sz w:val="22"/>
                                  <w:szCs w:val="22"/>
                                  <w:lang w:val="en-US"/>
                                </w:rPr>
                                <w:t xml:space="preserve"> </w:t>
                              </w:r>
                              <w:proofErr w:type="spellStart"/>
                              <w:r w:rsidRPr="00BE1799">
                                <w:rPr>
                                  <w:rFonts w:ascii="Calibri" w:hAnsi="Calibri"/>
                                  <w:b/>
                                  <w:bCs/>
                                  <w:color w:val="666666"/>
                                  <w:kern w:val="24"/>
                                  <w:sz w:val="22"/>
                                  <w:szCs w:val="22"/>
                                  <w:lang w:val="en-US"/>
                                </w:rPr>
                                <w:t>della</w:t>
                              </w:r>
                              <w:proofErr w:type="spellEnd"/>
                              <w:r w:rsidRPr="00BE1799">
                                <w:rPr>
                                  <w:rFonts w:ascii="Calibri" w:hAnsi="Calibri"/>
                                  <w:b/>
                                  <w:bCs/>
                                  <w:color w:val="666666"/>
                                  <w:kern w:val="24"/>
                                  <w:sz w:val="22"/>
                                  <w:szCs w:val="22"/>
                                  <w:lang w:val="en-US"/>
                                </w:rPr>
                                <w:t xml:space="preserve"> community</w:t>
                              </w:r>
                            </w:p>
                          </w:txbxContent>
                        </wps:txbx>
                        <wps:bodyPr rot="0" vert="horz" wrap="square" lIns="91440" tIns="45720" rIns="91440" bIns="45720" anchor="t" anchorCtr="0" upright="1">
                          <a:spAutoFit/>
                        </wps:bodyPr>
                      </wps:wsp>
                      <pic:pic xmlns:pic="http://schemas.openxmlformats.org/drawingml/2006/picture">
                        <pic:nvPicPr>
                          <pic:cNvPr id="122" name="Immagine 6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3683" y="12881"/>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3" name="CasellaDiTesto 68"/>
                        <wps:cNvSpPr txBox="1">
                          <a:spLocks noChangeArrowheads="1"/>
                        </wps:cNvSpPr>
                        <wps:spPr bwMode="auto">
                          <a:xfrm>
                            <a:off x="3931" y="12843"/>
                            <a:ext cx="2299" cy="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F84D27" w14:textId="77777777" w:rsidR="00EC69F0" w:rsidRPr="00906D50" w:rsidRDefault="00EC69F0"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Gestore</w:t>
                              </w:r>
                              <w:proofErr w:type="spellEnd"/>
                              <w:r w:rsidRPr="00BE1799">
                                <w:rPr>
                                  <w:rFonts w:ascii="Calibri" w:hAnsi="Calibri"/>
                                  <w:b/>
                                  <w:bCs/>
                                  <w:color w:val="666666"/>
                                  <w:kern w:val="24"/>
                                  <w:sz w:val="22"/>
                                  <w:szCs w:val="22"/>
                                  <w:lang w:val="en-US"/>
                                </w:rPr>
                                <w:t xml:space="preserve"> </w:t>
                              </w:r>
                              <w:proofErr w:type="spellStart"/>
                              <w:r w:rsidRPr="00BE1799">
                                <w:rPr>
                                  <w:rFonts w:ascii="Calibri" w:hAnsi="Calibri"/>
                                  <w:b/>
                                  <w:bCs/>
                                  <w:color w:val="666666"/>
                                  <w:kern w:val="24"/>
                                  <w:sz w:val="22"/>
                                  <w:szCs w:val="22"/>
                                  <w:lang w:val="en-US"/>
                                </w:rPr>
                                <w:t>della</w:t>
                              </w:r>
                              <w:proofErr w:type="spellEnd"/>
                              <w:r w:rsidRPr="00BE1799">
                                <w:rPr>
                                  <w:rFonts w:ascii="Calibri" w:hAnsi="Calibri"/>
                                  <w:b/>
                                  <w:bCs/>
                                  <w:color w:val="666666"/>
                                  <w:kern w:val="24"/>
                                  <w:sz w:val="22"/>
                                  <w:szCs w:val="22"/>
                                  <w:lang w:val="en-US"/>
                                </w:rPr>
                                <w:t xml:space="preserve"> community</w:t>
                              </w:r>
                            </w:p>
                          </w:txbxContent>
                        </wps:txbx>
                        <wps:bodyPr rot="0" vert="horz" wrap="square" lIns="91440" tIns="45720" rIns="91440" bIns="45720" anchor="t" anchorCtr="0" upright="1">
                          <a:spAutoFit/>
                        </wps:bodyPr>
                      </wps:wsp>
                      <pic:pic xmlns:pic="http://schemas.openxmlformats.org/drawingml/2006/picture">
                        <pic:nvPicPr>
                          <pic:cNvPr id="124" name="Immagine 7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6230" y="7210"/>
                            <a:ext cx="450" cy="4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5" name="CasellaDiTesto 80"/>
                        <wps:cNvSpPr txBox="1">
                          <a:spLocks noChangeArrowheads="1"/>
                        </wps:cNvSpPr>
                        <wps:spPr bwMode="auto">
                          <a:xfrm>
                            <a:off x="6679" y="7190"/>
                            <a:ext cx="2727" cy="8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6B5E74" w14:textId="77777777" w:rsidR="00EC69F0" w:rsidRDefault="00EC69F0" w:rsidP="00BE0A69">
                              <w:pPr>
                                <w:pStyle w:val="NormaleWeb"/>
                                <w:spacing w:before="0" w:beforeAutospacing="0" w:after="0" w:afterAutospacing="0"/>
                              </w:pPr>
                              <w:proofErr w:type="spellStart"/>
                              <w:r w:rsidRPr="00FA5F8F">
                                <w:rPr>
                                  <w:rFonts w:ascii="Calibri" w:hAnsi="Calibri"/>
                                  <w:b/>
                                  <w:bCs/>
                                  <w:color w:val="943634"/>
                                  <w:kern w:val="24"/>
                                  <w:sz w:val="28"/>
                                  <w:szCs w:val="28"/>
                                  <w:lang w:val="en-US"/>
                                </w:rPr>
                                <w:t>Griglia</w:t>
                              </w:r>
                              <w:proofErr w:type="spellEnd"/>
                              <w:r w:rsidRPr="00FA5F8F">
                                <w:rPr>
                                  <w:rFonts w:ascii="Calibri" w:hAnsi="Calibri"/>
                                  <w:b/>
                                  <w:bCs/>
                                  <w:color w:val="943634"/>
                                  <w:kern w:val="24"/>
                                  <w:sz w:val="28"/>
                                  <w:szCs w:val="28"/>
                                  <w:lang w:val="en-US"/>
                                </w:rPr>
                                <w:t xml:space="preserve"> </w:t>
                              </w:r>
                              <w:proofErr w:type="spellStart"/>
                              <w:r w:rsidRPr="00FA5F8F">
                                <w:rPr>
                                  <w:rFonts w:ascii="Calibri" w:hAnsi="Calibri"/>
                                  <w:b/>
                                  <w:bCs/>
                                  <w:color w:val="943634"/>
                                  <w:kern w:val="24"/>
                                  <w:sz w:val="28"/>
                                  <w:szCs w:val="28"/>
                                  <w:lang w:val="en-US"/>
                                </w:rPr>
                                <w:t>valutazione</w:t>
                              </w:r>
                              <w:proofErr w:type="spellEnd"/>
                              <w:r w:rsidRPr="00FA5F8F">
                                <w:rPr>
                                  <w:rFonts w:ascii="Calibri" w:hAnsi="Calibri"/>
                                  <w:b/>
                                  <w:bCs/>
                                  <w:color w:val="943634"/>
                                  <w:kern w:val="24"/>
                                  <w:sz w:val="28"/>
                                  <w:szCs w:val="28"/>
                                  <w:lang w:val="en-US"/>
                                </w:rPr>
                                <w:t xml:space="preserve"> </w:t>
                              </w:r>
                              <w:proofErr w:type="spellStart"/>
                              <w:r w:rsidRPr="00FA5F8F">
                                <w:rPr>
                                  <w:rFonts w:ascii="Calibri" w:hAnsi="Calibri"/>
                                  <w:b/>
                                  <w:bCs/>
                                  <w:color w:val="943634"/>
                                  <w:kern w:val="24"/>
                                  <w:sz w:val="28"/>
                                  <w:szCs w:val="28"/>
                                  <w:lang w:val="en-US"/>
                                </w:rPr>
                                <w:t>pratica</w:t>
                              </w:r>
                              <w:proofErr w:type="spellEnd"/>
                            </w:p>
                          </w:txbxContent>
                        </wps:txbx>
                        <wps:bodyPr rot="0" vert="horz" wrap="square" lIns="91440" tIns="45720" rIns="91440" bIns="45720" anchor="t" anchorCtr="0" upright="1">
                          <a:spAutoFit/>
                        </wps:bodyPr>
                      </wps:wsp>
                      <pic:pic xmlns:pic="http://schemas.openxmlformats.org/drawingml/2006/picture">
                        <pic:nvPicPr>
                          <pic:cNvPr id="126" name="Immagine 8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6230" y="12864"/>
                            <a:ext cx="450" cy="4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7" name="CasellaDiTesto 82"/>
                        <wps:cNvSpPr txBox="1">
                          <a:spLocks noChangeArrowheads="1"/>
                        </wps:cNvSpPr>
                        <wps:spPr bwMode="auto">
                          <a:xfrm>
                            <a:off x="6679" y="12843"/>
                            <a:ext cx="2727" cy="8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028CA6" w14:textId="77777777" w:rsidR="00EC69F0" w:rsidRDefault="00EC69F0" w:rsidP="00BE0A69">
                              <w:pPr>
                                <w:pStyle w:val="NormaleWeb"/>
                                <w:spacing w:before="0" w:beforeAutospacing="0" w:after="0" w:afterAutospacing="0"/>
                              </w:pPr>
                              <w:r w:rsidRPr="00FA5F8F">
                                <w:rPr>
                                  <w:rFonts w:ascii="Calibri" w:hAnsi="Calibri"/>
                                  <w:b/>
                                  <w:bCs/>
                                  <w:color w:val="943634"/>
                                  <w:kern w:val="24"/>
                                  <w:sz w:val="28"/>
                                  <w:szCs w:val="28"/>
                                  <w:lang w:val="en-US"/>
                                </w:rPr>
                                <w:t xml:space="preserve">Kit del </w:t>
                              </w:r>
                              <w:proofErr w:type="spellStart"/>
                              <w:r w:rsidRPr="00FA5F8F">
                                <w:rPr>
                                  <w:rFonts w:ascii="Calibri" w:hAnsi="Calibri"/>
                                  <w:b/>
                                  <w:bCs/>
                                  <w:color w:val="943634"/>
                                  <w:kern w:val="24"/>
                                  <w:sz w:val="28"/>
                                  <w:szCs w:val="28"/>
                                  <w:lang w:val="en-US"/>
                                </w:rPr>
                                <w:t>riuso</w:t>
                              </w:r>
                              <w:proofErr w:type="spellEnd"/>
                              <w:r w:rsidRPr="00FA5F8F">
                                <w:rPr>
                                  <w:rFonts w:ascii="Calibri" w:hAnsi="Calibri"/>
                                  <w:b/>
                                  <w:bCs/>
                                  <w:color w:val="943634"/>
                                  <w:kern w:val="24"/>
                                  <w:sz w:val="28"/>
                                  <w:szCs w:val="28"/>
                                  <w:lang w:val="en-US"/>
                                </w:rPr>
                                <w:t xml:space="preserve"> + Governance</w:t>
                              </w:r>
                            </w:p>
                          </w:txbxContent>
                        </wps:txbx>
                        <wps:bodyPr rot="0" vert="horz" wrap="square" lIns="91440" tIns="45720" rIns="91440" bIns="45720" anchor="t" anchorCtr="0" upright="1">
                          <a:spAutoFit/>
                        </wps:bodyPr>
                      </wps:wsp>
                      <pic:pic xmlns:pic="http://schemas.openxmlformats.org/drawingml/2006/picture">
                        <pic:nvPicPr>
                          <pic:cNvPr id="512" name="Immagine 2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3719" y="11401"/>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13" name="CasellaDiTesto 30"/>
                        <wps:cNvSpPr txBox="1">
                          <a:spLocks noChangeArrowheads="1"/>
                        </wps:cNvSpPr>
                        <wps:spPr bwMode="auto">
                          <a:xfrm>
                            <a:off x="3967" y="11363"/>
                            <a:ext cx="2299"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A247EB" w14:textId="77777777" w:rsidR="00EC69F0" w:rsidRPr="00906D50" w:rsidRDefault="00EC69F0"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Ente</w:t>
                              </w:r>
                              <w:proofErr w:type="spellEnd"/>
                              <w:r w:rsidRPr="00BE1799">
                                <w:rPr>
                                  <w:rFonts w:ascii="Calibri" w:hAnsi="Calibri"/>
                                  <w:b/>
                                  <w:bCs/>
                                  <w:color w:val="666666"/>
                                  <w:kern w:val="24"/>
                                  <w:sz w:val="22"/>
                                  <w:szCs w:val="22"/>
                                  <w:lang w:val="en-US"/>
                                </w:rPr>
                                <w:t xml:space="preserve"> </w:t>
                              </w:r>
                              <w:proofErr w:type="spellStart"/>
                              <w:r w:rsidRPr="00BE1799">
                                <w:rPr>
                                  <w:rFonts w:ascii="Calibri" w:hAnsi="Calibri"/>
                                  <w:b/>
                                  <w:bCs/>
                                  <w:color w:val="666666"/>
                                  <w:kern w:val="24"/>
                                  <w:sz w:val="22"/>
                                  <w:szCs w:val="22"/>
                                  <w:lang w:val="en-US"/>
                                </w:rPr>
                                <w:t>cedente</w:t>
                              </w:r>
                              <w:proofErr w:type="spellEnd"/>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673FBF59" id="Gruppo 106" o:spid="_x0000_s1026" style="position:absolute;left:0;text-align:left;margin-left:-7.5pt;margin-top:2.75pt;width:413.6pt;height:390.8pt;z-index:251659264" coordorigin="1134,5942" coordsize="8272,78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">
                <v:rect id="Rettangolo 8" o:spid="_x0000_s1027" style="position:absolute;left:1134;top:5942;width:2351;height: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" filled="f" strokecolor="#385d8a" strokeweight="2pt">
                  <v:textbox>
                    <w:txbxContent>
                      <w:p w14:paraId="22660284" w14:textId="77777777" w:rsidR="00EC69F0" w:rsidRPr="00FA5F8F" w:rsidRDefault="00EC69F0" w:rsidP="00BE0A69">
                        <w:pPr>
                          <w:pStyle w:val="NormaleWeb"/>
                          <w:spacing w:before="0" w:beforeAutospacing="0" w:after="0" w:afterAutospacing="0"/>
                          <w:jc w:val="center"/>
                          <w:rPr>
                            <w:sz w:val="20"/>
                            <w:szCs w:val="20"/>
                          </w:rPr>
                        </w:pPr>
                        <w:proofErr w:type="spellStart"/>
                        <w:r w:rsidRPr="00FA5F8F">
                          <w:rPr>
                            <w:rFonts w:ascii="Calibri" w:hAnsi="Calibri"/>
                            <w:color w:val="000000"/>
                            <w:kern w:val="24"/>
                            <w:sz w:val="20"/>
                            <w:szCs w:val="20"/>
                            <w:lang w:val="en-US"/>
                          </w:rPr>
                          <w:t>Ente</w:t>
                        </w:r>
                        <w:proofErr w:type="spellEnd"/>
                        <w:r w:rsidRPr="00FA5F8F">
                          <w:rPr>
                            <w:rFonts w:ascii="Calibri" w:hAnsi="Calibri"/>
                            <w:color w:val="000000"/>
                            <w:kern w:val="24"/>
                            <w:sz w:val="20"/>
                            <w:szCs w:val="20"/>
                            <w:lang w:val="en-US"/>
                          </w:rPr>
                          <w:t xml:space="preserve"> </w:t>
                        </w:r>
                        <w:proofErr w:type="spellStart"/>
                        <w:r w:rsidRPr="00FA5F8F">
                          <w:rPr>
                            <w:rFonts w:ascii="Calibri" w:hAnsi="Calibri"/>
                            <w:color w:val="000000"/>
                            <w:kern w:val="24"/>
                            <w:sz w:val="20"/>
                            <w:szCs w:val="20"/>
                            <w:lang w:val="en-US"/>
                          </w:rPr>
                          <w:t>cedente</w:t>
                        </w:r>
                        <w:proofErr w:type="spellEnd"/>
                        <w:r w:rsidRPr="00FA5F8F">
                          <w:rPr>
                            <w:rFonts w:ascii="Calibri" w:hAnsi="Calibri"/>
                            <w:color w:val="000000"/>
                            <w:kern w:val="24"/>
                            <w:sz w:val="20"/>
                            <w:szCs w:val="20"/>
                            <w:lang w:val="en-US"/>
                          </w:rPr>
                          <w:t xml:space="preserve"> </w:t>
                        </w:r>
                        <w:proofErr w:type="spellStart"/>
                        <w:r w:rsidRPr="00FA5F8F">
                          <w:rPr>
                            <w:rFonts w:ascii="Calibri" w:hAnsi="Calibri"/>
                            <w:color w:val="000000"/>
                            <w:kern w:val="24"/>
                            <w:sz w:val="20"/>
                            <w:szCs w:val="20"/>
                            <w:lang w:val="en-US"/>
                          </w:rPr>
                          <w:t>contatta</w:t>
                        </w:r>
                        <w:proofErr w:type="spellEnd"/>
                        <w:r w:rsidRPr="00FA5F8F">
                          <w:rPr>
                            <w:rFonts w:ascii="Calibri" w:hAnsi="Calibri"/>
                            <w:color w:val="000000"/>
                            <w:kern w:val="24"/>
                            <w:sz w:val="20"/>
                            <w:szCs w:val="20"/>
                            <w:lang w:val="en-US"/>
                          </w:rPr>
                          <w:t xml:space="preserve"> la CNU</w:t>
                        </w:r>
                      </w:p>
                    </w:txbxContent>
                  </v:textbox>
                </v:rect>
                <v:rect id="Rettangolo 9" o:spid="_x0000_s1028" style="position:absolute;left:1134;top:7177;width:2351;height: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" filled="f" strokecolor="#385d8a" strokeweight="2pt">
                  <v:textbox>
                    <w:txbxContent>
                      <w:p w14:paraId="18FCA048" w14:textId="77777777" w:rsidR="00EC69F0" w:rsidRPr="00FA5F8F" w:rsidRDefault="00EC69F0" w:rsidP="00BE0A69">
                        <w:pPr>
                          <w:pStyle w:val="NormaleWeb"/>
                          <w:spacing w:before="0" w:beforeAutospacing="0" w:after="0" w:afterAutospacing="0"/>
                          <w:jc w:val="center"/>
                          <w:rPr>
                            <w:sz w:val="20"/>
                            <w:szCs w:val="20"/>
                          </w:rPr>
                        </w:pPr>
                        <w:proofErr w:type="spellStart"/>
                        <w:r w:rsidRPr="00FA5F8F">
                          <w:rPr>
                            <w:rFonts w:ascii="Calibri" w:hAnsi="Calibri"/>
                            <w:color w:val="000000"/>
                            <w:kern w:val="24"/>
                            <w:sz w:val="20"/>
                            <w:szCs w:val="20"/>
                            <w:lang w:val="en-US"/>
                          </w:rPr>
                          <w:t>Cessione</w:t>
                        </w:r>
                        <w:proofErr w:type="spellEnd"/>
                        <w:r w:rsidRPr="00FA5F8F">
                          <w:rPr>
                            <w:rFonts w:ascii="Calibri" w:hAnsi="Calibri"/>
                            <w:color w:val="000000"/>
                            <w:kern w:val="24"/>
                            <w:sz w:val="20"/>
                            <w:szCs w:val="20"/>
                            <w:lang w:val="en-US"/>
                          </w:rPr>
                          <w:t xml:space="preserve"> </w:t>
                        </w:r>
                        <w:proofErr w:type="spellStart"/>
                        <w:r w:rsidRPr="00FA5F8F">
                          <w:rPr>
                            <w:rFonts w:ascii="Calibri" w:hAnsi="Calibri"/>
                            <w:color w:val="000000"/>
                            <w:kern w:val="24"/>
                            <w:sz w:val="20"/>
                            <w:szCs w:val="20"/>
                            <w:lang w:val="en-US"/>
                          </w:rPr>
                          <w:t>soluzione</w:t>
                        </w:r>
                        <w:proofErr w:type="spellEnd"/>
                      </w:p>
                    </w:txbxContent>
                  </v:textbox>
                </v:rect>
                <v:rect id="Rettangolo 10" o:spid="_x0000_s1029" style="position:absolute;left:1134;top:8518;width:2351;height: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" filled="f" strokecolor="#385d8a" strokeweight="2pt">
                  <v:textbox>
                    <w:txbxContent>
                      <w:p w14:paraId="7013FD41" w14:textId="77777777" w:rsidR="00EC69F0" w:rsidRPr="00FA5F8F" w:rsidRDefault="00EC69F0" w:rsidP="00BE0A69">
                        <w:pPr>
                          <w:pStyle w:val="NormaleWeb"/>
                          <w:spacing w:before="0" w:beforeAutospacing="0" w:after="0" w:afterAutospacing="0"/>
                          <w:jc w:val="center"/>
                          <w:rPr>
                            <w:sz w:val="22"/>
                            <w:szCs w:val="22"/>
                          </w:rPr>
                        </w:pPr>
                        <w:proofErr w:type="spellStart"/>
                        <w:r w:rsidRPr="00FA5F8F">
                          <w:rPr>
                            <w:rFonts w:ascii="Calibri" w:hAnsi="Calibri"/>
                            <w:color w:val="000000"/>
                            <w:kern w:val="24"/>
                            <w:sz w:val="22"/>
                            <w:szCs w:val="22"/>
                            <w:lang w:val="en-US"/>
                          </w:rPr>
                          <w:t>Valutazione</w:t>
                        </w:r>
                        <w:proofErr w:type="spellEnd"/>
                        <w:r w:rsidRPr="00FA5F8F">
                          <w:rPr>
                            <w:rFonts w:ascii="Calibri" w:hAnsi="Calibri"/>
                            <w:color w:val="000000"/>
                            <w:kern w:val="24"/>
                            <w:sz w:val="22"/>
                            <w:szCs w:val="22"/>
                            <w:lang w:val="en-US"/>
                          </w:rPr>
                          <w:t xml:space="preserve"> </w:t>
                        </w:r>
                        <w:proofErr w:type="spellStart"/>
                        <w:r w:rsidRPr="00FA5F8F">
                          <w:rPr>
                            <w:rFonts w:ascii="Calibri" w:hAnsi="Calibri"/>
                            <w:color w:val="000000"/>
                            <w:kern w:val="24"/>
                            <w:sz w:val="22"/>
                            <w:szCs w:val="22"/>
                            <w:lang w:val="en-US"/>
                          </w:rPr>
                          <w:t>soluzione</w:t>
                        </w:r>
                        <w:proofErr w:type="spellEnd"/>
                      </w:p>
                    </w:txbxContent>
                  </v:textbox>
                </v:rect>
                <v:rect id="Rettangolo 11" o:spid="_x0000_s1030" style="position:absolute;left:1134;top:11289;width:2351;height:7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" filled="f" strokecolor="#385d8a" strokeweight="2pt">
                  <v:textbox>
                    <w:txbxContent>
                      <w:p w14:paraId="53C4369B" w14:textId="77777777" w:rsidR="00EC69F0" w:rsidRPr="00FA5F8F" w:rsidRDefault="00EC69F0" w:rsidP="00BE0A69">
                        <w:pPr>
                          <w:pStyle w:val="NormaleWeb"/>
                          <w:spacing w:before="0" w:beforeAutospacing="0" w:after="0" w:afterAutospacing="0"/>
                          <w:jc w:val="center"/>
                          <w:rPr>
                            <w:sz w:val="22"/>
                            <w:szCs w:val="22"/>
                          </w:rPr>
                        </w:pPr>
                        <w:proofErr w:type="spellStart"/>
                        <w:r w:rsidRPr="00FA5F8F">
                          <w:rPr>
                            <w:rFonts w:ascii="Calibri" w:hAnsi="Calibri"/>
                            <w:color w:val="000000"/>
                            <w:kern w:val="24"/>
                            <w:sz w:val="22"/>
                            <w:szCs w:val="22"/>
                            <w:lang w:val="en-US"/>
                          </w:rPr>
                          <w:t>Approvazione</w:t>
                        </w:r>
                        <w:proofErr w:type="spellEnd"/>
                        <w:r w:rsidRPr="00FA5F8F">
                          <w:rPr>
                            <w:rFonts w:ascii="Calibri" w:hAnsi="Calibri"/>
                            <w:color w:val="000000"/>
                            <w:kern w:val="24"/>
                            <w:sz w:val="22"/>
                            <w:szCs w:val="22"/>
                            <w:lang w:val="en-US"/>
                          </w:rPr>
                          <w:t xml:space="preserve"> </w:t>
                        </w:r>
                        <w:r>
                          <w:rPr>
                            <w:rFonts w:ascii="Calibri" w:hAnsi="Calibri"/>
                            <w:color w:val="000000"/>
                            <w:kern w:val="24"/>
                            <w:sz w:val="22"/>
                            <w:szCs w:val="22"/>
                            <w:lang w:val="en-US"/>
                          </w:rPr>
                          <w:t>GIUNTA</w:t>
                        </w:r>
                      </w:p>
                    </w:txbxContent>
                  </v:textbox>
                </v:rect>
                <v:rect id="Rettangolo 12" o:spid="_x0000_s1031" style="position:absolute;left:1134;top:9903;width:2351;height: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" filled="f" strokecolor="#385d8a" strokeweight="2pt">
                  <v:textbox>
                    <w:txbxContent>
                      <w:p w14:paraId="3CE14FAD" w14:textId="77777777" w:rsidR="00EC69F0" w:rsidRPr="00FA5F8F" w:rsidRDefault="00EC69F0" w:rsidP="00BE0A69">
                        <w:pPr>
                          <w:pStyle w:val="NormaleWeb"/>
                          <w:spacing w:before="0" w:beforeAutospacing="0" w:after="0" w:afterAutospacing="0"/>
                          <w:jc w:val="center"/>
                          <w:rPr>
                            <w:sz w:val="22"/>
                            <w:szCs w:val="22"/>
                          </w:rPr>
                        </w:pPr>
                        <w:proofErr w:type="spellStart"/>
                        <w:r w:rsidRPr="00FA5F8F">
                          <w:rPr>
                            <w:rFonts w:ascii="Calibri" w:hAnsi="Calibri"/>
                            <w:color w:val="000000"/>
                            <w:kern w:val="24"/>
                            <w:sz w:val="22"/>
                            <w:szCs w:val="22"/>
                            <w:lang w:val="en-US"/>
                          </w:rPr>
                          <w:t>Formalizzazione</w:t>
                        </w:r>
                        <w:proofErr w:type="spellEnd"/>
                        <w:r w:rsidRPr="00FA5F8F">
                          <w:rPr>
                            <w:rFonts w:ascii="Calibri" w:hAnsi="Calibri"/>
                            <w:color w:val="000000"/>
                            <w:kern w:val="24"/>
                            <w:sz w:val="22"/>
                            <w:szCs w:val="22"/>
                            <w:lang w:val="en-US"/>
                          </w:rPr>
                          <w:t xml:space="preserve"> </w:t>
                        </w:r>
                        <w:proofErr w:type="spellStart"/>
                        <w:r w:rsidRPr="00FA5F8F">
                          <w:rPr>
                            <w:rFonts w:ascii="Calibri" w:hAnsi="Calibri"/>
                            <w:color w:val="000000"/>
                            <w:kern w:val="24"/>
                            <w:sz w:val="22"/>
                            <w:szCs w:val="22"/>
                            <w:lang w:val="en-US"/>
                          </w:rPr>
                          <w:t>partecipazione</w:t>
                        </w:r>
                        <w:proofErr w:type="spellEnd"/>
                      </w:p>
                    </w:txbxContent>
                  </v:textbox>
                </v:rect>
                <v:rect id="Rettangolo 13" o:spid="_x0000_s1032" style="position:absolute;left:1134;top:12600;width:2351;height:11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" filled="f" strokecolor="#385d8a" strokeweight="2pt">
                  <v:textbox>
                    <w:txbxContent>
                      <w:p w14:paraId="4DCA12E5" w14:textId="77777777" w:rsidR="00EC69F0" w:rsidRPr="00FA5F8F" w:rsidRDefault="00EC69F0" w:rsidP="00BE0A69">
                        <w:pPr>
                          <w:pStyle w:val="NormaleWeb"/>
                          <w:spacing w:before="0" w:beforeAutospacing="0" w:after="0" w:afterAutospacing="0"/>
                          <w:jc w:val="center"/>
                          <w:rPr>
                            <w:sz w:val="22"/>
                            <w:szCs w:val="22"/>
                          </w:rPr>
                        </w:pPr>
                        <w:r w:rsidRPr="00FA5F8F">
                          <w:rPr>
                            <w:rFonts w:ascii="Calibri" w:hAnsi="Calibri"/>
                            <w:color w:val="000000"/>
                            <w:kern w:val="24"/>
                            <w:sz w:val="22"/>
                            <w:szCs w:val="22"/>
                          </w:rPr>
                          <w:t>Creazione kit del riuso &amp; inserimento a catalogo</w:t>
                        </w:r>
                      </w:p>
                    </w:txbxContent>
                  </v:textbox>
                </v:rect>
                <v:shapetype id="_x0000_t32" coordsize="21600,21600" o:spt="32" o:oned="t" path="m,l21600,21600e" filled="f">
                  <v:path arrowok="t" fillok="f" o:connecttype="none"/>
                  <o:lock v:ext="edit" shapetype="t"/>
                </v:shapetype>
                <v:shape id="Connettore 2 15" o:spid="_x0000_s1033" type="#_x0000_t32" style="position:absolute;left:2309;top:6805;width:0;height:37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">
                  <v:stroke endarrow="block"/>
                </v:shape>
                <v:shape id="Connettore 2 16" o:spid="_x0000_s1034" type="#_x0000_t32" style="position:absolute;left:2309;top:8007;width:0;height:4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">
                  <v:stroke endarrow="block"/>
                </v:shape>
                <v:shape id="Connettore 2 17" o:spid="_x0000_s1035" type="#_x0000_t32" style="position:absolute;left:2309;top:9413;width:0;height:4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">
                  <v:stroke endarrow="block"/>
                </v:shape>
                <v:shape id="Connettore 2 18" o:spid="_x0000_s1036" type="#_x0000_t32" style="position:absolute;left:2309;top:10828;width:0;height:4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">
                  <v:stroke endarrow="block"/>
                </v:shape>
                <v:shape id="Connettore 2 19" o:spid="_x0000_s1037" type="#_x0000_t32" style="position:absolute;left:2309;top:12118;width:0;height:4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">
                  <v:stroke endarrow="block"/>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63" o:spid="_x0000_s1038" type="#_x0000_t75" style="position:absolute;left:3902;top:7307;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">
                  <v:imagedata r:id="rId10" o:title=""/>
                </v:shape>
                <v:shapetype id="_x0000_t202" coordsize="21600,21600" o:spt="202" path="m,l,21600r21600,l21600,xe">
                  <v:stroke joinstyle="miter"/>
                  <v:path gradientshapeok="t" o:connecttype="rect"/>
                </v:shapetype>
                <v:shape id="CasellaDiTesto 64" o:spid="_x0000_s1039" type="#_x0000_t202" style="position:absolute;left:4150;top:7269;width:2299;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" filled="f" stroked="f">
                  <v:textbox style="mso-fit-shape-to-text:t">
                    <w:txbxContent>
                      <w:p w14:paraId="2DA158C7" w14:textId="77777777" w:rsidR="00EC69F0" w:rsidRPr="00906D50" w:rsidRDefault="00EC69F0"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Ente</w:t>
                        </w:r>
                        <w:proofErr w:type="spellEnd"/>
                        <w:r w:rsidRPr="00BE1799">
                          <w:rPr>
                            <w:rFonts w:ascii="Calibri" w:hAnsi="Calibri"/>
                            <w:b/>
                            <w:bCs/>
                            <w:color w:val="666666"/>
                            <w:kern w:val="24"/>
                            <w:sz w:val="22"/>
                            <w:szCs w:val="22"/>
                            <w:lang w:val="en-US"/>
                          </w:rPr>
                          <w:t xml:space="preserve"> </w:t>
                        </w:r>
                        <w:proofErr w:type="spellStart"/>
                        <w:r w:rsidRPr="00BE1799">
                          <w:rPr>
                            <w:rFonts w:ascii="Calibri" w:hAnsi="Calibri"/>
                            <w:b/>
                            <w:bCs/>
                            <w:color w:val="666666"/>
                            <w:kern w:val="24"/>
                            <w:sz w:val="22"/>
                            <w:szCs w:val="22"/>
                            <w:lang w:val="en-US"/>
                          </w:rPr>
                          <w:t>cedente</w:t>
                        </w:r>
                        <w:proofErr w:type="spellEnd"/>
                      </w:p>
                    </w:txbxContent>
                  </v:textbox>
                </v:shape>
                <v:shape id="Immagine 65" o:spid="_x0000_s1040" type="#_x0000_t75" style="position:absolute;left:3930;top:8681;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">
                  <v:imagedata r:id="rId10" o:title=""/>
                </v:shape>
                <v:shape id="CasellaDiTesto 66" o:spid="_x0000_s1041" type="#_x0000_t202" style="position:absolute;left:4178;top:8643;width:2299;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" filled="f" stroked="f">
                  <v:textbox style="mso-fit-shape-to-text:t">
                    <w:txbxContent>
                      <w:p w14:paraId="650908D4" w14:textId="77777777" w:rsidR="00EC69F0" w:rsidRPr="00906D50" w:rsidRDefault="00EC69F0"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Gestore</w:t>
                        </w:r>
                        <w:proofErr w:type="spellEnd"/>
                        <w:r w:rsidRPr="00BE1799">
                          <w:rPr>
                            <w:rFonts w:ascii="Calibri" w:hAnsi="Calibri"/>
                            <w:b/>
                            <w:bCs/>
                            <w:color w:val="666666"/>
                            <w:kern w:val="24"/>
                            <w:sz w:val="22"/>
                            <w:szCs w:val="22"/>
                            <w:lang w:val="en-US"/>
                          </w:rPr>
                          <w:t xml:space="preserve"> </w:t>
                        </w:r>
                        <w:proofErr w:type="spellStart"/>
                        <w:r w:rsidRPr="00BE1799">
                          <w:rPr>
                            <w:rFonts w:ascii="Calibri" w:hAnsi="Calibri"/>
                            <w:b/>
                            <w:bCs/>
                            <w:color w:val="666666"/>
                            <w:kern w:val="24"/>
                            <w:sz w:val="22"/>
                            <w:szCs w:val="22"/>
                            <w:lang w:val="en-US"/>
                          </w:rPr>
                          <w:t>della</w:t>
                        </w:r>
                        <w:proofErr w:type="spellEnd"/>
                        <w:r w:rsidRPr="00BE1799">
                          <w:rPr>
                            <w:rFonts w:ascii="Calibri" w:hAnsi="Calibri"/>
                            <w:b/>
                            <w:bCs/>
                            <w:color w:val="666666"/>
                            <w:kern w:val="24"/>
                            <w:sz w:val="22"/>
                            <w:szCs w:val="22"/>
                            <w:lang w:val="en-US"/>
                          </w:rPr>
                          <w:t xml:space="preserve"> community</w:t>
                        </w:r>
                      </w:p>
                    </w:txbxContent>
                  </v:textbox>
                </v:shape>
                <v:shape id="Immagine 67" o:spid="_x0000_s1042" type="#_x0000_t75" style="position:absolute;left:3683;top:12881;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">
                  <v:imagedata r:id="rId10" o:title=""/>
                </v:shape>
                <v:shape id="CasellaDiTesto 68" o:spid="_x0000_s1043" type="#_x0000_t202" style="position:absolute;left:3931;top:12843;width:2299;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" filled="f" stroked="f">
                  <v:textbox style="mso-fit-shape-to-text:t">
                    <w:txbxContent>
                      <w:p w14:paraId="13F84D27" w14:textId="77777777" w:rsidR="00EC69F0" w:rsidRPr="00906D50" w:rsidRDefault="00EC69F0"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Gestore</w:t>
                        </w:r>
                        <w:proofErr w:type="spellEnd"/>
                        <w:r w:rsidRPr="00BE1799">
                          <w:rPr>
                            <w:rFonts w:ascii="Calibri" w:hAnsi="Calibri"/>
                            <w:b/>
                            <w:bCs/>
                            <w:color w:val="666666"/>
                            <w:kern w:val="24"/>
                            <w:sz w:val="22"/>
                            <w:szCs w:val="22"/>
                            <w:lang w:val="en-US"/>
                          </w:rPr>
                          <w:t xml:space="preserve"> </w:t>
                        </w:r>
                        <w:proofErr w:type="spellStart"/>
                        <w:r w:rsidRPr="00BE1799">
                          <w:rPr>
                            <w:rFonts w:ascii="Calibri" w:hAnsi="Calibri"/>
                            <w:b/>
                            <w:bCs/>
                            <w:color w:val="666666"/>
                            <w:kern w:val="24"/>
                            <w:sz w:val="22"/>
                            <w:szCs w:val="22"/>
                            <w:lang w:val="en-US"/>
                          </w:rPr>
                          <w:t>della</w:t>
                        </w:r>
                        <w:proofErr w:type="spellEnd"/>
                        <w:r w:rsidRPr="00BE1799">
                          <w:rPr>
                            <w:rFonts w:ascii="Calibri" w:hAnsi="Calibri"/>
                            <w:b/>
                            <w:bCs/>
                            <w:color w:val="666666"/>
                            <w:kern w:val="24"/>
                            <w:sz w:val="22"/>
                            <w:szCs w:val="22"/>
                            <w:lang w:val="en-US"/>
                          </w:rPr>
                          <w:t xml:space="preserve"> community</w:t>
                        </w:r>
                      </w:p>
                    </w:txbxContent>
                  </v:textbox>
                </v:shape>
                <v:shape id="Immagine 79" o:spid="_x0000_s1044" type="#_x0000_t75" style="position:absolute;left:6230;top:7210;width:450;height: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">
                  <v:imagedata r:id="rId11" o:title=""/>
                </v:shape>
                <v:shape id="CasellaDiTesto 80" o:spid="_x0000_s1045" type="#_x0000_t202" style="position:absolute;left:6679;top:7190;width:2727;height: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" filled="f" stroked="f">
                  <v:textbox style="mso-fit-shape-to-text:t">
                    <w:txbxContent>
                      <w:p w14:paraId="236B5E74" w14:textId="77777777" w:rsidR="00EC69F0" w:rsidRDefault="00EC69F0" w:rsidP="00BE0A69">
                        <w:pPr>
                          <w:pStyle w:val="NormaleWeb"/>
                          <w:spacing w:before="0" w:beforeAutospacing="0" w:after="0" w:afterAutospacing="0"/>
                        </w:pPr>
                        <w:proofErr w:type="spellStart"/>
                        <w:r w:rsidRPr="00FA5F8F">
                          <w:rPr>
                            <w:rFonts w:ascii="Calibri" w:hAnsi="Calibri"/>
                            <w:b/>
                            <w:bCs/>
                            <w:color w:val="943634"/>
                            <w:kern w:val="24"/>
                            <w:sz w:val="28"/>
                            <w:szCs w:val="28"/>
                            <w:lang w:val="en-US"/>
                          </w:rPr>
                          <w:t>Griglia</w:t>
                        </w:r>
                        <w:proofErr w:type="spellEnd"/>
                        <w:r w:rsidRPr="00FA5F8F">
                          <w:rPr>
                            <w:rFonts w:ascii="Calibri" w:hAnsi="Calibri"/>
                            <w:b/>
                            <w:bCs/>
                            <w:color w:val="943634"/>
                            <w:kern w:val="24"/>
                            <w:sz w:val="28"/>
                            <w:szCs w:val="28"/>
                            <w:lang w:val="en-US"/>
                          </w:rPr>
                          <w:t xml:space="preserve"> </w:t>
                        </w:r>
                        <w:proofErr w:type="spellStart"/>
                        <w:r w:rsidRPr="00FA5F8F">
                          <w:rPr>
                            <w:rFonts w:ascii="Calibri" w:hAnsi="Calibri"/>
                            <w:b/>
                            <w:bCs/>
                            <w:color w:val="943634"/>
                            <w:kern w:val="24"/>
                            <w:sz w:val="28"/>
                            <w:szCs w:val="28"/>
                            <w:lang w:val="en-US"/>
                          </w:rPr>
                          <w:t>valutazione</w:t>
                        </w:r>
                        <w:proofErr w:type="spellEnd"/>
                        <w:r w:rsidRPr="00FA5F8F">
                          <w:rPr>
                            <w:rFonts w:ascii="Calibri" w:hAnsi="Calibri"/>
                            <w:b/>
                            <w:bCs/>
                            <w:color w:val="943634"/>
                            <w:kern w:val="24"/>
                            <w:sz w:val="28"/>
                            <w:szCs w:val="28"/>
                            <w:lang w:val="en-US"/>
                          </w:rPr>
                          <w:t xml:space="preserve"> </w:t>
                        </w:r>
                        <w:proofErr w:type="spellStart"/>
                        <w:r w:rsidRPr="00FA5F8F">
                          <w:rPr>
                            <w:rFonts w:ascii="Calibri" w:hAnsi="Calibri"/>
                            <w:b/>
                            <w:bCs/>
                            <w:color w:val="943634"/>
                            <w:kern w:val="24"/>
                            <w:sz w:val="28"/>
                            <w:szCs w:val="28"/>
                            <w:lang w:val="en-US"/>
                          </w:rPr>
                          <w:t>pratica</w:t>
                        </w:r>
                        <w:proofErr w:type="spellEnd"/>
                      </w:p>
                    </w:txbxContent>
                  </v:textbox>
                </v:shape>
                <v:shape id="Immagine 81" o:spid="_x0000_s1046" type="#_x0000_t75" style="position:absolute;left:6230;top:12864;width:450;height: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">
                  <v:imagedata r:id="rId11" o:title=""/>
                </v:shape>
                <v:shape id="CasellaDiTesto 82" o:spid="_x0000_s1047" type="#_x0000_t202" style="position:absolute;left:6679;top:12843;width:2727;height: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" filled="f" stroked="f">
                  <v:textbox style="mso-fit-shape-to-text:t">
                    <w:txbxContent>
                      <w:p w14:paraId="22028CA6" w14:textId="77777777" w:rsidR="00EC69F0" w:rsidRDefault="00EC69F0" w:rsidP="00BE0A69">
                        <w:pPr>
                          <w:pStyle w:val="NormaleWeb"/>
                          <w:spacing w:before="0" w:beforeAutospacing="0" w:after="0" w:afterAutospacing="0"/>
                        </w:pPr>
                        <w:r w:rsidRPr="00FA5F8F">
                          <w:rPr>
                            <w:rFonts w:ascii="Calibri" w:hAnsi="Calibri"/>
                            <w:b/>
                            <w:bCs/>
                            <w:color w:val="943634"/>
                            <w:kern w:val="24"/>
                            <w:sz w:val="28"/>
                            <w:szCs w:val="28"/>
                            <w:lang w:val="en-US"/>
                          </w:rPr>
                          <w:t xml:space="preserve">Kit del </w:t>
                        </w:r>
                        <w:proofErr w:type="spellStart"/>
                        <w:r w:rsidRPr="00FA5F8F">
                          <w:rPr>
                            <w:rFonts w:ascii="Calibri" w:hAnsi="Calibri"/>
                            <w:b/>
                            <w:bCs/>
                            <w:color w:val="943634"/>
                            <w:kern w:val="24"/>
                            <w:sz w:val="28"/>
                            <w:szCs w:val="28"/>
                            <w:lang w:val="en-US"/>
                          </w:rPr>
                          <w:t>riuso</w:t>
                        </w:r>
                        <w:proofErr w:type="spellEnd"/>
                        <w:r w:rsidRPr="00FA5F8F">
                          <w:rPr>
                            <w:rFonts w:ascii="Calibri" w:hAnsi="Calibri"/>
                            <w:b/>
                            <w:bCs/>
                            <w:color w:val="943634"/>
                            <w:kern w:val="24"/>
                            <w:sz w:val="28"/>
                            <w:szCs w:val="28"/>
                            <w:lang w:val="en-US"/>
                          </w:rPr>
                          <w:t xml:space="preserve"> + Governance</w:t>
                        </w:r>
                      </w:p>
                    </w:txbxContent>
                  </v:textbox>
                </v:shape>
                <v:shape id="Immagine 29" o:spid="_x0000_s1048" type="#_x0000_t75" style="position:absolute;left:3719;top:11401;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">
                  <v:imagedata r:id="rId10" o:title=""/>
                </v:shape>
                <v:shape id="CasellaDiTesto 30" o:spid="_x0000_s1049" type="#_x0000_t202" style="position:absolute;left:3967;top:11363;width:2299;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" filled="f" stroked="f">
                  <v:textbox style="mso-fit-shape-to-text:t">
                    <w:txbxContent>
                      <w:p w14:paraId="19A247EB" w14:textId="77777777" w:rsidR="00EC69F0" w:rsidRPr="00906D50" w:rsidRDefault="00EC69F0"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Ente</w:t>
                        </w:r>
                        <w:proofErr w:type="spellEnd"/>
                        <w:r w:rsidRPr="00BE1799">
                          <w:rPr>
                            <w:rFonts w:ascii="Calibri" w:hAnsi="Calibri"/>
                            <w:b/>
                            <w:bCs/>
                            <w:color w:val="666666"/>
                            <w:kern w:val="24"/>
                            <w:sz w:val="22"/>
                            <w:szCs w:val="22"/>
                            <w:lang w:val="en-US"/>
                          </w:rPr>
                          <w:t xml:space="preserve"> </w:t>
                        </w:r>
                        <w:proofErr w:type="spellStart"/>
                        <w:r w:rsidRPr="00BE1799">
                          <w:rPr>
                            <w:rFonts w:ascii="Calibri" w:hAnsi="Calibri"/>
                            <w:b/>
                            <w:bCs/>
                            <w:color w:val="666666"/>
                            <w:kern w:val="24"/>
                            <w:sz w:val="22"/>
                            <w:szCs w:val="22"/>
                            <w:lang w:val="en-US"/>
                          </w:rPr>
                          <w:t>cedente</w:t>
                        </w:r>
                        <w:proofErr w:type="spellEnd"/>
                      </w:p>
                    </w:txbxContent>
                  </v:textbox>
                </v:shape>
              </v:group>
            </w:pict>
          </mc:Fallback>
        </mc:AlternateContent>
      </w:r>
    </w:p>
    <w:p w14:paraId="3AABB26B" w14:textId="77777777" w:rsidR="00BE0A69" w:rsidRPr="003412A0" w:rsidRDefault="00BE0A69" w:rsidP="00BE0A69">
      <w:pPr>
        <w:spacing w:before="120"/>
      </w:pPr>
    </w:p>
    <w:p w14:paraId="67E8801F" w14:textId="77777777" w:rsidR="00BE0A69" w:rsidRPr="003412A0" w:rsidRDefault="00BE0A69" w:rsidP="00BE0A69">
      <w:pPr>
        <w:spacing w:before="120"/>
      </w:pPr>
    </w:p>
    <w:p w14:paraId="5D880984" w14:textId="77777777" w:rsidR="00BE0A69" w:rsidRPr="003412A0" w:rsidRDefault="00BE0A69" w:rsidP="00BE0A69">
      <w:pPr>
        <w:spacing w:before="120"/>
      </w:pPr>
    </w:p>
    <w:p w14:paraId="46E1E824" w14:textId="77777777" w:rsidR="00BE0A69" w:rsidRPr="003412A0" w:rsidRDefault="00BE0A69" w:rsidP="00BE0A69">
      <w:pPr>
        <w:spacing w:before="120"/>
      </w:pPr>
    </w:p>
    <w:p w14:paraId="63938917" w14:textId="77777777" w:rsidR="00BE0A69" w:rsidRPr="003412A0" w:rsidRDefault="00BE0A69" w:rsidP="00BE0A69">
      <w:pPr>
        <w:spacing w:before="120"/>
      </w:pPr>
    </w:p>
    <w:p w14:paraId="2DFF134B" w14:textId="77777777" w:rsidR="00BE0A69" w:rsidRPr="003412A0" w:rsidRDefault="00BE0A69" w:rsidP="00BE0A69">
      <w:pPr>
        <w:spacing w:before="120"/>
      </w:pPr>
    </w:p>
    <w:p w14:paraId="2D93F937" w14:textId="77777777" w:rsidR="00BE0A69" w:rsidRPr="003412A0" w:rsidRDefault="00BE0A69" w:rsidP="00BE0A69">
      <w:pPr>
        <w:spacing w:before="120"/>
      </w:pPr>
    </w:p>
    <w:p w14:paraId="20CC8C13" w14:textId="77777777" w:rsidR="00BE0A69" w:rsidRPr="003412A0" w:rsidRDefault="00BE0A69" w:rsidP="00BE0A69">
      <w:pPr>
        <w:spacing w:before="120"/>
      </w:pPr>
    </w:p>
    <w:p w14:paraId="62266741" w14:textId="77777777" w:rsidR="00BE0A69" w:rsidRPr="003412A0" w:rsidRDefault="00BE0A69" w:rsidP="00BE0A69">
      <w:pPr>
        <w:spacing w:before="120"/>
      </w:pPr>
    </w:p>
    <w:p w14:paraId="765404D9" w14:textId="77777777" w:rsidR="00BE0A69" w:rsidRPr="003412A0" w:rsidRDefault="00BE0A69" w:rsidP="00BE0A69">
      <w:pPr>
        <w:spacing w:before="120"/>
      </w:pPr>
    </w:p>
    <w:p w14:paraId="104AE9AD" w14:textId="77777777" w:rsidR="00BE0A69" w:rsidRPr="003412A0" w:rsidRDefault="00BE0A69" w:rsidP="00BE0A69">
      <w:pPr>
        <w:spacing w:before="120"/>
      </w:pPr>
    </w:p>
    <w:p w14:paraId="24F35A9B" w14:textId="77777777" w:rsidR="00BE0A69" w:rsidRPr="003412A0" w:rsidRDefault="00BE0A69" w:rsidP="00BE0A69">
      <w:pPr>
        <w:spacing w:before="120"/>
      </w:pPr>
    </w:p>
    <w:p w14:paraId="26E7AE19" w14:textId="77777777" w:rsidR="00BE0A69" w:rsidRPr="003412A0" w:rsidRDefault="00BE0A69" w:rsidP="00BE0A69">
      <w:pPr>
        <w:spacing w:before="120"/>
      </w:pPr>
    </w:p>
    <w:p w14:paraId="210EBAFE" w14:textId="77777777" w:rsidR="00BE0A69" w:rsidRPr="003412A0" w:rsidRDefault="00BE0A69" w:rsidP="00BE0A69">
      <w:pPr>
        <w:spacing w:before="120"/>
      </w:pPr>
    </w:p>
    <w:p w14:paraId="4D2867CE" w14:textId="77777777" w:rsidR="00BE0A69" w:rsidRPr="003412A0" w:rsidRDefault="00BE0A69" w:rsidP="00BE0A69">
      <w:pPr>
        <w:spacing w:before="120"/>
      </w:pPr>
    </w:p>
    <w:p w14:paraId="22233942" w14:textId="77777777" w:rsidR="00BE0A69" w:rsidRPr="003412A0" w:rsidRDefault="00BE0A69" w:rsidP="00BE0A69">
      <w:pPr>
        <w:spacing w:before="120"/>
      </w:pPr>
    </w:p>
    <w:p w14:paraId="3C585046" w14:textId="77777777" w:rsidR="00BE0A69" w:rsidRPr="003412A0" w:rsidRDefault="00BE0A69" w:rsidP="00BE0A69">
      <w:pPr>
        <w:spacing w:before="120"/>
      </w:pPr>
    </w:p>
    <w:p w14:paraId="230C6938" w14:textId="77777777" w:rsidR="00BE0A69" w:rsidRPr="003412A0" w:rsidRDefault="00BE0A69" w:rsidP="00BE0A69">
      <w:pPr>
        <w:spacing w:before="120"/>
      </w:pPr>
    </w:p>
    <w:p w14:paraId="2E2D5061" w14:textId="77777777" w:rsidR="00BE0A69" w:rsidRPr="003412A0" w:rsidRDefault="00BE0A69" w:rsidP="00BE0A69">
      <w:pPr>
        <w:spacing w:before="120"/>
      </w:pPr>
    </w:p>
    <w:p w14:paraId="1B715436" w14:textId="77777777" w:rsidR="00BE0A69" w:rsidRPr="003412A0" w:rsidRDefault="00BE0A69" w:rsidP="00BE0A69">
      <w:pPr>
        <w:spacing w:before="120"/>
      </w:pPr>
    </w:p>
    <w:p w14:paraId="65B84D38" w14:textId="77777777" w:rsidR="00BE0A69" w:rsidRPr="003412A0" w:rsidRDefault="00BE0A69" w:rsidP="00BE0A69">
      <w:pPr>
        <w:spacing w:before="120"/>
      </w:pPr>
    </w:p>
    <w:p w14:paraId="6A77409F" w14:textId="77777777" w:rsidR="00BE0A69" w:rsidRPr="003412A0" w:rsidRDefault="00BE0A69" w:rsidP="00BE0A69">
      <w:pPr>
        <w:spacing w:before="120"/>
      </w:pPr>
    </w:p>
    <w:p w14:paraId="7BF70773" w14:textId="77777777" w:rsidR="00BE0A69" w:rsidRPr="003412A0" w:rsidRDefault="00BE0A69" w:rsidP="00BE0A69">
      <w:pPr>
        <w:spacing w:before="120"/>
      </w:pPr>
    </w:p>
    <w:p w14:paraId="4EE5B200" w14:textId="77777777" w:rsidR="00BE0A69" w:rsidRPr="003412A0" w:rsidRDefault="00BE0A69" w:rsidP="00BE0A69">
      <w:pPr>
        <w:spacing w:before="120"/>
      </w:pPr>
    </w:p>
    <w:p w14:paraId="5CEA8124" w14:textId="77777777" w:rsidR="00BE0A69" w:rsidRPr="003412A0" w:rsidRDefault="00BE0A69" w:rsidP="00BE0A69">
      <w:pPr>
        <w:spacing w:before="120"/>
      </w:pPr>
    </w:p>
    <w:p w14:paraId="2B69256F" w14:textId="77777777" w:rsidR="00BE0A69" w:rsidRPr="003412A0" w:rsidRDefault="00BE0A69" w:rsidP="00BE0A69">
      <w:pPr>
        <w:spacing w:before="120"/>
      </w:pPr>
    </w:p>
    <w:p w14:paraId="7BCDE79D" w14:textId="77777777" w:rsidR="00BE0A69" w:rsidRPr="003412A0" w:rsidRDefault="00BE0A69" w:rsidP="00BE0A69">
      <w:pPr>
        <w:spacing w:before="120"/>
      </w:pPr>
    </w:p>
    <w:p w14:paraId="253B7F80" w14:textId="77777777" w:rsidR="00BE0A69" w:rsidRPr="003412A0" w:rsidRDefault="00BE0A69" w:rsidP="00BE0A69">
      <w:pPr>
        <w:spacing w:before="120"/>
      </w:pPr>
    </w:p>
    <w:p w14:paraId="769728F0" w14:textId="77777777" w:rsidR="00BE0A69" w:rsidRPr="003412A0" w:rsidRDefault="00BE0A69" w:rsidP="00BE0A69">
      <w:pPr>
        <w:spacing w:before="120"/>
      </w:pPr>
    </w:p>
    <w:p w14:paraId="242DC58E" w14:textId="77777777" w:rsidR="00BE0A69" w:rsidRPr="003412A0" w:rsidRDefault="00BE0A69" w:rsidP="00BE0A69">
      <w:pPr>
        <w:pStyle w:val="Nessunaspaziatura"/>
        <w:rPr>
          <w:b/>
          <w:sz w:val="22"/>
          <w:szCs w:val="22"/>
          <w:u w:val="single"/>
        </w:rPr>
      </w:pPr>
      <w:bookmarkStart w:id="211" w:name="_Toc501617186"/>
      <w:r w:rsidRPr="003412A0">
        <w:rPr>
          <w:b/>
          <w:sz w:val="22"/>
          <w:szCs w:val="22"/>
          <w:u w:val="single"/>
        </w:rPr>
        <w:t>Ingresso nuovo Ente Riusante</w:t>
      </w:r>
      <w:bookmarkEnd w:id="211"/>
    </w:p>
    <w:p w14:paraId="0B0099B4" w14:textId="77777777" w:rsidR="00BE0A69" w:rsidRPr="003412A0" w:rsidRDefault="00BE0A69" w:rsidP="00BE0A69">
      <w:pPr>
        <w:spacing w:before="120"/>
      </w:pPr>
      <w:r w:rsidRPr="003412A0">
        <w:rPr>
          <w:noProof/>
        </w:rPr>
        <mc:AlternateContent>
          <mc:Choice Requires="wpg">
            <w:drawing>
              <wp:anchor distT="0" distB="0" distL="114300" distR="114300" simplePos="0" relativeHeight="251660288" behindDoc="0" locked="0" layoutInCell="1" allowOverlap="1" wp14:anchorId="7A9B5B93" wp14:editId="3515029A">
                <wp:simplePos x="0" y="0"/>
                <wp:positionH relativeFrom="column">
                  <wp:posOffset>-190500</wp:posOffset>
                </wp:positionH>
                <wp:positionV relativeFrom="paragraph">
                  <wp:posOffset>238760</wp:posOffset>
                </wp:positionV>
                <wp:extent cx="6619875" cy="5332730"/>
                <wp:effectExtent l="0" t="0" r="0" b="1270"/>
                <wp:wrapNone/>
                <wp:docPr id="64" name="Gruppo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19875" cy="5332730"/>
                          <a:chOff x="834" y="3390"/>
                          <a:chExt cx="10425" cy="8398"/>
                        </a:xfrm>
                      </wpg:grpSpPr>
                      <wps:wsp>
                        <wps:cNvPr id="66" name="CasellaDiTesto 82"/>
                        <wps:cNvSpPr txBox="1">
                          <a:spLocks noChangeArrowheads="1"/>
                        </wps:cNvSpPr>
                        <wps:spPr bwMode="auto">
                          <a:xfrm>
                            <a:off x="7296" y="9011"/>
                            <a:ext cx="3851" cy="4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BB0E41" w14:textId="77777777" w:rsidR="00EC69F0" w:rsidRDefault="00EC69F0" w:rsidP="00BE0A69">
                              <w:pPr>
                                <w:pStyle w:val="NormaleWeb"/>
                                <w:spacing w:before="0" w:beforeAutospacing="0" w:after="0" w:afterAutospacing="0"/>
                              </w:pPr>
                              <w:r w:rsidRPr="00F65225">
                                <w:rPr>
                                  <w:rFonts w:ascii="Calibri" w:hAnsi="Calibri"/>
                                  <w:b/>
                                  <w:bCs/>
                                  <w:color w:val="943634"/>
                                  <w:kern w:val="24"/>
                                  <w:sz w:val="28"/>
                                  <w:szCs w:val="28"/>
                                  <w:lang w:val="en-US"/>
                                </w:rPr>
                                <w:t xml:space="preserve">Kit del </w:t>
                              </w:r>
                              <w:proofErr w:type="spellStart"/>
                              <w:r w:rsidRPr="00F65225">
                                <w:rPr>
                                  <w:rFonts w:ascii="Calibri" w:hAnsi="Calibri"/>
                                  <w:b/>
                                  <w:bCs/>
                                  <w:color w:val="943634"/>
                                  <w:kern w:val="24"/>
                                  <w:sz w:val="28"/>
                                  <w:szCs w:val="28"/>
                                  <w:lang w:val="en-US"/>
                                </w:rPr>
                                <w:t>riuso</w:t>
                              </w:r>
                              <w:proofErr w:type="spellEnd"/>
                              <w:r w:rsidRPr="00F65225">
                                <w:rPr>
                                  <w:rFonts w:ascii="Calibri" w:hAnsi="Calibri"/>
                                  <w:b/>
                                  <w:bCs/>
                                  <w:color w:val="943634"/>
                                  <w:kern w:val="24"/>
                                  <w:sz w:val="28"/>
                                  <w:szCs w:val="28"/>
                                  <w:lang w:val="en-US"/>
                                </w:rPr>
                                <w:t xml:space="preserve"> + Governance</w:t>
                              </w:r>
                            </w:p>
                          </w:txbxContent>
                        </wps:txbx>
                        <wps:bodyPr rot="0" vert="horz" wrap="square" lIns="91440" tIns="45720" rIns="91440" bIns="45720" anchor="t" anchorCtr="0" upright="1">
                          <a:spAutoFit/>
                        </wps:bodyPr>
                      </wps:wsp>
                      <wpg:grpSp>
                        <wpg:cNvPr id="68" name="Group 28"/>
                        <wpg:cNvGrpSpPr>
                          <a:grpSpLocks/>
                        </wpg:cNvGrpSpPr>
                        <wpg:grpSpPr bwMode="auto">
                          <a:xfrm>
                            <a:off x="834" y="3390"/>
                            <a:ext cx="10425" cy="8398"/>
                            <a:chOff x="834" y="3390"/>
                            <a:chExt cx="10425" cy="8398"/>
                          </a:xfrm>
                        </wpg:grpSpPr>
                        <wps:wsp>
                          <wps:cNvPr id="70" name="CasellaDiTesto 20"/>
                          <wps:cNvSpPr txBox="1">
                            <a:spLocks noChangeArrowheads="1"/>
                          </wps:cNvSpPr>
                          <wps:spPr bwMode="auto">
                            <a:xfrm>
                              <a:off x="7633" y="5670"/>
                              <a:ext cx="3626" cy="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965884" w14:textId="77777777" w:rsidR="00EC69F0" w:rsidRPr="00C20299" w:rsidRDefault="00EC69F0" w:rsidP="000A2313">
                                <w:pPr>
                                  <w:pStyle w:val="Paragrafoelenco"/>
                                  <w:numPr>
                                    <w:ilvl w:val="0"/>
                                    <w:numId w:val="8"/>
                                  </w:numPr>
                                  <w:tabs>
                                    <w:tab w:val="clear" w:pos="720"/>
                                  </w:tabs>
                                  <w:spacing w:after="0" w:line="240" w:lineRule="auto"/>
                                  <w:ind w:left="426" w:hanging="284"/>
                                  <w:jc w:val="left"/>
                                  <w:rPr>
                                    <w:rFonts w:eastAsia="Times New Roman"/>
                                  </w:rPr>
                                </w:pPr>
                                <w:r w:rsidRPr="00BE1799">
                                  <w:rPr>
                                    <w:rFonts w:ascii="Calibri" w:hAnsi="Calibri"/>
                                    <w:color w:val="666666"/>
                                    <w:kern w:val="24"/>
                                    <w:lang w:val="en-US"/>
                                  </w:rPr>
                                  <w:t>PA leader</w:t>
                                </w:r>
                              </w:p>
                              <w:p w14:paraId="28CE8EDB" w14:textId="77777777" w:rsidR="00EC69F0" w:rsidRPr="00C20299" w:rsidRDefault="00EC69F0" w:rsidP="000A2313">
                                <w:pPr>
                                  <w:pStyle w:val="Paragrafoelenco"/>
                                  <w:numPr>
                                    <w:ilvl w:val="0"/>
                                    <w:numId w:val="8"/>
                                  </w:numPr>
                                  <w:tabs>
                                    <w:tab w:val="clear" w:pos="720"/>
                                  </w:tabs>
                                  <w:spacing w:after="0" w:line="240" w:lineRule="auto"/>
                                  <w:ind w:left="426" w:hanging="284"/>
                                  <w:jc w:val="left"/>
                                  <w:rPr>
                                    <w:rFonts w:eastAsia="Times New Roman"/>
                                  </w:rPr>
                                </w:pPr>
                                <w:r w:rsidRPr="00BE1799">
                                  <w:rPr>
                                    <w:rFonts w:ascii="Calibri" w:hAnsi="Calibri"/>
                                    <w:color w:val="666666"/>
                                    <w:kern w:val="24"/>
                                    <w:lang w:val="en-US"/>
                                  </w:rPr>
                                  <w:t xml:space="preserve">Pa </w:t>
                                </w:r>
                                <w:proofErr w:type="spellStart"/>
                                <w:r w:rsidRPr="00BE1799">
                                  <w:rPr>
                                    <w:rFonts w:ascii="Calibri" w:hAnsi="Calibri"/>
                                    <w:color w:val="666666"/>
                                    <w:kern w:val="24"/>
                                    <w:lang w:val="en-US"/>
                                  </w:rPr>
                                  <w:t>riusanti</w:t>
                                </w:r>
                                <w:proofErr w:type="spellEnd"/>
                              </w:p>
                              <w:p w14:paraId="174B254D" w14:textId="77777777" w:rsidR="00EC69F0" w:rsidRPr="00C20299" w:rsidRDefault="00EC69F0" w:rsidP="000A2313">
                                <w:pPr>
                                  <w:pStyle w:val="Paragrafoelenco"/>
                                  <w:numPr>
                                    <w:ilvl w:val="0"/>
                                    <w:numId w:val="8"/>
                                  </w:numPr>
                                  <w:tabs>
                                    <w:tab w:val="clear" w:pos="720"/>
                                  </w:tabs>
                                  <w:spacing w:after="0" w:line="240" w:lineRule="auto"/>
                                  <w:ind w:left="426" w:hanging="284"/>
                                  <w:jc w:val="left"/>
                                  <w:rPr>
                                    <w:rFonts w:eastAsia="Times New Roman"/>
                                  </w:rPr>
                                </w:pPr>
                                <w:r w:rsidRPr="00BE1799">
                                  <w:rPr>
                                    <w:rFonts w:ascii="Calibri" w:hAnsi="Calibri"/>
                                    <w:color w:val="666666"/>
                                    <w:kern w:val="24"/>
                                  </w:rPr>
                                  <w:t>Altri soggetti (e.g. fornitori?)</w:t>
                                </w:r>
                              </w:p>
                            </w:txbxContent>
                          </wps:txbx>
                          <wps:bodyPr rot="0" vert="horz" wrap="square" lIns="91440" tIns="45720" rIns="91440" bIns="45720" anchor="t" anchorCtr="0" upright="1">
                            <a:spAutoFit/>
                          </wps:bodyPr>
                        </wps:wsp>
                        <wpg:grpSp>
                          <wpg:cNvPr id="71" name="Group 30"/>
                          <wpg:cNvGrpSpPr>
                            <a:grpSpLocks/>
                          </wpg:cNvGrpSpPr>
                          <wpg:grpSpPr bwMode="auto">
                            <a:xfrm>
                              <a:off x="834" y="3390"/>
                              <a:ext cx="9911" cy="8398"/>
                              <a:chOff x="1134" y="3014"/>
                              <a:chExt cx="9911" cy="8398"/>
                            </a:xfrm>
                          </wpg:grpSpPr>
                          <wps:wsp>
                            <wps:cNvPr id="72" name="Rettangolo 8"/>
                            <wps:cNvSpPr>
                              <a:spLocks noChangeArrowheads="1"/>
                            </wps:cNvSpPr>
                            <wps:spPr bwMode="auto">
                              <a:xfrm>
                                <a:off x="1134" y="3014"/>
                                <a:ext cx="2982" cy="863"/>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6F2816F5" w14:textId="77777777" w:rsidR="00EC69F0" w:rsidRPr="00F65225" w:rsidRDefault="00EC69F0" w:rsidP="00BE0A69">
                                  <w:pPr>
                                    <w:pStyle w:val="NormaleWeb"/>
                                    <w:spacing w:before="0" w:beforeAutospacing="0" w:after="0" w:afterAutospacing="0"/>
                                    <w:jc w:val="center"/>
                                    <w:rPr>
                                      <w:sz w:val="22"/>
                                      <w:szCs w:val="22"/>
                                    </w:rPr>
                                  </w:pPr>
                                  <w:proofErr w:type="spellStart"/>
                                  <w:r w:rsidRPr="00F65225">
                                    <w:rPr>
                                      <w:rFonts w:ascii="Calibri" w:hAnsi="Calibri"/>
                                      <w:color w:val="000000"/>
                                      <w:kern w:val="24"/>
                                      <w:sz w:val="22"/>
                                      <w:szCs w:val="22"/>
                                      <w:lang w:val="en-US"/>
                                    </w:rPr>
                                    <w:t>Richiesta</w:t>
                                  </w:r>
                                  <w:proofErr w:type="spellEnd"/>
                                  <w:r w:rsidRPr="00F65225">
                                    <w:rPr>
                                      <w:rFonts w:ascii="Calibri" w:hAnsi="Calibri"/>
                                      <w:color w:val="000000"/>
                                      <w:kern w:val="24"/>
                                      <w:sz w:val="22"/>
                                      <w:szCs w:val="22"/>
                                      <w:lang w:val="en-US"/>
                                    </w:rPr>
                                    <w:t xml:space="preserve"> </w:t>
                                  </w:r>
                                  <w:proofErr w:type="spellStart"/>
                                  <w:r w:rsidRPr="00F65225">
                                    <w:rPr>
                                      <w:rFonts w:ascii="Calibri" w:hAnsi="Calibri"/>
                                      <w:color w:val="000000"/>
                                      <w:kern w:val="24"/>
                                      <w:sz w:val="22"/>
                                      <w:szCs w:val="22"/>
                                      <w:lang w:val="en-US"/>
                                    </w:rPr>
                                    <w:t>entrata</w:t>
                                  </w:r>
                                  <w:proofErr w:type="spellEnd"/>
                                  <w:r w:rsidRPr="00F65225">
                                    <w:rPr>
                                      <w:rFonts w:ascii="Calibri" w:hAnsi="Calibri"/>
                                      <w:color w:val="000000"/>
                                      <w:kern w:val="24"/>
                                      <w:sz w:val="22"/>
                                      <w:szCs w:val="22"/>
                                      <w:lang w:val="en-US"/>
                                    </w:rPr>
                                    <w:t xml:space="preserve"> community + </w:t>
                                  </w:r>
                                  <w:proofErr w:type="spellStart"/>
                                  <w:r w:rsidRPr="00F65225">
                                    <w:rPr>
                                      <w:rFonts w:ascii="Calibri" w:hAnsi="Calibri"/>
                                      <w:color w:val="000000"/>
                                      <w:kern w:val="24"/>
                                      <w:sz w:val="22"/>
                                      <w:szCs w:val="22"/>
                                      <w:lang w:val="en-US"/>
                                    </w:rPr>
                                    <w:t>richiesta</w:t>
                                  </w:r>
                                  <w:proofErr w:type="spellEnd"/>
                                  <w:r w:rsidRPr="00F65225">
                                    <w:rPr>
                                      <w:rFonts w:ascii="Calibri" w:hAnsi="Calibri"/>
                                      <w:color w:val="000000"/>
                                      <w:kern w:val="24"/>
                                      <w:sz w:val="22"/>
                                      <w:szCs w:val="22"/>
                                      <w:lang w:val="en-US"/>
                                    </w:rPr>
                                    <w:t xml:space="preserve"> </w:t>
                                  </w:r>
                                  <w:proofErr w:type="spellStart"/>
                                  <w:r w:rsidRPr="00F65225">
                                    <w:rPr>
                                      <w:rFonts w:ascii="Calibri" w:hAnsi="Calibri"/>
                                      <w:color w:val="000000"/>
                                      <w:kern w:val="24"/>
                                      <w:sz w:val="22"/>
                                      <w:szCs w:val="22"/>
                                      <w:lang w:val="en-US"/>
                                    </w:rPr>
                                    <w:t>soluzione</w:t>
                                  </w:r>
                                  <w:proofErr w:type="spellEnd"/>
                                </w:p>
                              </w:txbxContent>
                            </wps:txbx>
                            <wps:bodyPr rot="0" vert="horz" wrap="square" lIns="91440" tIns="45720" rIns="91440" bIns="45720" anchor="ctr" anchorCtr="0" upright="1">
                              <a:noAutofit/>
                            </wps:bodyPr>
                          </wps:wsp>
                          <wps:wsp>
                            <wps:cNvPr id="73" name="Rettangolo 9"/>
                            <wps:cNvSpPr>
                              <a:spLocks noChangeArrowheads="1"/>
                            </wps:cNvSpPr>
                            <wps:spPr bwMode="auto">
                              <a:xfrm>
                                <a:off x="1134" y="4249"/>
                                <a:ext cx="2922" cy="819"/>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263941AD" w14:textId="77777777" w:rsidR="00EC69F0" w:rsidRPr="00F65225" w:rsidRDefault="00EC69F0" w:rsidP="00BE0A69">
                                  <w:pPr>
                                    <w:pStyle w:val="NormaleWeb"/>
                                    <w:spacing w:before="0" w:beforeAutospacing="0" w:after="0" w:afterAutospacing="0"/>
                                    <w:jc w:val="center"/>
                                    <w:rPr>
                                      <w:sz w:val="22"/>
                                      <w:szCs w:val="22"/>
                                    </w:rPr>
                                  </w:pPr>
                                  <w:proofErr w:type="spellStart"/>
                                  <w:r w:rsidRPr="00F65225">
                                    <w:rPr>
                                      <w:rFonts w:ascii="Calibri" w:hAnsi="Calibri"/>
                                      <w:color w:val="000000"/>
                                      <w:kern w:val="24"/>
                                      <w:sz w:val="22"/>
                                      <w:szCs w:val="22"/>
                                      <w:lang w:val="en-US"/>
                                    </w:rPr>
                                    <w:t>Valutazione</w:t>
                                  </w:r>
                                  <w:proofErr w:type="spellEnd"/>
                                  <w:r w:rsidRPr="00F65225">
                                    <w:rPr>
                                      <w:rFonts w:ascii="Calibri" w:hAnsi="Calibri"/>
                                      <w:color w:val="000000"/>
                                      <w:kern w:val="24"/>
                                      <w:sz w:val="22"/>
                                      <w:szCs w:val="22"/>
                                      <w:lang w:val="en-US"/>
                                    </w:rPr>
                                    <w:t xml:space="preserve"> </w:t>
                                  </w:r>
                                  <w:proofErr w:type="spellStart"/>
                                  <w:r w:rsidRPr="00F65225">
                                    <w:rPr>
                                      <w:rFonts w:ascii="Calibri" w:hAnsi="Calibri"/>
                                      <w:color w:val="000000"/>
                                      <w:kern w:val="24"/>
                                      <w:sz w:val="22"/>
                                      <w:szCs w:val="22"/>
                                      <w:lang w:val="en-US"/>
                                    </w:rPr>
                                    <w:t>approvazione</w:t>
                                  </w:r>
                                  <w:proofErr w:type="spellEnd"/>
                                </w:p>
                              </w:txbxContent>
                            </wps:txbx>
                            <wps:bodyPr rot="0" vert="horz" wrap="square" lIns="91440" tIns="45720" rIns="91440" bIns="45720" anchor="ctr" anchorCtr="0" upright="1">
                              <a:noAutofit/>
                            </wps:bodyPr>
                          </wps:wsp>
                          <wps:wsp>
                            <wps:cNvPr id="75" name="Rettangolo 10"/>
                            <wps:cNvSpPr>
                              <a:spLocks noChangeArrowheads="1"/>
                            </wps:cNvSpPr>
                            <wps:spPr bwMode="auto">
                              <a:xfrm>
                                <a:off x="1134" y="5505"/>
                                <a:ext cx="2922" cy="566"/>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7C311B0B" w14:textId="77777777" w:rsidR="00EC69F0" w:rsidRPr="00F65225" w:rsidRDefault="00EC69F0" w:rsidP="00BE0A69">
                                  <w:pPr>
                                    <w:pStyle w:val="NormaleWeb"/>
                                    <w:spacing w:before="0" w:beforeAutospacing="0" w:after="0" w:afterAutospacing="0"/>
                                    <w:jc w:val="center"/>
                                    <w:rPr>
                                      <w:sz w:val="22"/>
                                      <w:szCs w:val="22"/>
                                    </w:rPr>
                                  </w:pPr>
                                  <w:proofErr w:type="spellStart"/>
                                  <w:r w:rsidRPr="00F65225">
                                    <w:rPr>
                                      <w:rFonts w:ascii="Calibri" w:hAnsi="Calibri"/>
                                      <w:color w:val="000000"/>
                                      <w:kern w:val="24"/>
                                      <w:sz w:val="22"/>
                                      <w:szCs w:val="22"/>
                                      <w:lang w:val="en-US"/>
                                    </w:rPr>
                                    <w:t>Tavolo</w:t>
                                  </w:r>
                                  <w:proofErr w:type="spellEnd"/>
                                  <w:r w:rsidRPr="00F65225">
                                    <w:rPr>
                                      <w:rFonts w:ascii="Calibri" w:hAnsi="Calibri"/>
                                      <w:color w:val="000000"/>
                                      <w:kern w:val="24"/>
                                      <w:sz w:val="22"/>
                                      <w:szCs w:val="22"/>
                                      <w:lang w:val="en-US"/>
                                    </w:rPr>
                                    <w:t xml:space="preserve"> di </w:t>
                                  </w:r>
                                  <w:proofErr w:type="spellStart"/>
                                  <w:r w:rsidRPr="00F65225">
                                    <w:rPr>
                                      <w:rFonts w:ascii="Calibri" w:hAnsi="Calibri"/>
                                      <w:color w:val="000000"/>
                                      <w:kern w:val="24"/>
                                      <w:sz w:val="22"/>
                                      <w:szCs w:val="22"/>
                                      <w:lang w:val="en-US"/>
                                    </w:rPr>
                                    <w:t>lavoro</w:t>
                                  </w:r>
                                  <w:proofErr w:type="spellEnd"/>
                                </w:p>
                              </w:txbxContent>
                            </wps:txbx>
                            <wps:bodyPr rot="0" vert="horz" wrap="square" lIns="91440" tIns="45720" rIns="91440" bIns="45720" anchor="ctr" anchorCtr="0" upright="1">
                              <a:noAutofit/>
                            </wps:bodyPr>
                          </wps:wsp>
                          <wps:wsp>
                            <wps:cNvPr id="76" name="Rettangolo 11"/>
                            <wps:cNvSpPr>
                              <a:spLocks noChangeArrowheads="1"/>
                            </wps:cNvSpPr>
                            <wps:spPr bwMode="auto">
                              <a:xfrm>
                                <a:off x="1134" y="7768"/>
                                <a:ext cx="2922" cy="790"/>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03DB7F0A" w14:textId="77777777" w:rsidR="00EC69F0" w:rsidRPr="00F65225" w:rsidRDefault="00EC69F0" w:rsidP="00BE0A69">
                                  <w:pPr>
                                    <w:pStyle w:val="NormaleWeb"/>
                                    <w:spacing w:before="0" w:beforeAutospacing="0" w:after="0" w:afterAutospacing="0"/>
                                    <w:jc w:val="center"/>
                                    <w:rPr>
                                      <w:sz w:val="22"/>
                                      <w:szCs w:val="22"/>
                                    </w:rPr>
                                  </w:pPr>
                                  <w:proofErr w:type="spellStart"/>
                                  <w:r w:rsidRPr="00F65225">
                                    <w:rPr>
                                      <w:rFonts w:ascii="Calibri" w:hAnsi="Calibri"/>
                                      <w:color w:val="000000"/>
                                      <w:kern w:val="24"/>
                                      <w:sz w:val="22"/>
                                      <w:szCs w:val="22"/>
                                      <w:lang w:val="en-US"/>
                                    </w:rPr>
                                    <w:t>Approvazione</w:t>
                                  </w:r>
                                  <w:proofErr w:type="spellEnd"/>
                                  <w:r w:rsidRPr="00F65225">
                                    <w:rPr>
                                      <w:rFonts w:ascii="Calibri" w:hAnsi="Calibri"/>
                                      <w:color w:val="000000"/>
                                      <w:kern w:val="24"/>
                                      <w:sz w:val="22"/>
                                      <w:szCs w:val="22"/>
                                      <w:lang w:val="en-US"/>
                                    </w:rPr>
                                    <w:t xml:space="preserve"> </w:t>
                                  </w:r>
                                  <w:proofErr w:type="spellStart"/>
                                  <w:r w:rsidRPr="00F65225">
                                    <w:rPr>
                                      <w:rFonts w:ascii="Calibri" w:hAnsi="Calibri"/>
                                      <w:color w:val="000000"/>
                                      <w:kern w:val="24"/>
                                      <w:sz w:val="22"/>
                                      <w:szCs w:val="22"/>
                                      <w:lang w:val="en-US"/>
                                    </w:rPr>
                                    <w:t>giunte</w:t>
                                  </w:r>
                                  <w:proofErr w:type="spellEnd"/>
                                </w:p>
                              </w:txbxContent>
                            </wps:txbx>
                            <wps:bodyPr rot="0" vert="horz" wrap="square" lIns="91440" tIns="45720" rIns="91440" bIns="45720" anchor="ctr" anchorCtr="0" upright="1">
                              <a:noAutofit/>
                            </wps:bodyPr>
                          </wps:wsp>
                          <wps:wsp>
                            <wps:cNvPr id="77" name="Rettangolo 12"/>
                            <wps:cNvSpPr>
                              <a:spLocks noChangeArrowheads="1"/>
                            </wps:cNvSpPr>
                            <wps:spPr bwMode="auto">
                              <a:xfrm>
                                <a:off x="1134" y="6488"/>
                                <a:ext cx="2922" cy="864"/>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5DAF1250" w14:textId="77777777" w:rsidR="00EC69F0" w:rsidRPr="00F65225" w:rsidRDefault="00EC69F0" w:rsidP="00BE0A69">
                                  <w:pPr>
                                    <w:pStyle w:val="NormaleWeb"/>
                                    <w:spacing w:before="0" w:beforeAutospacing="0" w:after="0" w:afterAutospacing="0"/>
                                    <w:jc w:val="center"/>
                                    <w:rPr>
                                      <w:sz w:val="22"/>
                                      <w:szCs w:val="22"/>
                                    </w:rPr>
                                  </w:pPr>
                                  <w:proofErr w:type="spellStart"/>
                                  <w:r w:rsidRPr="00F65225">
                                    <w:rPr>
                                      <w:rFonts w:ascii="Calibri" w:hAnsi="Calibri"/>
                                      <w:color w:val="000000"/>
                                      <w:kern w:val="24"/>
                                      <w:sz w:val="22"/>
                                      <w:szCs w:val="22"/>
                                      <w:lang w:val="en-US"/>
                                    </w:rPr>
                                    <w:t>Contratto</w:t>
                                  </w:r>
                                  <w:proofErr w:type="spellEnd"/>
                                  <w:r w:rsidRPr="00F65225">
                                    <w:rPr>
                                      <w:rFonts w:ascii="Calibri" w:hAnsi="Calibri"/>
                                      <w:color w:val="000000"/>
                                      <w:kern w:val="24"/>
                                      <w:sz w:val="22"/>
                                      <w:szCs w:val="22"/>
                                      <w:lang w:val="en-US"/>
                                    </w:rPr>
                                    <w:t>/</w:t>
                                  </w:r>
                                  <w:proofErr w:type="spellStart"/>
                                  <w:r w:rsidRPr="00F65225">
                                    <w:rPr>
                                      <w:rFonts w:ascii="Calibri" w:hAnsi="Calibri"/>
                                      <w:color w:val="000000"/>
                                      <w:kern w:val="24"/>
                                      <w:sz w:val="22"/>
                                      <w:szCs w:val="22"/>
                                      <w:lang w:val="en-US"/>
                                    </w:rPr>
                                    <w:t>convenzione</w:t>
                                  </w:r>
                                  <w:proofErr w:type="spellEnd"/>
                                  <w:r w:rsidRPr="00F65225">
                                    <w:rPr>
                                      <w:rFonts w:ascii="Calibri" w:hAnsi="Calibri"/>
                                      <w:color w:val="000000"/>
                                      <w:kern w:val="24"/>
                                      <w:sz w:val="22"/>
                                      <w:szCs w:val="22"/>
                                      <w:lang w:val="en-US"/>
                                    </w:rPr>
                                    <w:t xml:space="preserve"> di </w:t>
                                  </w:r>
                                  <w:proofErr w:type="spellStart"/>
                                  <w:r w:rsidRPr="00F65225">
                                    <w:rPr>
                                      <w:rFonts w:ascii="Calibri" w:hAnsi="Calibri"/>
                                      <w:color w:val="000000"/>
                                      <w:kern w:val="24"/>
                                      <w:sz w:val="22"/>
                                      <w:szCs w:val="22"/>
                                      <w:lang w:val="en-US"/>
                                    </w:rPr>
                                    <w:t>adozione</w:t>
                                  </w:r>
                                  <w:proofErr w:type="spellEnd"/>
                                  <w:r w:rsidRPr="00F65225">
                                    <w:rPr>
                                      <w:rFonts w:ascii="Calibri" w:hAnsi="Calibri"/>
                                      <w:color w:val="000000"/>
                                      <w:kern w:val="24"/>
                                      <w:sz w:val="22"/>
                                      <w:szCs w:val="22"/>
                                      <w:lang w:val="en-US"/>
                                    </w:rPr>
                                    <w:t xml:space="preserve"> </w:t>
                                  </w:r>
                                </w:p>
                              </w:txbxContent>
                            </wps:txbx>
                            <wps:bodyPr rot="0" vert="horz" wrap="square" lIns="91440" tIns="45720" rIns="91440" bIns="45720" anchor="ctr" anchorCtr="0" upright="1">
                              <a:noAutofit/>
                            </wps:bodyPr>
                          </wps:wsp>
                          <wps:wsp>
                            <wps:cNvPr id="78" name="Rettangolo 13"/>
                            <wps:cNvSpPr>
                              <a:spLocks noChangeArrowheads="1"/>
                            </wps:cNvSpPr>
                            <wps:spPr bwMode="auto">
                              <a:xfrm>
                                <a:off x="1134" y="8952"/>
                                <a:ext cx="2922" cy="418"/>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62B09D58" w14:textId="77777777" w:rsidR="00EC69F0" w:rsidRPr="00F65225" w:rsidRDefault="00EC69F0" w:rsidP="00BE0A69">
                                  <w:pPr>
                                    <w:pStyle w:val="NormaleWeb"/>
                                    <w:spacing w:before="0" w:beforeAutospacing="0" w:after="0" w:afterAutospacing="0"/>
                                    <w:jc w:val="center"/>
                                    <w:rPr>
                                      <w:sz w:val="22"/>
                                      <w:szCs w:val="22"/>
                                    </w:rPr>
                                  </w:pPr>
                                  <w:proofErr w:type="spellStart"/>
                                  <w:r w:rsidRPr="00F65225">
                                    <w:rPr>
                                      <w:rFonts w:ascii="Calibri" w:hAnsi="Calibri"/>
                                      <w:color w:val="000000"/>
                                      <w:kern w:val="24"/>
                                      <w:sz w:val="22"/>
                                      <w:szCs w:val="22"/>
                                      <w:lang w:val="en-US"/>
                                    </w:rPr>
                                    <w:t>Erogazione</w:t>
                                  </w:r>
                                  <w:proofErr w:type="spellEnd"/>
                                  <w:r w:rsidRPr="00F65225">
                                    <w:rPr>
                                      <w:rFonts w:ascii="Calibri" w:hAnsi="Calibri"/>
                                      <w:color w:val="000000"/>
                                      <w:kern w:val="24"/>
                                      <w:sz w:val="22"/>
                                      <w:szCs w:val="22"/>
                                      <w:lang w:val="en-US"/>
                                    </w:rPr>
                                    <w:t xml:space="preserve"> del kit</w:t>
                                  </w:r>
                                </w:p>
                              </w:txbxContent>
                            </wps:txbx>
                            <wps:bodyPr rot="0" vert="horz" wrap="square" lIns="91440" tIns="45720" rIns="91440" bIns="45720" anchor="ctr" anchorCtr="0" upright="1">
                              <a:noAutofit/>
                            </wps:bodyPr>
                          </wps:wsp>
                          <wps:wsp>
                            <wps:cNvPr id="79" name="Connettore 2 15"/>
                            <wps:cNvCnPr>
                              <a:cxnSpLocks noChangeShapeType="1"/>
                            </wps:cNvCnPr>
                            <wps:spPr bwMode="auto">
                              <a:xfrm flipH="1">
                                <a:off x="2595" y="3877"/>
                                <a:ext cx="30" cy="373"/>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 name="Connettore 2 16"/>
                            <wps:cNvCnPr>
                              <a:cxnSpLocks noChangeShapeType="1"/>
                            </wps:cNvCnPr>
                            <wps:spPr bwMode="auto">
                              <a:xfrm>
                                <a:off x="2595" y="5068"/>
                                <a:ext cx="0" cy="437"/>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 name="Connettore 2 17"/>
                            <wps:cNvCnPr>
                              <a:cxnSpLocks noChangeShapeType="1"/>
                            </wps:cNvCnPr>
                            <wps:spPr bwMode="auto">
                              <a:xfrm>
                                <a:off x="2595" y="6071"/>
                                <a:ext cx="0" cy="417"/>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 name="Connettore 2 18"/>
                            <wps:cNvCnPr>
                              <a:cxnSpLocks noChangeShapeType="1"/>
                            </wps:cNvCnPr>
                            <wps:spPr bwMode="auto">
                              <a:xfrm>
                                <a:off x="2595" y="7352"/>
                                <a:ext cx="0" cy="416"/>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 name="Connettore 2 19"/>
                            <wps:cNvCnPr>
                              <a:cxnSpLocks noChangeShapeType="1"/>
                            </wps:cNvCnPr>
                            <wps:spPr bwMode="auto">
                              <a:xfrm>
                                <a:off x="2595" y="8558"/>
                                <a:ext cx="0" cy="395"/>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 name="CasellaDiTesto 23"/>
                            <wps:cNvSpPr txBox="1">
                              <a:spLocks noChangeArrowheads="1"/>
                            </wps:cNvSpPr>
                            <wps:spPr bwMode="auto">
                              <a:xfrm>
                                <a:off x="6839" y="5568"/>
                                <a:ext cx="1268"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5440CC" w14:textId="77777777" w:rsidR="00EC69F0" w:rsidRDefault="00EC69F0" w:rsidP="00BE0A69">
                                  <w:pPr>
                                    <w:pStyle w:val="NormaleWeb"/>
                                    <w:spacing w:before="0" w:beforeAutospacing="0" w:after="0" w:afterAutospacing="0"/>
                                  </w:pPr>
                                  <w:proofErr w:type="spellStart"/>
                                  <w:r w:rsidRPr="00F65225">
                                    <w:rPr>
                                      <w:rFonts w:ascii="Calibri" w:hAnsi="Calibri"/>
                                      <w:i/>
                                      <w:iCs/>
                                      <w:color w:val="000000"/>
                                      <w:kern w:val="24"/>
                                      <w:sz w:val="22"/>
                                      <w:szCs w:val="22"/>
                                      <w:lang w:val="en-US"/>
                                    </w:rPr>
                                    <w:t>Coinvolge</w:t>
                                  </w:r>
                                  <w:proofErr w:type="spellEnd"/>
                                </w:p>
                              </w:txbxContent>
                            </wps:txbx>
                            <wps:bodyPr rot="0" vert="horz" wrap="square" lIns="91440" tIns="45720" rIns="91440" bIns="45720" anchor="t" anchorCtr="0" upright="1">
                              <a:spAutoFit/>
                            </wps:bodyPr>
                          </wps:wsp>
                          <pic:pic xmlns:pic="http://schemas.openxmlformats.org/drawingml/2006/picture">
                            <pic:nvPicPr>
                              <pic:cNvPr id="86" name="Immagine 6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4355" y="3255"/>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7" name="CasellaDiTesto 64"/>
                            <wps:cNvSpPr txBox="1">
                              <a:spLocks noChangeArrowheads="1"/>
                            </wps:cNvSpPr>
                            <wps:spPr bwMode="auto">
                              <a:xfrm>
                                <a:off x="4603" y="3239"/>
                                <a:ext cx="2299"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3F03ED" w14:textId="77777777" w:rsidR="00EC69F0" w:rsidRPr="00906D50" w:rsidRDefault="00EC69F0"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Ente</w:t>
                                  </w:r>
                                  <w:proofErr w:type="spellEnd"/>
                                  <w:r w:rsidRPr="00BE1799">
                                    <w:rPr>
                                      <w:rFonts w:ascii="Calibri" w:hAnsi="Calibri"/>
                                      <w:b/>
                                      <w:bCs/>
                                      <w:color w:val="666666"/>
                                      <w:kern w:val="24"/>
                                      <w:sz w:val="22"/>
                                      <w:szCs w:val="22"/>
                                      <w:lang w:val="en-US"/>
                                    </w:rPr>
                                    <w:t xml:space="preserve"> </w:t>
                                  </w:r>
                                  <w:proofErr w:type="spellStart"/>
                                  <w:r w:rsidRPr="00BE1799">
                                    <w:rPr>
                                      <w:rFonts w:ascii="Calibri" w:hAnsi="Calibri"/>
                                      <w:b/>
                                      <w:bCs/>
                                      <w:color w:val="666666"/>
                                      <w:kern w:val="24"/>
                                      <w:sz w:val="22"/>
                                      <w:szCs w:val="22"/>
                                      <w:lang w:val="en-US"/>
                                    </w:rPr>
                                    <w:t>riusante</w:t>
                                  </w:r>
                                  <w:proofErr w:type="spellEnd"/>
                                </w:p>
                              </w:txbxContent>
                            </wps:txbx>
                            <wps:bodyPr rot="0" vert="horz" wrap="square" lIns="91440" tIns="45720" rIns="91440" bIns="45720" anchor="t" anchorCtr="0" upright="1">
                              <a:spAutoFit/>
                            </wps:bodyPr>
                          </wps:wsp>
                          <pic:pic xmlns:pic="http://schemas.openxmlformats.org/drawingml/2006/picture">
                            <pic:nvPicPr>
                              <pic:cNvPr id="88" name="Immagine 6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4394" y="4438"/>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9" name="CasellaDiTesto 66"/>
                            <wps:cNvSpPr txBox="1">
                              <a:spLocks noChangeArrowheads="1"/>
                            </wps:cNvSpPr>
                            <wps:spPr bwMode="auto">
                              <a:xfrm>
                                <a:off x="4681" y="4321"/>
                                <a:ext cx="2299" cy="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3D3384" w14:textId="77777777" w:rsidR="00EC69F0" w:rsidRPr="00906D50" w:rsidRDefault="00EC69F0"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Gestore</w:t>
                                  </w:r>
                                  <w:proofErr w:type="spellEnd"/>
                                  <w:r w:rsidRPr="00BE1799">
                                    <w:rPr>
                                      <w:rFonts w:ascii="Calibri" w:hAnsi="Calibri"/>
                                      <w:b/>
                                      <w:bCs/>
                                      <w:color w:val="666666"/>
                                      <w:kern w:val="24"/>
                                      <w:sz w:val="22"/>
                                      <w:szCs w:val="22"/>
                                      <w:lang w:val="en-US"/>
                                    </w:rPr>
                                    <w:t xml:space="preserve"> </w:t>
                                  </w:r>
                                  <w:proofErr w:type="spellStart"/>
                                  <w:r w:rsidRPr="00BE1799">
                                    <w:rPr>
                                      <w:rFonts w:ascii="Calibri" w:hAnsi="Calibri"/>
                                      <w:b/>
                                      <w:bCs/>
                                      <w:color w:val="666666"/>
                                      <w:kern w:val="24"/>
                                      <w:sz w:val="22"/>
                                      <w:szCs w:val="22"/>
                                      <w:lang w:val="en-US"/>
                                    </w:rPr>
                                    <w:t>della</w:t>
                                  </w:r>
                                  <w:proofErr w:type="spellEnd"/>
                                  <w:r w:rsidRPr="00BE1799">
                                    <w:rPr>
                                      <w:rFonts w:ascii="Calibri" w:hAnsi="Calibri"/>
                                      <w:b/>
                                      <w:bCs/>
                                      <w:color w:val="666666"/>
                                      <w:kern w:val="24"/>
                                      <w:sz w:val="22"/>
                                      <w:szCs w:val="22"/>
                                      <w:lang w:val="en-US"/>
                                    </w:rPr>
                                    <w:t xml:space="preserve"> community</w:t>
                                  </w:r>
                                </w:p>
                              </w:txbxContent>
                            </wps:txbx>
                            <wps:bodyPr rot="0" vert="horz" wrap="square" lIns="91440" tIns="45720" rIns="91440" bIns="45720" anchor="t" anchorCtr="0" upright="1">
                              <a:spAutoFit/>
                            </wps:bodyPr>
                          </wps:wsp>
                          <pic:pic xmlns:pic="http://schemas.openxmlformats.org/drawingml/2006/picture">
                            <pic:nvPicPr>
                              <pic:cNvPr id="90" name="Immagine 6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4300" y="5523"/>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1" name="CasellaDiTesto 68"/>
                            <wps:cNvSpPr txBox="1">
                              <a:spLocks noChangeArrowheads="1"/>
                            </wps:cNvSpPr>
                            <wps:spPr bwMode="auto">
                              <a:xfrm>
                                <a:off x="4672" y="5406"/>
                                <a:ext cx="2299" cy="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9D6813" w14:textId="77777777" w:rsidR="00EC69F0" w:rsidRPr="00906D50" w:rsidRDefault="00EC69F0" w:rsidP="00BE0A69">
                                  <w:pPr>
                                    <w:pStyle w:val="NormaleWeb"/>
                                    <w:spacing w:before="0" w:beforeAutospacing="0" w:after="0" w:afterAutospacing="0"/>
                                    <w:rPr>
                                      <w:sz w:val="22"/>
                                      <w:szCs w:val="22"/>
                                    </w:rPr>
                                  </w:pPr>
                                  <w:r w:rsidRPr="00BE1799">
                                    <w:rPr>
                                      <w:rFonts w:ascii="Calibri" w:hAnsi="Calibri"/>
                                      <w:b/>
                                      <w:bCs/>
                                      <w:color w:val="666666"/>
                                      <w:kern w:val="24"/>
                                      <w:sz w:val="22"/>
                                      <w:szCs w:val="22"/>
                                      <w:lang w:val="en-US"/>
                                    </w:rPr>
                                    <w:t xml:space="preserve">PM del </w:t>
                                  </w:r>
                                  <w:proofErr w:type="spellStart"/>
                                  <w:r w:rsidRPr="00BE1799">
                                    <w:rPr>
                                      <w:rFonts w:ascii="Calibri" w:hAnsi="Calibri"/>
                                      <w:b/>
                                      <w:bCs/>
                                      <w:color w:val="666666"/>
                                      <w:kern w:val="24"/>
                                      <w:sz w:val="22"/>
                                      <w:szCs w:val="22"/>
                                      <w:lang w:val="en-US"/>
                                    </w:rPr>
                                    <w:t>Gestore</w:t>
                                  </w:r>
                                  <w:proofErr w:type="spellEnd"/>
                                  <w:r w:rsidRPr="00BE1799">
                                    <w:rPr>
                                      <w:rFonts w:ascii="Calibri" w:hAnsi="Calibri"/>
                                      <w:b/>
                                      <w:bCs/>
                                      <w:color w:val="666666"/>
                                      <w:kern w:val="24"/>
                                      <w:sz w:val="22"/>
                                      <w:szCs w:val="22"/>
                                      <w:lang w:val="en-US"/>
                                    </w:rPr>
                                    <w:t xml:space="preserve"> </w:t>
                                  </w:r>
                                  <w:proofErr w:type="spellStart"/>
                                  <w:r w:rsidRPr="00BE1799">
                                    <w:rPr>
                                      <w:rFonts w:ascii="Calibri" w:hAnsi="Calibri"/>
                                      <w:b/>
                                      <w:bCs/>
                                      <w:color w:val="666666"/>
                                      <w:kern w:val="24"/>
                                      <w:sz w:val="22"/>
                                      <w:szCs w:val="22"/>
                                      <w:lang w:val="en-US"/>
                                    </w:rPr>
                                    <w:t>della</w:t>
                                  </w:r>
                                  <w:proofErr w:type="spellEnd"/>
                                  <w:r w:rsidRPr="00BE1799">
                                    <w:rPr>
                                      <w:rFonts w:ascii="Calibri" w:hAnsi="Calibri"/>
                                      <w:b/>
                                      <w:bCs/>
                                      <w:color w:val="666666"/>
                                      <w:kern w:val="24"/>
                                      <w:sz w:val="22"/>
                                      <w:szCs w:val="22"/>
                                      <w:lang w:val="en-US"/>
                                    </w:rPr>
                                    <w:t xml:space="preserve"> community</w:t>
                                  </w:r>
                                </w:p>
                              </w:txbxContent>
                            </wps:txbx>
                            <wps:bodyPr rot="0" vert="horz" wrap="square" lIns="91440" tIns="45720" rIns="91440" bIns="45720" anchor="t" anchorCtr="0" upright="1">
                              <a:spAutoFit/>
                            </wps:bodyPr>
                          </wps:wsp>
                          <pic:pic xmlns:pic="http://schemas.openxmlformats.org/drawingml/2006/picture">
                            <pic:nvPicPr>
                              <pic:cNvPr id="92" name="Immagine 7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6971" y="3200"/>
                                <a:ext cx="450" cy="4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3" name="CasellaDiTesto 80"/>
                            <wps:cNvSpPr txBox="1">
                              <a:spLocks noChangeArrowheads="1"/>
                            </wps:cNvSpPr>
                            <wps:spPr bwMode="auto">
                              <a:xfrm>
                                <a:off x="7421" y="3179"/>
                                <a:ext cx="3624" cy="8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1FA94C" w14:textId="77777777" w:rsidR="00EC69F0" w:rsidRDefault="00EC69F0" w:rsidP="00BE0A69">
                                  <w:pPr>
                                    <w:pStyle w:val="NormaleWeb"/>
                                    <w:spacing w:before="0" w:beforeAutospacing="0" w:after="0" w:afterAutospacing="0"/>
                                  </w:pPr>
                                  <w:proofErr w:type="spellStart"/>
                                  <w:r w:rsidRPr="00F65225">
                                    <w:rPr>
                                      <w:rFonts w:ascii="Calibri" w:hAnsi="Calibri"/>
                                      <w:b/>
                                      <w:bCs/>
                                      <w:color w:val="943634"/>
                                      <w:kern w:val="24"/>
                                      <w:sz w:val="28"/>
                                      <w:szCs w:val="28"/>
                                      <w:lang w:val="en-US"/>
                                    </w:rPr>
                                    <w:t>Griglia</w:t>
                                  </w:r>
                                  <w:proofErr w:type="spellEnd"/>
                                  <w:r w:rsidRPr="00F65225">
                                    <w:rPr>
                                      <w:rFonts w:ascii="Calibri" w:hAnsi="Calibri"/>
                                      <w:b/>
                                      <w:bCs/>
                                      <w:color w:val="943634"/>
                                      <w:kern w:val="24"/>
                                      <w:sz w:val="28"/>
                                      <w:szCs w:val="28"/>
                                      <w:lang w:val="en-US"/>
                                    </w:rPr>
                                    <w:t xml:space="preserve"> </w:t>
                                  </w:r>
                                  <w:proofErr w:type="spellStart"/>
                                  <w:r w:rsidRPr="00F65225">
                                    <w:rPr>
                                      <w:rFonts w:ascii="Calibri" w:hAnsi="Calibri"/>
                                      <w:b/>
                                      <w:bCs/>
                                      <w:color w:val="943634"/>
                                      <w:kern w:val="24"/>
                                      <w:sz w:val="28"/>
                                      <w:szCs w:val="28"/>
                                      <w:lang w:val="en-US"/>
                                    </w:rPr>
                                    <w:t>autovalutazione</w:t>
                                  </w:r>
                                  <w:proofErr w:type="spellEnd"/>
                                  <w:r w:rsidRPr="00F65225">
                                    <w:rPr>
                                      <w:rFonts w:ascii="Calibri" w:hAnsi="Calibri"/>
                                      <w:b/>
                                      <w:bCs/>
                                      <w:color w:val="943634"/>
                                      <w:kern w:val="24"/>
                                      <w:sz w:val="28"/>
                                      <w:szCs w:val="28"/>
                                      <w:lang w:val="en-US"/>
                                    </w:rPr>
                                    <w:t xml:space="preserve"> </w:t>
                                  </w:r>
                                  <w:proofErr w:type="spellStart"/>
                                  <w:r w:rsidRPr="00F65225">
                                    <w:rPr>
                                      <w:rFonts w:ascii="Calibri" w:hAnsi="Calibri"/>
                                      <w:b/>
                                      <w:bCs/>
                                      <w:color w:val="943634"/>
                                      <w:kern w:val="24"/>
                                      <w:sz w:val="28"/>
                                      <w:szCs w:val="28"/>
                                      <w:lang w:val="en-US"/>
                                    </w:rPr>
                                    <w:t>fabbisogno</w:t>
                                  </w:r>
                                  <w:proofErr w:type="spellEnd"/>
                                </w:p>
                              </w:txbxContent>
                            </wps:txbx>
                            <wps:bodyPr rot="0" vert="horz" wrap="square" lIns="91440" tIns="45720" rIns="91440" bIns="45720" anchor="t" anchorCtr="0" upright="1">
                              <a:spAutoFit/>
                            </wps:bodyPr>
                          </wps:wsp>
                          <pic:pic xmlns:pic="http://schemas.openxmlformats.org/drawingml/2006/picture">
                            <pic:nvPicPr>
                              <pic:cNvPr id="94" name="Immagine 8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7042" y="8635"/>
                                <a:ext cx="450" cy="4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5" name="Rettangolo 85"/>
                            <wps:cNvSpPr>
                              <a:spLocks noChangeArrowheads="1"/>
                            </wps:cNvSpPr>
                            <wps:spPr bwMode="auto">
                              <a:xfrm>
                                <a:off x="1134" y="9779"/>
                                <a:ext cx="2922" cy="590"/>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59FF2BE7" w14:textId="77777777" w:rsidR="00EC69F0" w:rsidRPr="00F65225" w:rsidRDefault="00EC69F0" w:rsidP="00BE0A69">
                                  <w:pPr>
                                    <w:pStyle w:val="NormaleWeb"/>
                                    <w:spacing w:before="0" w:beforeAutospacing="0" w:after="0" w:afterAutospacing="0"/>
                                    <w:jc w:val="center"/>
                                    <w:rPr>
                                      <w:sz w:val="22"/>
                                      <w:szCs w:val="22"/>
                                    </w:rPr>
                                  </w:pPr>
                                  <w:r w:rsidRPr="00F65225">
                                    <w:rPr>
                                      <w:rFonts w:ascii="Calibri" w:hAnsi="Calibri"/>
                                      <w:color w:val="000000"/>
                                      <w:kern w:val="24"/>
                                      <w:sz w:val="22"/>
                                      <w:szCs w:val="22"/>
                                      <w:lang w:val="en-US"/>
                                    </w:rPr>
                                    <w:t xml:space="preserve">Bando </w:t>
                                  </w:r>
                                  <w:proofErr w:type="spellStart"/>
                                  <w:r w:rsidRPr="00F65225">
                                    <w:rPr>
                                      <w:rFonts w:ascii="Calibri" w:hAnsi="Calibri"/>
                                      <w:color w:val="000000"/>
                                      <w:kern w:val="24"/>
                                      <w:sz w:val="22"/>
                                      <w:szCs w:val="22"/>
                                      <w:lang w:val="en-US"/>
                                    </w:rPr>
                                    <w:t>appalto</w:t>
                                  </w:r>
                                  <w:proofErr w:type="spellEnd"/>
                                </w:p>
                              </w:txbxContent>
                            </wps:txbx>
                            <wps:bodyPr rot="0" vert="horz" wrap="square" lIns="91440" tIns="45720" rIns="91440" bIns="45720" anchor="ctr" anchorCtr="0" upright="1">
                              <a:noAutofit/>
                            </wps:bodyPr>
                          </wps:wsp>
                          <wps:wsp>
                            <wps:cNvPr id="97" name="Rettangolo 86"/>
                            <wps:cNvSpPr>
                              <a:spLocks noChangeArrowheads="1"/>
                            </wps:cNvSpPr>
                            <wps:spPr bwMode="auto">
                              <a:xfrm>
                                <a:off x="1134" y="10696"/>
                                <a:ext cx="2908" cy="629"/>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28C7FB0A" w14:textId="77777777" w:rsidR="00EC69F0" w:rsidRPr="00F65225" w:rsidRDefault="00EC69F0" w:rsidP="00BE0A69">
                                  <w:pPr>
                                    <w:pStyle w:val="NormaleWeb"/>
                                    <w:spacing w:before="0" w:beforeAutospacing="0" w:after="0" w:afterAutospacing="0"/>
                                    <w:jc w:val="center"/>
                                    <w:rPr>
                                      <w:sz w:val="22"/>
                                      <w:szCs w:val="22"/>
                                    </w:rPr>
                                  </w:pPr>
                                  <w:proofErr w:type="spellStart"/>
                                  <w:r w:rsidRPr="00F65225">
                                    <w:rPr>
                                      <w:rFonts w:ascii="Calibri" w:hAnsi="Calibri"/>
                                      <w:color w:val="000000"/>
                                      <w:kern w:val="24"/>
                                      <w:sz w:val="22"/>
                                      <w:szCs w:val="22"/>
                                      <w:lang w:val="en-US"/>
                                    </w:rPr>
                                    <w:t>Supporto</w:t>
                                  </w:r>
                                  <w:proofErr w:type="spellEnd"/>
                                </w:p>
                              </w:txbxContent>
                            </wps:txbx>
                            <wps:bodyPr rot="0" vert="horz" wrap="square" lIns="91440" tIns="45720" rIns="91440" bIns="45720" anchor="ctr" anchorCtr="0" upright="1">
                              <a:noAutofit/>
                            </wps:bodyPr>
                          </wps:wsp>
                          <wps:wsp>
                            <wps:cNvPr id="98" name="Connettore 2 87"/>
                            <wps:cNvCnPr>
                              <a:cxnSpLocks noChangeShapeType="1"/>
                            </wps:cNvCnPr>
                            <wps:spPr bwMode="auto">
                              <a:xfrm flipH="1">
                                <a:off x="2595" y="9236"/>
                                <a:ext cx="0" cy="576"/>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9" name="Connettore 2 88"/>
                            <wps:cNvCnPr>
                              <a:cxnSpLocks noChangeShapeType="1"/>
                            </wps:cNvCnPr>
                            <wps:spPr bwMode="auto">
                              <a:xfrm flipH="1">
                                <a:off x="2588" y="10369"/>
                                <a:ext cx="7" cy="327"/>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pic:pic xmlns:pic="http://schemas.openxmlformats.org/drawingml/2006/picture">
                            <pic:nvPicPr>
                              <pic:cNvPr id="100" name="Immagine 9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4253" y="8869"/>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1" name="CasellaDiTesto 91"/>
                            <wps:cNvSpPr txBox="1">
                              <a:spLocks noChangeArrowheads="1"/>
                            </wps:cNvSpPr>
                            <wps:spPr bwMode="auto">
                              <a:xfrm>
                                <a:off x="4540" y="8752"/>
                                <a:ext cx="2299" cy="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94788A" w14:textId="77777777" w:rsidR="00EC69F0" w:rsidRPr="00906D50" w:rsidRDefault="00EC69F0"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Gestore</w:t>
                                  </w:r>
                                  <w:proofErr w:type="spellEnd"/>
                                  <w:r w:rsidRPr="00BE1799">
                                    <w:rPr>
                                      <w:rFonts w:ascii="Calibri" w:hAnsi="Calibri"/>
                                      <w:b/>
                                      <w:bCs/>
                                      <w:color w:val="666666"/>
                                      <w:kern w:val="24"/>
                                      <w:sz w:val="22"/>
                                      <w:szCs w:val="22"/>
                                      <w:lang w:val="en-US"/>
                                    </w:rPr>
                                    <w:t xml:space="preserve"> </w:t>
                                  </w:r>
                                  <w:proofErr w:type="spellStart"/>
                                  <w:r w:rsidRPr="00BE1799">
                                    <w:rPr>
                                      <w:rFonts w:ascii="Calibri" w:hAnsi="Calibri"/>
                                      <w:b/>
                                      <w:bCs/>
                                      <w:color w:val="666666"/>
                                      <w:kern w:val="24"/>
                                      <w:sz w:val="22"/>
                                      <w:szCs w:val="22"/>
                                      <w:lang w:val="en-US"/>
                                    </w:rPr>
                                    <w:t>della</w:t>
                                  </w:r>
                                  <w:proofErr w:type="spellEnd"/>
                                  <w:r w:rsidRPr="00BE1799">
                                    <w:rPr>
                                      <w:rFonts w:ascii="Calibri" w:hAnsi="Calibri"/>
                                      <w:b/>
                                      <w:bCs/>
                                      <w:color w:val="666666"/>
                                      <w:kern w:val="24"/>
                                      <w:sz w:val="22"/>
                                      <w:szCs w:val="22"/>
                                      <w:lang w:val="en-US"/>
                                    </w:rPr>
                                    <w:t xml:space="preserve"> community</w:t>
                                  </w:r>
                                </w:p>
                              </w:txbxContent>
                            </wps:txbx>
                            <wps:bodyPr rot="0" vert="horz" wrap="square" lIns="91440" tIns="45720" rIns="91440" bIns="45720" anchor="t" anchorCtr="0" upright="1">
                              <a:spAutoFit/>
                            </wps:bodyPr>
                          </wps:wsp>
                          <pic:pic xmlns:pic="http://schemas.openxmlformats.org/drawingml/2006/picture">
                            <pic:nvPicPr>
                              <pic:cNvPr id="102" name="Immagine 9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4300" y="9779"/>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CasellaDiTesto 93"/>
                            <wps:cNvSpPr txBox="1">
                              <a:spLocks noChangeArrowheads="1"/>
                            </wps:cNvSpPr>
                            <wps:spPr bwMode="auto">
                              <a:xfrm>
                                <a:off x="4548" y="9673"/>
                                <a:ext cx="4248" cy="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EFDE9D" w14:textId="77777777" w:rsidR="00EC69F0" w:rsidRPr="00906D50" w:rsidRDefault="00EC69F0" w:rsidP="00BE0A69">
                                  <w:pPr>
                                    <w:pStyle w:val="NormaleWeb"/>
                                    <w:spacing w:before="0" w:beforeAutospacing="0" w:after="0" w:afterAutospacing="0"/>
                                    <w:rPr>
                                      <w:sz w:val="22"/>
                                      <w:szCs w:val="22"/>
                                    </w:rPr>
                                  </w:pPr>
                                  <w:r w:rsidRPr="00BE1799">
                                    <w:rPr>
                                      <w:rFonts w:ascii="Calibri" w:hAnsi="Calibri"/>
                                      <w:b/>
                                      <w:bCs/>
                                      <w:color w:val="666666"/>
                                      <w:kern w:val="24"/>
                                      <w:sz w:val="22"/>
                                      <w:szCs w:val="22"/>
                                    </w:rPr>
                                    <w:t xml:space="preserve">Ente riusante </w:t>
                                  </w:r>
                                  <w:r w:rsidRPr="00BE1799">
                                    <w:rPr>
                                      <w:rFonts w:ascii="Calibri" w:hAnsi="Calibri"/>
                                      <w:color w:val="666666"/>
                                      <w:kern w:val="24"/>
                                      <w:sz w:val="22"/>
                                      <w:szCs w:val="22"/>
                                    </w:rPr>
                                    <w:t xml:space="preserve">(il </w:t>
                                  </w:r>
                                  <w:proofErr w:type="spellStart"/>
                                  <w:r w:rsidRPr="00BE1799">
                                    <w:rPr>
                                      <w:rFonts w:ascii="Calibri" w:hAnsi="Calibri"/>
                                      <w:color w:val="666666"/>
                                      <w:kern w:val="24"/>
                                      <w:sz w:val="22"/>
                                      <w:szCs w:val="22"/>
                                    </w:rPr>
                                    <w:t>GdC</w:t>
                                  </w:r>
                                  <w:proofErr w:type="spellEnd"/>
                                  <w:r w:rsidRPr="00BE1799">
                                    <w:rPr>
                                      <w:rFonts w:ascii="Calibri" w:hAnsi="Calibri"/>
                                      <w:color w:val="666666"/>
                                      <w:kern w:val="24"/>
                                      <w:sz w:val="22"/>
                                      <w:szCs w:val="22"/>
                                    </w:rPr>
                                    <w:t xml:space="preserve"> fornisce la lista dei fornitori “</w:t>
                                  </w:r>
                                  <w:r w:rsidRPr="00BE1799">
                                    <w:rPr>
                                      <w:rFonts w:ascii="Calibri" w:hAnsi="Calibri"/>
                                      <w:i/>
                                      <w:iCs/>
                                      <w:color w:val="666666"/>
                                      <w:kern w:val="24"/>
                                      <w:sz w:val="22"/>
                                      <w:szCs w:val="22"/>
                                    </w:rPr>
                                    <w:t>certificati</w:t>
                                  </w:r>
                                  <w:r w:rsidRPr="00BE1799">
                                    <w:rPr>
                                      <w:rFonts w:ascii="Calibri" w:hAnsi="Calibri"/>
                                      <w:color w:val="666666"/>
                                      <w:kern w:val="24"/>
                                      <w:sz w:val="22"/>
                                      <w:szCs w:val="22"/>
                                    </w:rPr>
                                    <w:t>”)</w:t>
                                  </w:r>
                                </w:p>
                              </w:txbxContent>
                            </wps:txbx>
                            <wps:bodyPr rot="0" vert="horz" wrap="square" lIns="91440" tIns="45720" rIns="91440" bIns="45720" anchor="t" anchorCtr="0" upright="1">
                              <a:spAutoFit/>
                            </wps:bodyPr>
                          </wps:wsp>
                          <wps:wsp>
                            <wps:cNvPr id="104" name="CasellaDiTesto 95"/>
                            <wps:cNvSpPr txBox="1">
                              <a:spLocks noChangeArrowheads="1"/>
                            </wps:cNvSpPr>
                            <wps:spPr bwMode="auto">
                              <a:xfrm>
                                <a:off x="4565" y="10822"/>
                                <a:ext cx="3704"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76E3E0" w14:textId="77777777" w:rsidR="00EC69F0" w:rsidRPr="00906D50" w:rsidRDefault="00EC69F0"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Gestore</w:t>
                                  </w:r>
                                  <w:proofErr w:type="spellEnd"/>
                                  <w:r w:rsidRPr="00BE1799">
                                    <w:rPr>
                                      <w:rFonts w:ascii="Calibri" w:hAnsi="Calibri"/>
                                      <w:b/>
                                      <w:bCs/>
                                      <w:color w:val="666666"/>
                                      <w:kern w:val="24"/>
                                      <w:sz w:val="22"/>
                                      <w:szCs w:val="22"/>
                                      <w:lang w:val="en-US"/>
                                    </w:rPr>
                                    <w:t xml:space="preserve"> </w:t>
                                  </w:r>
                                  <w:proofErr w:type="spellStart"/>
                                  <w:r w:rsidRPr="00BE1799">
                                    <w:rPr>
                                      <w:rFonts w:ascii="Calibri" w:hAnsi="Calibri"/>
                                      <w:b/>
                                      <w:bCs/>
                                      <w:color w:val="666666"/>
                                      <w:kern w:val="24"/>
                                      <w:sz w:val="22"/>
                                      <w:szCs w:val="22"/>
                                      <w:lang w:val="en-US"/>
                                    </w:rPr>
                                    <w:t>della</w:t>
                                  </w:r>
                                  <w:proofErr w:type="spellEnd"/>
                                  <w:r w:rsidRPr="00BE1799">
                                    <w:rPr>
                                      <w:rFonts w:ascii="Calibri" w:hAnsi="Calibri"/>
                                      <w:b/>
                                      <w:bCs/>
                                      <w:color w:val="666666"/>
                                      <w:kern w:val="24"/>
                                      <w:sz w:val="22"/>
                                      <w:szCs w:val="22"/>
                                      <w:lang w:val="en-US"/>
                                    </w:rPr>
                                    <w:t xml:space="preserve"> community</w:t>
                                  </w:r>
                                </w:p>
                              </w:txbxContent>
                            </wps:txbx>
                            <wps:bodyPr rot="0" vert="horz" wrap="square" lIns="91440" tIns="45720" rIns="91440" bIns="45720" anchor="t" anchorCtr="0" upright="1">
                              <a:spAutoFit/>
                            </wps:bodyPr>
                          </wps:wsp>
                          <pic:pic xmlns:pic="http://schemas.openxmlformats.org/drawingml/2006/picture">
                            <pic:nvPicPr>
                              <pic:cNvPr id="105" name="Immagine 9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4316" y="10822"/>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wgp>
                  </a:graphicData>
                </a:graphic>
                <wp14:sizeRelH relativeFrom="page">
                  <wp14:pctWidth>0</wp14:pctWidth>
                </wp14:sizeRelH>
                <wp14:sizeRelV relativeFrom="page">
                  <wp14:pctHeight>0</wp14:pctHeight>
                </wp14:sizeRelV>
              </wp:anchor>
            </w:drawing>
          </mc:Choice>
          <mc:Fallback>
            <w:pict>
              <v:group w14:anchorId="7A9B5B93" id="Gruppo 64" o:spid="_x0000_s1050" style="position:absolute;left:0;text-align:left;margin-left:-15pt;margin-top:18.8pt;width:521.25pt;height:419.9pt;z-index:251660288" coordorigin="834,3390" coordsize="10425,83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">
                <v:shape id="CasellaDiTesto 82" o:spid="_x0000_s1051" type="#_x0000_t202" style="position:absolute;left:7296;top:9011;width:3851;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" filled="f" stroked="f">
                  <v:textbox style="mso-fit-shape-to-text:t">
                    <w:txbxContent>
                      <w:p w14:paraId="03BB0E41" w14:textId="77777777" w:rsidR="00EC69F0" w:rsidRDefault="00EC69F0" w:rsidP="00BE0A69">
                        <w:pPr>
                          <w:pStyle w:val="NormaleWeb"/>
                          <w:spacing w:before="0" w:beforeAutospacing="0" w:after="0" w:afterAutospacing="0"/>
                        </w:pPr>
                        <w:r w:rsidRPr="00F65225">
                          <w:rPr>
                            <w:rFonts w:ascii="Calibri" w:hAnsi="Calibri"/>
                            <w:b/>
                            <w:bCs/>
                            <w:color w:val="943634"/>
                            <w:kern w:val="24"/>
                            <w:sz w:val="28"/>
                            <w:szCs w:val="28"/>
                            <w:lang w:val="en-US"/>
                          </w:rPr>
                          <w:t xml:space="preserve">Kit del </w:t>
                        </w:r>
                        <w:proofErr w:type="spellStart"/>
                        <w:r w:rsidRPr="00F65225">
                          <w:rPr>
                            <w:rFonts w:ascii="Calibri" w:hAnsi="Calibri"/>
                            <w:b/>
                            <w:bCs/>
                            <w:color w:val="943634"/>
                            <w:kern w:val="24"/>
                            <w:sz w:val="28"/>
                            <w:szCs w:val="28"/>
                            <w:lang w:val="en-US"/>
                          </w:rPr>
                          <w:t>riuso</w:t>
                        </w:r>
                        <w:proofErr w:type="spellEnd"/>
                        <w:r w:rsidRPr="00F65225">
                          <w:rPr>
                            <w:rFonts w:ascii="Calibri" w:hAnsi="Calibri"/>
                            <w:b/>
                            <w:bCs/>
                            <w:color w:val="943634"/>
                            <w:kern w:val="24"/>
                            <w:sz w:val="28"/>
                            <w:szCs w:val="28"/>
                            <w:lang w:val="en-US"/>
                          </w:rPr>
                          <w:t xml:space="preserve"> + Governance</w:t>
                        </w:r>
                      </w:p>
                    </w:txbxContent>
                  </v:textbox>
                </v:shape>
                <v:group id="Group 28" o:spid="_x0000_s1052" style="position:absolute;left:834;top:3390;width:10425;height:8398" coordorigin="834,3390" coordsize="10425,8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 id="CasellaDiTesto 20" o:spid="_x0000_s1053" type="#_x0000_t202" style="position:absolute;left:7633;top:5670;width:3626;height: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" filled="f" stroked="f">
                    <v:textbox style="mso-fit-shape-to-text:t">
                      <w:txbxContent>
                        <w:p w14:paraId="3E965884" w14:textId="77777777" w:rsidR="00EC69F0" w:rsidRPr="00C20299" w:rsidRDefault="00EC69F0" w:rsidP="000A2313">
                          <w:pPr>
                            <w:pStyle w:val="Paragrafoelenco"/>
                            <w:numPr>
                              <w:ilvl w:val="0"/>
                              <w:numId w:val="8"/>
                            </w:numPr>
                            <w:tabs>
                              <w:tab w:val="clear" w:pos="720"/>
                            </w:tabs>
                            <w:spacing w:after="0" w:line="240" w:lineRule="auto"/>
                            <w:ind w:left="426" w:hanging="284"/>
                            <w:jc w:val="left"/>
                            <w:rPr>
                              <w:rFonts w:eastAsia="Times New Roman"/>
                            </w:rPr>
                          </w:pPr>
                          <w:r w:rsidRPr="00BE1799">
                            <w:rPr>
                              <w:rFonts w:ascii="Calibri" w:hAnsi="Calibri"/>
                              <w:color w:val="666666"/>
                              <w:kern w:val="24"/>
                              <w:lang w:val="en-US"/>
                            </w:rPr>
                            <w:t>PA leader</w:t>
                          </w:r>
                        </w:p>
                        <w:p w14:paraId="28CE8EDB" w14:textId="77777777" w:rsidR="00EC69F0" w:rsidRPr="00C20299" w:rsidRDefault="00EC69F0" w:rsidP="000A2313">
                          <w:pPr>
                            <w:pStyle w:val="Paragrafoelenco"/>
                            <w:numPr>
                              <w:ilvl w:val="0"/>
                              <w:numId w:val="8"/>
                            </w:numPr>
                            <w:tabs>
                              <w:tab w:val="clear" w:pos="720"/>
                            </w:tabs>
                            <w:spacing w:after="0" w:line="240" w:lineRule="auto"/>
                            <w:ind w:left="426" w:hanging="284"/>
                            <w:jc w:val="left"/>
                            <w:rPr>
                              <w:rFonts w:eastAsia="Times New Roman"/>
                            </w:rPr>
                          </w:pPr>
                          <w:r w:rsidRPr="00BE1799">
                            <w:rPr>
                              <w:rFonts w:ascii="Calibri" w:hAnsi="Calibri"/>
                              <w:color w:val="666666"/>
                              <w:kern w:val="24"/>
                              <w:lang w:val="en-US"/>
                            </w:rPr>
                            <w:t xml:space="preserve">Pa </w:t>
                          </w:r>
                          <w:proofErr w:type="spellStart"/>
                          <w:r w:rsidRPr="00BE1799">
                            <w:rPr>
                              <w:rFonts w:ascii="Calibri" w:hAnsi="Calibri"/>
                              <w:color w:val="666666"/>
                              <w:kern w:val="24"/>
                              <w:lang w:val="en-US"/>
                            </w:rPr>
                            <w:t>riusanti</w:t>
                          </w:r>
                          <w:proofErr w:type="spellEnd"/>
                        </w:p>
                        <w:p w14:paraId="174B254D" w14:textId="77777777" w:rsidR="00EC69F0" w:rsidRPr="00C20299" w:rsidRDefault="00EC69F0" w:rsidP="000A2313">
                          <w:pPr>
                            <w:pStyle w:val="Paragrafoelenco"/>
                            <w:numPr>
                              <w:ilvl w:val="0"/>
                              <w:numId w:val="8"/>
                            </w:numPr>
                            <w:tabs>
                              <w:tab w:val="clear" w:pos="720"/>
                            </w:tabs>
                            <w:spacing w:after="0" w:line="240" w:lineRule="auto"/>
                            <w:ind w:left="426" w:hanging="284"/>
                            <w:jc w:val="left"/>
                            <w:rPr>
                              <w:rFonts w:eastAsia="Times New Roman"/>
                            </w:rPr>
                          </w:pPr>
                          <w:r w:rsidRPr="00BE1799">
                            <w:rPr>
                              <w:rFonts w:ascii="Calibri" w:hAnsi="Calibri"/>
                              <w:color w:val="666666"/>
                              <w:kern w:val="24"/>
                            </w:rPr>
                            <w:t>Altri soggetti (e.g. fornitori?)</w:t>
                          </w:r>
                        </w:p>
                      </w:txbxContent>
                    </v:textbox>
                  </v:shape>
                  <v:group id="Group 30" o:spid="_x0000_s1054" style="position:absolute;left:834;top:3390;width:9911;height:8398" coordorigin="1134,3014" coordsize="9911,8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ect id="Rettangolo 8" o:spid="_x0000_s1055" style="position:absolute;left:1134;top:3014;width:2982;height: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" filled="f" strokecolor="#385d8a" strokeweight="2pt">
                      <v:textbox>
                        <w:txbxContent>
                          <w:p w14:paraId="6F2816F5" w14:textId="77777777" w:rsidR="00EC69F0" w:rsidRPr="00F65225" w:rsidRDefault="00EC69F0" w:rsidP="00BE0A69">
                            <w:pPr>
                              <w:pStyle w:val="NormaleWeb"/>
                              <w:spacing w:before="0" w:beforeAutospacing="0" w:after="0" w:afterAutospacing="0"/>
                              <w:jc w:val="center"/>
                              <w:rPr>
                                <w:sz w:val="22"/>
                                <w:szCs w:val="22"/>
                              </w:rPr>
                            </w:pPr>
                            <w:proofErr w:type="spellStart"/>
                            <w:r w:rsidRPr="00F65225">
                              <w:rPr>
                                <w:rFonts w:ascii="Calibri" w:hAnsi="Calibri"/>
                                <w:color w:val="000000"/>
                                <w:kern w:val="24"/>
                                <w:sz w:val="22"/>
                                <w:szCs w:val="22"/>
                                <w:lang w:val="en-US"/>
                              </w:rPr>
                              <w:t>Richiesta</w:t>
                            </w:r>
                            <w:proofErr w:type="spellEnd"/>
                            <w:r w:rsidRPr="00F65225">
                              <w:rPr>
                                <w:rFonts w:ascii="Calibri" w:hAnsi="Calibri"/>
                                <w:color w:val="000000"/>
                                <w:kern w:val="24"/>
                                <w:sz w:val="22"/>
                                <w:szCs w:val="22"/>
                                <w:lang w:val="en-US"/>
                              </w:rPr>
                              <w:t xml:space="preserve"> </w:t>
                            </w:r>
                            <w:proofErr w:type="spellStart"/>
                            <w:r w:rsidRPr="00F65225">
                              <w:rPr>
                                <w:rFonts w:ascii="Calibri" w:hAnsi="Calibri"/>
                                <w:color w:val="000000"/>
                                <w:kern w:val="24"/>
                                <w:sz w:val="22"/>
                                <w:szCs w:val="22"/>
                                <w:lang w:val="en-US"/>
                              </w:rPr>
                              <w:t>entrata</w:t>
                            </w:r>
                            <w:proofErr w:type="spellEnd"/>
                            <w:r w:rsidRPr="00F65225">
                              <w:rPr>
                                <w:rFonts w:ascii="Calibri" w:hAnsi="Calibri"/>
                                <w:color w:val="000000"/>
                                <w:kern w:val="24"/>
                                <w:sz w:val="22"/>
                                <w:szCs w:val="22"/>
                                <w:lang w:val="en-US"/>
                              </w:rPr>
                              <w:t xml:space="preserve"> community + </w:t>
                            </w:r>
                            <w:proofErr w:type="spellStart"/>
                            <w:r w:rsidRPr="00F65225">
                              <w:rPr>
                                <w:rFonts w:ascii="Calibri" w:hAnsi="Calibri"/>
                                <w:color w:val="000000"/>
                                <w:kern w:val="24"/>
                                <w:sz w:val="22"/>
                                <w:szCs w:val="22"/>
                                <w:lang w:val="en-US"/>
                              </w:rPr>
                              <w:t>richiesta</w:t>
                            </w:r>
                            <w:proofErr w:type="spellEnd"/>
                            <w:r w:rsidRPr="00F65225">
                              <w:rPr>
                                <w:rFonts w:ascii="Calibri" w:hAnsi="Calibri"/>
                                <w:color w:val="000000"/>
                                <w:kern w:val="24"/>
                                <w:sz w:val="22"/>
                                <w:szCs w:val="22"/>
                                <w:lang w:val="en-US"/>
                              </w:rPr>
                              <w:t xml:space="preserve"> </w:t>
                            </w:r>
                            <w:proofErr w:type="spellStart"/>
                            <w:r w:rsidRPr="00F65225">
                              <w:rPr>
                                <w:rFonts w:ascii="Calibri" w:hAnsi="Calibri"/>
                                <w:color w:val="000000"/>
                                <w:kern w:val="24"/>
                                <w:sz w:val="22"/>
                                <w:szCs w:val="22"/>
                                <w:lang w:val="en-US"/>
                              </w:rPr>
                              <w:t>soluzione</w:t>
                            </w:r>
                            <w:proofErr w:type="spellEnd"/>
                          </w:p>
                        </w:txbxContent>
                      </v:textbox>
                    </v:rect>
                    <v:rect id="Rettangolo 9" o:spid="_x0000_s1056" style="position:absolute;left:1134;top:4249;width:2922;height: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" filled="f" strokecolor="#385d8a" strokeweight="2pt">
                      <v:textbox>
                        <w:txbxContent>
                          <w:p w14:paraId="263941AD" w14:textId="77777777" w:rsidR="00EC69F0" w:rsidRPr="00F65225" w:rsidRDefault="00EC69F0" w:rsidP="00BE0A69">
                            <w:pPr>
                              <w:pStyle w:val="NormaleWeb"/>
                              <w:spacing w:before="0" w:beforeAutospacing="0" w:after="0" w:afterAutospacing="0"/>
                              <w:jc w:val="center"/>
                              <w:rPr>
                                <w:sz w:val="22"/>
                                <w:szCs w:val="22"/>
                              </w:rPr>
                            </w:pPr>
                            <w:proofErr w:type="spellStart"/>
                            <w:r w:rsidRPr="00F65225">
                              <w:rPr>
                                <w:rFonts w:ascii="Calibri" w:hAnsi="Calibri"/>
                                <w:color w:val="000000"/>
                                <w:kern w:val="24"/>
                                <w:sz w:val="22"/>
                                <w:szCs w:val="22"/>
                                <w:lang w:val="en-US"/>
                              </w:rPr>
                              <w:t>Valutazione</w:t>
                            </w:r>
                            <w:proofErr w:type="spellEnd"/>
                            <w:r w:rsidRPr="00F65225">
                              <w:rPr>
                                <w:rFonts w:ascii="Calibri" w:hAnsi="Calibri"/>
                                <w:color w:val="000000"/>
                                <w:kern w:val="24"/>
                                <w:sz w:val="22"/>
                                <w:szCs w:val="22"/>
                                <w:lang w:val="en-US"/>
                              </w:rPr>
                              <w:t xml:space="preserve"> </w:t>
                            </w:r>
                            <w:proofErr w:type="spellStart"/>
                            <w:r w:rsidRPr="00F65225">
                              <w:rPr>
                                <w:rFonts w:ascii="Calibri" w:hAnsi="Calibri"/>
                                <w:color w:val="000000"/>
                                <w:kern w:val="24"/>
                                <w:sz w:val="22"/>
                                <w:szCs w:val="22"/>
                                <w:lang w:val="en-US"/>
                              </w:rPr>
                              <w:t>approvazione</w:t>
                            </w:r>
                            <w:proofErr w:type="spellEnd"/>
                          </w:p>
                        </w:txbxContent>
                      </v:textbox>
                    </v:rect>
                    <v:rect id="Rettangolo 10" o:spid="_x0000_s1057" style="position:absolute;left:1134;top:5505;width:2922;height: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" filled="f" strokecolor="#385d8a" strokeweight="2pt">
                      <v:textbox>
                        <w:txbxContent>
                          <w:p w14:paraId="7C311B0B" w14:textId="77777777" w:rsidR="00EC69F0" w:rsidRPr="00F65225" w:rsidRDefault="00EC69F0" w:rsidP="00BE0A69">
                            <w:pPr>
                              <w:pStyle w:val="NormaleWeb"/>
                              <w:spacing w:before="0" w:beforeAutospacing="0" w:after="0" w:afterAutospacing="0"/>
                              <w:jc w:val="center"/>
                              <w:rPr>
                                <w:sz w:val="22"/>
                                <w:szCs w:val="22"/>
                              </w:rPr>
                            </w:pPr>
                            <w:proofErr w:type="spellStart"/>
                            <w:r w:rsidRPr="00F65225">
                              <w:rPr>
                                <w:rFonts w:ascii="Calibri" w:hAnsi="Calibri"/>
                                <w:color w:val="000000"/>
                                <w:kern w:val="24"/>
                                <w:sz w:val="22"/>
                                <w:szCs w:val="22"/>
                                <w:lang w:val="en-US"/>
                              </w:rPr>
                              <w:t>Tavolo</w:t>
                            </w:r>
                            <w:proofErr w:type="spellEnd"/>
                            <w:r w:rsidRPr="00F65225">
                              <w:rPr>
                                <w:rFonts w:ascii="Calibri" w:hAnsi="Calibri"/>
                                <w:color w:val="000000"/>
                                <w:kern w:val="24"/>
                                <w:sz w:val="22"/>
                                <w:szCs w:val="22"/>
                                <w:lang w:val="en-US"/>
                              </w:rPr>
                              <w:t xml:space="preserve"> di </w:t>
                            </w:r>
                            <w:proofErr w:type="spellStart"/>
                            <w:r w:rsidRPr="00F65225">
                              <w:rPr>
                                <w:rFonts w:ascii="Calibri" w:hAnsi="Calibri"/>
                                <w:color w:val="000000"/>
                                <w:kern w:val="24"/>
                                <w:sz w:val="22"/>
                                <w:szCs w:val="22"/>
                                <w:lang w:val="en-US"/>
                              </w:rPr>
                              <w:t>lavoro</w:t>
                            </w:r>
                            <w:proofErr w:type="spellEnd"/>
                          </w:p>
                        </w:txbxContent>
                      </v:textbox>
                    </v:rect>
                    <v:rect id="Rettangolo 11" o:spid="_x0000_s1058" style="position:absolute;left:1134;top:7768;width:2922;height:7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" filled="f" strokecolor="#385d8a" strokeweight="2pt">
                      <v:textbox>
                        <w:txbxContent>
                          <w:p w14:paraId="03DB7F0A" w14:textId="77777777" w:rsidR="00EC69F0" w:rsidRPr="00F65225" w:rsidRDefault="00EC69F0" w:rsidP="00BE0A69">
                            <w:pPr>
                              <w:pStyle w:val="NormaleWeb"/>
                              <w:spacing w:before="0" w:beforeAutospacing="0" w:after="0" w:afterAutospacing="0"/>
                              <w:jc w:val="center"/>
                              <w:rPr>
                                <w:sz w:val="22"/>
                                <w:szCs w:val="22"/>
                              </w:rPr>
                            </w:pPr>
                            <w:proofErr w:type="spellStart"/>
                            <w:r w:rsidRPr="00F65225">
                              <w:rPr>
                                <w:rFonts w:ascii="Calibri" w:hAnsi="Calibri"/>
                                <w:color w:val="000000"/>
                                <w:kern w:val="24"/>
                                <w:sz w:val="22"/>
                                <w:szCs w:val="22"/>
                                <w:lang w:val="en-US"/>
                              </w:rPr>
                              <w:t>Approvazione</w:t>
                            </w:r>
                            <w:proofErr w:type="spellEnd"/>
                            <w:r w:rsidRPr="00F65225">
                              <w:rPr>
                                <w:rFonts w:ascii="Calibri" w:hAnsi="Calibri"/>
                                <w:color w:val="000000"/>
                                <w:kern w:val="24"/>
                                <w:sz w:val="22"/>
                                <w:szCs w:val="22"/>
                                <w:lang w:val="en-US"/>
                              </w:rPr>
                              <w:t xml:space="preserve"> </w:t>
                            </w:r>
                            <w:proofErr w:type="spellStart"/>
                            <w:r w:rsidRPr="00F65225">
                              <w:rPr>
                                <w:rFonts w:ascii="Calibri" w:hAnsi="Calibri"/>
                                <w:color w:val="000000"/>
                                <w:kern w:val="24"/>
                                <w:sz w:val="22"/>
                                <w:szCs w:val="22"/>
                                <w:lang w:val="en-US"/>
                              </w:rPr>
                              <w:t>giunte</w:t>
                            </w:r>
                            <w:proofErr w:type="spellEnd"/>
                          </w:p>
                        </w:txbxContent>
                      </v:textbox>
                    </v:rect>
                    <v:rect id="Rettangolo 12" o:spid="_x0000_s1059" style="position:absolute;left:1134;top:6488;width:2922;height: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" filled="f" strokecolor="#385d8a" strokeweight="2pt">
                      <v:textbox>
                        <w:txbxContent>
                          <w:p w14:paraId="5DAF1250" w14:textId="77777777" w:rsidR="00EC69F0" w:rsidRPr="00F65225" w:rsidRDefault="00EC69F0" w:rsidP="00BE0A69">
                            <w:pPr>
                              <w:pStyle w:val="NormaleWeb"/>
                              <w:spacing w:before="0" w:beforeAutospacing="0" w:after="0" w:afterAutospacing="0"/>
                              <w:jc w:val="center"/>
                              <w:rPr>
                                <w:sz w:val="22"/>
                                <w:szCs w:val="22"/>
                              </w:rPr>
                            </w:pPr>
                            <w:proofErr w:type="spellStart"/>
                            <w:r w:rsidRPr="00F65225">
                              <w:rPr>
                                <w:rFonts w:ascii="Calibri" w:hAnsi="Calibri"/>
                                <w:color w:val="000000"/>
                                <w:kern w:val="24"/>
                                <w:sz w:val="22"/>
                                <w:szCs w:val="22"/>
                                <w:lang w:val="en-US"/>
                              </w:rPr>
                              <w:t>Contratto</w:t>
                            </w:r>
                            <w:proofErr w:type="spellEnd"/>
                            <w:r w:rsidRPr="00F65225">
                              <w:rPr>
                                <w:rFonts w:ascii="Calibri" w:hAnsi="Calibri"/>
                                <w:color w:val="000000"/>
                                <w:kern w:val="24"/>
                                <w:sz w:val="22"/>
                                <w:szCs w:val="22"/>
                                <w:lang w:val="en-US"/>
                              </w:rPr>
                              <w:t>/</w:t>
                            </w:r>
                            <w:proofErr w:type="spellStart"/>
                            <w:r w:rsidRPr="00F65225">
                              <w:rPr>
                                <w:rFonts w:ascii="Calibri" w:hAnsi="Calibri"/>
                                <w:color w:val="000000"/>
                                <w:kern w:val="24"/>
                                <w:sz w:val="22"/>
                                <w:szCs w:val="22"/>
                                <w:lang w:val="en-US"/>
                              </w:rPr>
                              <w:t>convenzione</w:t>
                            </w:r>
                            <w:proofErr w:type="spellEnd"/>
                            <w:r w:rsidRPr="00F65225">
                              <w:rPr>
                                <w:rFonts w:ascii="Calibri" w:hAnsi="Calibri"/>
                                <w:color w:val="000000"/>
                                <w:kern w:val="24"/>
                                <w:sz w:val="22"/>
                                <w:szCs w:val="22"/>
                                <w:lang w:val="en-US"/>
                              </w:rPr>
                              <w:t xml:space="preserve"> di </w:t>
                            </w:r>
                            <w:proofErr w:type="spellStart"/>
                            <w:r w:rsidRPr="00F65225">
                              <w:rPr>
                                <w:rFonts w:ascii="Calibri" w:hAnsi="Calibri"/>
                                <w:color w:val="000000"/>
                                <w:kern w:val="24"/>
                                <w:sz w:val="22"/>
                                <w:szCs w:val="22"/>
                                <w:lang w:val="en-US"/>
                              </w:rPr>
                              <w:t>adozione</w:t>
                            </w:r>
                            <w:proofErr w:type="spellEnd"/>
                            <w:r w:rsidRPr="00F65225">
                              <w:rPr>
                                <w:rFonts w:ascii="Calibri" w:hAnsi="Calibri"/>
                                <w:color w:val="000000"/>
                                <w:kern w:val="24"/>
                                <w:sz w:val="22"/>
                                <w:szCs w:val="22"/>
                                <w:lang w:val="en-US"/>
                              </w:rPr>
                              <w:t xml:space="preserve"> </w:t>
                            </w:r>
                          </w:p>
                        </w:txbxContent>
                      </v:textbox>
                    </v:rect>
                    <v:rect id="Rettangolo 13" o:spid="_x0000_s1060" style="position:absolute;left:1134;top:8952;width:2922;height:4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" filled="f" strokecolor="#385d8a" strokeweight="2pt">
                      <v:textbox>
                        <w:txbxContent>
                          <w:p w14:paraId="62B09D58" w14:textId="77777777" w:rsidR="00EC69F0" w:rsidRPr="00F65225" w:rsidRDefault="00EC69F0" w:rsidP="00BE0A69">
                            <w:pPr>
                              <w:pStyle w:val="NormaleWeb"/>
                              <w:spacing w:before="0" w:beforeAutospacing="0" w:after="0" w:afterAutospacing="0"/>
                              <w:jc w:val="center"/>
                              <w:rPr>
                                <w:sz w:val="22"/>
                                <w:szCs w:val="22"/>
                              </w:rPr>
                            </w:pPr>
                            <w:proofErr w:type="spellStart"/>
                            <w:r w:rsidRPr="00F65225">
                              <w:rPr>
                                <w:rFonts w:ascii="Calibri" w:hAnsi="Calibri"/>
                                <w:color w:val="000000"/>
                                <w:kern w:val="24"/>
                                <w:sz w:val="22"/>
                                <w:szCs w:val="22"/>
                                <w:lang w:val="en-US"/>
                              </w:rPr>
                              <w:t>Erogazione</w:t>
                            </w:r>
                            <w:proofErr w:type="spellEnd"/>
                            <w:r w:rsidRPr="00F65225">
                              <w:rPr>
                                <w:rFonts w:ascii="Calibri" w:hAnsi="Calibri"/>
                                <w:color w:val="000000"/>
                                <w:kern w:val="24"/>
                                <w:sz w:val="22"/>
                                <w:szCs w:val="22"/>
                                <w:lang w:val="en-US"/>
                              </w:rPr>
                              <w:t xml:space="preserve"> del kit</w:t>
                            </w:r>
                          </w:p>
                        </w:txbxContent>
                      </v:textbox>
                    </v:rect>
                    <v:shape id="Connettore 2 15" o:spid="_x0000_s1061" type="#_x0000_t32" style="position:absolute;left:2595;top:3877;width:30;height:37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">
                      <v:stroke endarrow="block"/>
                    </v:shape>
                    <v:shape id="Connettore 2 16" o:spid="_x0000_s1062" type="#_x0000_t32" style="position:absolute;left:2595;top:5068;width:0;height:4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">
                      <v:stroke endarrow="block"/>
                    </v:shape>
                    <v:shape id="Connettore 2 17" o:spid="_x0000_s1063" type="#_x0000_t32" style="position:absolute;left:2595;top:6071;width:0;height:4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">
                      <v:stroke endarrow="block"/>
                    </v:shape>
                    <v:shape id="Connettore 2 18" o:spid="_x0000_s1064" type="#_x0000_t32" style="position:absolute;left:2595;top:7352;width:0;height:4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">
                      <v:stroke endarrow="block"/>
                    </v:shape>
                    <v:shape id="Connettore 2 19" o:spid="_x0000_s1065" type="#_x0000_t32" style="position:absolute;left:2595;top:8558;width:0;height:3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">
                      <v:stroke endarrow="block"/>
                    </v:shape>
                    <v:shape id="CasellaDiTesto 23" o:spid="_x0000_s1066" type="#_x0000_t202" style="position:absolute;left:6839;top:5568;width:1268;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" filled="f" stroked="f">
                      <v:textbox style="mso-fit-shape-to-text:t">
                        <w:txbxContent>
                          <w:p w14:paraId="575440CC" w14:textId="77777777" w:rsidR="00EC69F0" w:rsidRDefault="00EC69F0" w:rsidP="00BE0A69">
                            <w:pPr>
                              <w:pStyle w:val="NormaleWeb"/>
                              <w:spacing w:before="0" w:beforeAutospacing="0" w:after="0" w:afterAutospacing="0"/>
                            </w:pPr>
                            <w:proofErr w:type="spellStart"/>
                            <w:r w:rsidRPr="00F65225">
                              <w:rPr>
                                <w:rFonts w:ascii="Calibri" w:hAnsi="Calibri"/>
                                <w:i/>
                                <w:iCs/>
                                <w:color w:val="000000"/>
                                <w:kern w:val="24"/>
                                <w:sz w:val="22"/>
                                <w:szCs w:val="22"/>
                                <w:lang w:val="en-US"/>
                              </w:rPr>
                              <w:t>Coinvolge</w:t>
                            </w:r>
                            <w:proofErr w:type="spellEnd"/>
                          </w:p>
                        </w:txbxContent>
                      </v:textbox>
                    </v:shape>
                    <v:shape id="Immagine 63" o:spid="_x0000_s1067" type="#_x0000_t75" style="position:absolute;left:4355;top:3255;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">
                      <v:imagedata r:id="rId10" o:title=""/>
                    </v:shape>
                    <v:shape id="CasellaDiTesto 64" o:spid="_x0000_s1068" type="#_x0000_t202" style="position:absolute;left:4603;top:3239;width:2299;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" filled="f" stroked="f">
                      <v:textbox style="mso-fit-shape-to-text:t">
                        <w:txbxContent>
                          <w:p w14:paraId="723F03ED" w14:textId="77777777" w:rsidR="00EC69F0" w:rsidRPr="00906D50" w:rsidRDefault="00EC69F0"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Ente</w:t>
                            </w:r>
                            <w:proofErr w:type="spellEnd"/>
                            <w:r w:rsidRPr="00BE1799">
                              <w:rPr>
                                <w:rFonts w:ascii="Calibri" w:hAnsi="Calibri"/>
                                <w:b/>
                                <w:bCs/>
                                <w:color w:val="666666"/>
                                <w:kern w:val="24"/>
                                <w:sz w:val="22"/>
                                <w:szCs w:val="22"/>
                                <w:lang w:val="en-US"/>
                              </w:rPr>
                              <w:t xml:space="preserve"> </w:t>
                            </w:r>
                            <w:proofErr w:type="spellStart"/>
                            <w:r w:rsidRPr="00BE1799">
                              <w:rPr>
                                <w:rFonts w:ascii="Calibri" w:hAnsi="Calibri"/>
                                <w:b/>
                                <w:bCs/>
                                <w:color w:val="666666"/>
                                <w:kern w:val="24"/>
                                <w:sz w:val="22"/>
                                <w:szCs w:val="22"/>
                                <w:lang w:val="en-US"/>
                              </w:rPr>
                              <w:t>riusante</w:t>
                            </w:r>
                            <w:proofErr w:type="spellEnd"/>
                          </w:p>
                        </w:txbxContent>
                      </v:textbox>
                    </v:shape>
                    <v:shape id="Immagine 65" o:spid="_x0000_s1069" type="#_x0000_t75" style="position:absolute;left:4394;top:4438;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">
                      <v:imagedata r:id="rId10" o:title=""/>
                    </v:shape>
                    <v:shape id="CasellaDiTesto 66" o:spid="_x0000_s1070" type="#_x0000_t202" style="position:absolute;left:4681;top:4321;width:2299;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" filled="f" stroked="f">
                      <v:textbox style="mso-fit-shape-to-text:t">
                        <w:txbxContent>
                          <w:p w14:paraId="243D3384" w14:textId="77777777" w:rsidR="00EC69F0" w:rsidRPr="00906D50" w:rsidRDefault="00EC69F0"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Gestore</w:t>
                            </w:r>
                            <w:proofErr w:type="spellEnd"/>
                            <w:r w:rsidRPr="00BE1799">
                              <w:rPr>
                                <w:rFonts w:ascii="Calibri" w:hAnsi="Calibri"/>
                                <w:b/>
                                <w:bCs/>
                                <w:color w:val="666666"/>
                                <w:kern w:val="24"/>
                                <w:sz w:val="22"/>
                                <w:szCs w:val="22"/>
                                <w:lang w:val="en-US"/>
                              </w:rPr>
                              <w:t xml:space="preserve"> </w:t>
                            </w:r>
                            <w:proofErr w:type="spellStart"/>
                            <w:r w:rsidRPr="00BE1799">
                              <w:rPr>
                                <w:rFonts w:ascii="Calibri" w:hAnsi="Calibri"/>
                                <w:b/>
                                <w:bCs/>
                                <w:color w:val="666666"/>
                                <w:kern w:val="24"/>
                                <w:sz w:val="22"/>
                                <w:szCs w:val="22"/>
                                <w:lang w:val="en-US"/>
                              </w:rPr>
                              <w:t>della</w:t>
                            </w:r>
                            <w:proofErr w:type="spellEnd"/>
                            <w:r w:rsidRPr="00BE1799">
                              <w:rPr>
                                <w:rFonts w:ascii="Calibri" w:hAnsi="Calibri"/>
                                <w:b/>
                                <w:bCs/>
                                <w:color w:val="666666"/>
                                <w:kern w:val="24"/>
                                <w:sz w:val="22"/>
                                <w:szCs w:val="22"/>
                                <w:lang w:val="en-US"/>
                              </w:rPr>
                              <w:t xml:space="preserve"> community</w:t>
                            </w:r>
                          </w:p>
                        </w:txbxContent>
                      </v:textbox>
                    </v:shape>
                    <v:shape id="Immagine 67" o:spid="_x0000_s1071" type="#_x0000_t75" style="position:absolute;left:4300;top:5523;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">
                      <v:imagedata r:id="rId10" o:title=""/>
                    </v:shape>
                    <v:shape id="CasellaDiTesto 68" o:spid="_x0000_s1072" type="#_x0000_t202" style="position:absolute;left:4672;top:5406;width:2299;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" filled="f" stroked="f">
                      <v:textbox style="mso-fit-shape-to-text:t">
                        <w:txbxContent>
                          <w:p w14:paraId="7A9D6813" w14:textId="77777777" w:rsidR="00EC69F0" w:rsidRPr="00906D50" w:rsidRDefault="00EC69F0" w:rsidP="00BE0A69">
                            <w:pPr>
                              <w:pStyle w:val="NormaleWeb"/>
                              <w:spacing w:before="0" w:beforeAutospacing="0" w:after="0" w:afterAutospacing="0"/>
                              <w:rPr>
                                <w:sz w:val="22"/>
                                <w:szCs w:val="22"/>
                              </w:rPr>
                            </w:pPr>
                            <w:r w:rsidRPr="00BE1799">
                              <w:rPr>
                                <w:rFonts w:ascii="Calibri" w:hAnsi="Calibri"/>
                                <w:b/>
                                <w:bCs/>
                                <w:color w:val="666666"/>
                                <w:kern w:val="24"/>
                                <w:sz w:val="22"/>
                                <w:szCs w:val="22"/>
                                <w:lang w:val="en-US"/>
                              </w:rPr>
                              <w:t xml:space="preserve">PM del </w:t>
                            </w:r>
                            <w:proofErr w:type="spellStart"/>
                            <w:r w:rsidRPr="00BE1799">
                              <w:rPr>
                                <w:rFonts w:ascii="Calibri" w:hAnsi="Calibri"/>
                                <w:b/>
                                <w:bCs/>
                                <w:color w:val="666666"/>
                                <w:kern w:val="24"/>
                                <w:sz w:val="22"/>
                                <w:szCs w:val="22"/>
                                <w:lang w:val="en-US"/>
                              </w:rPr>
                              <w:t>Gestore</w:t>
                            </w:r>
                            <w:proofErr w:type="spellEnd"/>
                            <w:r w:rsidRPr="00BE1799">
                              <w:rPr>
                                <w:rFonts w:ascii="Calibri" w:hAnsi="Calibri"/>
                                <w:b/>
                                <w:bCs/>
                                <w:color w:val="666666"/>
                                <w:kern w:val="24"/>
                                <w:sz w:val="22"/>
                                <w:szCs w:val="22"/>
                                <w:lang w:val="en-US"/>
                              </w:rPr>
                              <w:t xml:space="preserve"> </w:t>
                            </w:r>
                            <w:proofErr w:type="spellStart"/>
                            <w:r w:rsidRPr="00BE1799">
                              <w:rPr>
                                <w:rFonts w:ascii="Calibri" w:hAnsi="Calibri"/>
                                <w:b/>
                                <w:bCs/>
                                <w:color w:val="666666"/>
                                <w:kern w:val="24"/>
                                <w:sz w:val="22"/>
                                <w:szCs w:val="22"/>
                                <w:lang w:val="en-US"/>
                              </w:rPr>
                              <w:t>della</w:t>
                            </w:r>
                            <w:proofErr w:type="spellEnd"/>
                            <w:r w:rsidRPr="00BE1799">
                              <w:rPr>
                                <w:rFonts w:ascii="Calibri" w:hAnsi="Calibri"/>
                                <w:b/>
                                <w:bCs/>
                                <w:color w:val="666666"/>
                                <w:kern w:val="24"/>
                                <w:sz w:val="22"/>
                                <w:szCs w:val="22"/>
                                <w:lang w:val="en-US"/>
                              </w:rPr>
                              <w:t xml:space="preserve"> community</w:t>
                            </w:r>
                          </w:p>
                        </w:txbxContent>
                      </v:textbox>
                    </v:shape>
                    <v:shape id="Immagine 79" o:spid="_x0000_s1073" type="#_x0000_t75" style="position:absolute;left:6971;top:3200;width:450;height: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">
                      <v:imagedata r:id="rId11" o:title=""/>
                    </v:shape>
                    <v:shape id="CasellaDiTesto 80" o:spid="_x0000_s1074" type="#_x0000_t202" style="position:absolute;left:7421;top:3179;width:3624;height: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" filled="f" stroked="f">
                      <v:textbox style="mso-fit-shape-to-text:t">
                        <w:txbxContent>
                          <w:p w14:paraId="5C1FA94C" w14:textId="77777777" w:rsidR="00EC69F0" w:rsidRDefault="00EC69F0" w:rsidP="00BE0A69">
                            <w:pPr>
                              <w:pStyle w:val="NormaleWeb"/>
                              <w:spacing w:before="0" w:beforeAutospacing="0" w:after="0" w:afterAutospacing="0"/>
                            </w:pPr>
                            <w:proofErr w:type="spellStart"/>
                            <w:r w:rsidRPr="00F65225">
                              <w:rPr>
                                <w:rFonts w:ascii="Calibri" w:hAnsi="Calibri"/>
                                <w:b/>
                                <w:bCs/>
                                <w:color w:val="943634"/>
                                <w:kern w:val="24"/>
                                <w:sz w:val="28"/>
                                <w:szCs w:val="28"/>
                                <w:lang w:val="en-US"/>
                              </w:rPr>
                              <w:t>Griglia</w:t>
                            </w:r>
                            <w:proofErr w:type="spellEnd"/>
                            <w:r w:rsidRPr="00F65225">
                              <w:rPr>
                                <w:rFonts w:ascii="Calibri" w:hAnsi="Calibri"/>
                                <w:b/>
                                <w:bCs/>
                                <w:color w:val="943634"/>
                                <w:kern w:val="24"/>
                                <w:sz w:val="28"/>
                                <w:szCs w:val="28"/>
                                <w:lang w:val="en-US"/>
                              </w:rPr>
                              <w:t xml:space="preserve"> </w:t>
                            </w:r>
                            <w:proofErr w:type="spellStart"/>
                            <w:r w:rsidRPr="00F65225">
                              <w:rPr>
                                <w:rFonts w:ascii="Calibri" w:hAnsi="Calibri"/>
                                <w:b/>
                                <w:bCs/>
                                <w:color w:val="943634"/>
                                <w:kern w:val="24"/>
                                <w:sz w:val="28"/>
                                <w:szCs w:val="28"/>
                                <w:lang w:val="en-US"/>
                              </w:rPr>
                              <w:t>autovalutazione</w:t>
                            </w:r>
                            <w:proofErr w:type="spellEnd"/>
                            <w:r w:rsidRPr="00F65225">
                              <w:rPr>
                                <w:rFonts w:ascii="Calibri" w:hAnsi="Calibri"/>
                                <w:b/>
                                <w:bCs/>
                                <w:color w:val="943634"/>
                                <w:kern w:val="24"/>
                                <w:sz w:val="28"/>
                                <w:szCs w:val="28"/>
                                <w:lang w:val="en-US"/>
                              </w:rPr>
                              <w:t xml:space="preserve"> </w:t>
                            </w:r>
                            <w:proofErr w:type="spellStart"/>
                            <w:r w:rsidRPr="00F65225">
                              <w:rPr>
                                <w:rFonts w:ascii="Calibri" w:hAnsi="Calibri"/>
                                <w:b/>
                                <w:bCs/>
                                <w:color w:val="943634"/>
                                <w:kern w:val="24"/>
                                <w:sz w:val="28"/>
                                <w:szCs w:val="28"/>
                                <w:lang w:val="en-US"/>
                              </w:rPr>
                              <w:t>fabbisogno</w:t>
                            </w:r>
                            <w:proofErr w:type="spellEnd"/>
                          </w:p>
                        </w:txbxContent>
                      </v:textbox>
                    </v:shape>
                    <v:shape id="Immagine 81" o:spid="_x0000_s1075" type="#_x0000_t75" style="position:absolute;left:7042;top:8635;width:450;height: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">
                      <v:imagedata r:id="rId11" o:title=""/>
                    </v:shape>
                    <v:rect id="Rettangolo 85" o:spid="_x0000_s1076" style="position:absolute;left:1134;top:9779;width:2922;height: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" filled="f" strokecolor="#385d8a" strokeweight="2pt">
                      <v:textbox>
                        <w:txbxContent>
                          <w:p w14:paraId="59FF2BE7" w14:textId="77777777" w:rsidR="00EC69F0" w:rsidRPr="00F65225" w:rsidRDefault="00EC69F0" w:rsidP="00BE0A69">
                            <w:pPr>
                              <w:pStyle w:val="NormaleWeb"/>
                              <w:spacing w:before="0" w:beforeAutospacing="0" w:after="0" w:afterAutospacing="0"/>
                              <w:jc w:val="center"/>
                              <w:rPr>
                                <w:sz w:val="22"/>
                                <w:szCs w:val="22"/>
                              </w:rPr>
                            </w:pPr>
                            <w:r w:rsidRPr="00F65225">
                              <w:rPr>
                                <w:rFonts w:ascii="Calibri" w:hAnsi="Calibri"/>
                                <w:color w:val="000000"/>
                                <w:kern w:val="24"/>
                                <w:sz w:val="22"/>
                                <w:szCs w:val="22"/>
                                <w:lang w:val="en-US"/>
                              </w:rPr>
                              <w:t xml:space="preserve">Bando </w:t>
                            </w:r>
                            <w:proofErr w:type="spellStart"/>
                            <w:r w:rsidRPr="00F65225">
                              <w:rPr>
                                <w:rFonts w:ascii="Calibri" w:hAnsi="Calibri"/>
                                <w:color w:val="000000"/>
                                <w:kern w:val="24"/>
                                <w:sz w:val="22"/>
                                <w:szCs w:val="22"/>
                                <w:lang w:val="en-US"/>
                              </w:rPr>
                              <w:t>appalto</w:t>
                            </w:r>
                            <w:proofErr w:type="spellEnd"/>
                          </w:p>
                        </w:txbxContent>
                      </v:textbox>
                    </v:rect>
                    <v:rect id="Rettangolo 86" o:spid="_x0000_s1077" style="position:absolute;left:1134;top:10696;width:2908;height: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" filled="f" strokecolor="#385d8a" strokeweight="2pt">
                      <v:textbox>
                        <w:txbxContent>
                          <w:p w14:paraId="28C7FB0A" w14:textId="77777777" w:rsidR="00EC69F0" w:rsidRPr="00F65225" w:rsidRDefault="00EC69F0" w:rsidP="00BE0A69">
                            <w:pPr>
                              <w:pStyle w:val="NormaleWeb"/>
                              <w:spacing w:before="0" w:beforeAutospacing="0" w:after="0" w:afterAutospacing="0"/>
                              <w:jc w:val="center"/>
                              <w:rPr>
                                <w:sz w:val="22"/>
                                <w:szCs w:val="22"/>
                              </w:rPr>
                            </w:pPr>
                            <w:proofErr w:type="spellStart"/>
                            <w:r w:rsidRPr="00F65225">
                              <w:rPr>
                                <w:rFonts w:ascii="Calibri" w:hAnsi="Calibri"/>
                                <w:color w:val="000000"/>
                                <w:kern w:val="24"/>
                                <w:sz w:val="22"/>
                                <w:szCs w:val="22"/>
                                <w:lang w:val="en-US"/>
                              </w:rPr>
                              <w:t>Supporto</w:t>
                            </w:r>
                            <w:proofErr w:type="spellEnd"/>
                          </w:p>
                        </w:txbxContent>
                      </v:textbox>
                    </v:rect>
                    <v:shape id="Connettore 2 87" o:spid="_x0000_s1078" type="#_x0000_t32" style="position:absolute;left:2595;top:9236;width:0;height:5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">
                      <v:stroke endarrow="block"/>
                    </v:shape>
                    <v:shape id="Connettore 2 88" o:spid="_x0000_s1079" type="#_x0000_t32" style="position:absolute;left:2588;top:10369;width:7;height:3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">
                      <v:stroke endarrow="block"/>
                    </v:shape>
                    <v:shape id="Immagine 90" o:spid="_x0000_s1080" type="#_x0000_t75" style="position:absolute;left:4253;top:8869;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">
                      <v:imagedata r:id="rId10" o:title=""/>
                    </v:shape>
                    <v:shape id="CasellaDiTesto 91" o:spid="_x0000_s1081" type="#_x0000_t202" style="position:absolute;left:4540;top:8752;width:2299;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" filled="f" stroked="f">
                      <v:textbox style="mso-fit-shape-to-text:t">
                        <w:txbxContent>
                          <w:p w14:paraId="7994788A" w14:textId="77777777" w:rsidR="00EC69F0" w:rsidRPr="00906D50" w:rsidRDefault="00EC69F0"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Gestore</w:t>
                            </w:r>
                            <w:proofErr w:type="spellEnd"/>
                            <w:r w:rsidRPr="00BE1799">
                              <w:rPr>
                                <w:rFonts w:ascii="Calibri" w:hAnsi="Calibri"/>
                                <w:b/>
                                <w:bCs/>
                                <w:color w:val="666666"/>
                                <w:kern w:val="24"/>
                                <w:sz w:val="22"/>
                                <w:szCs w:val="22"/>
                                <w:lang w:val="en-US"/>
                              </w:rPr>
                              <w:t xml:space="preserve"> </w:t>
                            </w:r>
                            <w:proofErr w:type="spellStart"/>
                            <w:r w:rsidRPr="00BE1799">
                              <w:rPr>
                                <w:rFonts w:ascii="Calibri" w:hAnsi="Calibri"/>
                                <w:b/>
                                <w:bCs/>
                                <w:color w:val="666666"/>
                                <w:kern w:val="24"/>
                                <w:sz w:val="22"/>
                                <w:szCs w:val="22"/>
                                <w:lang w:val="en-US"/>
                              </w:rPr>
                              <w:t>della</w:t>
                            </w:r>
                            <w:proofErr w:type="spellEnd"/>
                            <w:r w:rsidRPr="00BE1799">
                              <w:rPr>
                                <w:rFonts w:ascii="Calibri" w:hAnsi="Calibri"/>
                                <w:b/>
                                <w:bCs/>
                                <w:color w:val="666666"/>
                                <w:kern w:val="24"/>
                                <w:sz w:val="22"/>
                                <w:szCs w:val="22"/>
                                <w:lang w:val="en-US"/>
                              </w:rPr>
                              <w:t xml:space="preserve"> community</w:t>
                            </w:r>
                          </w:p>
                        </w:txbxContent>
                      </v:textbox>
                    </v:shape>
                    <v:shape id="Immagine 92" o:spid="_x0000_s1082" type="#_x0000_t75" style="position:absolute;left:4300;top:9779;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">
                      <v:imagedata r:id="rId10" o:title=""/>
                    </v:shape>
                    <v:shape id="CasellaDiTesto 93" o:spid="_x0000_s1083" type="#_x0000_t202" style="position:absolute;left:4548;top:9673;width:4248;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" filled="f" stroked="f">
                      <v:textbox style="mso-fit-shape-to-text:t">
                        <w:txbxContent>
                          <w:p w14:paraId="0DEFDE9D" w14:textId="77777777" w:rsidR="00EC69F0" w:rsidRPr="00906D50" w:rsidRDefault="00EC69F0" w:rsidP="00BE0A69">
                            <w:pPr>
                              <w:pStyle w:val="NormaleWeb"/>
                              <w:spacing w:before="0" w:beforeAutospacing="0" w:after="0" w:afterAutospacing="0"/>
                              <w:rPr>
                                <w:sz w:val="22"/>
                                <w:szCs w:val="22"/>
                              </w:rPr>
                            </w:pPr>
                            <w:r w:rsidRPr="00BE1799">
                              <w:rPr>
                                <w:rFonts w:ascii="Calibri" w:hAnsi="Calibri"/>
                                <w:b/>
                                <w:bCs/>
                                <w:color w:val="666666"/>
                                <w:kern w:val="24"/>
                                <w:sz w:val="22"/>
                                <w:szCs w:val="22"/>
                              </w:rPr>
                              <w:t xml:space="preserve">Ente riusante </w:t>
                            </w:r>
                            <w:r w:rsidRPr="00BE1799">
                              <w:rPr>
                                <w:rFonts w:ascii="Calibri" w:hAnsi="Calibri"/>
                                <w:color w:val="666666"/>
                                <w:kern w:val="24"/>
                                <w:sz w:val="22"/>
                                <w:szCs w:val="22"/>
                              </w:rPr>
                              <w:t xml:space="preserve">(il </w:t>
                            </w:r>
                            <w:proofErr w:type="spellStart"/>
                            <w:r w:rsidRPr="00BE1799">
                              <w:rPr>
                                <w:rFonts w:ascii="Calibri" w:hAnsi="Calibri"/>
                                <w:color w:val="666666"/>
                                <w:kern w:val="24"/>
                                <w:sz w:val="22"/>
                                <w:szCs w:val="22"/>
                              </w:rPr>
                              <w:t>GdC</w:t>
                            </w:r>
                            <w:proofErr w:type="spellEnd"/>
                            <w:r w:rsidRPr="00BE1799">
                              <w:rPr>
                                <w:rFonts w:ascii="Calibri" w:hAnsi="Calibri"/>
                                <w:color w:val="666666"/>
                                <w:kern w:val="24"/>
                                <w:sz w:val="22"/>
                                <w:szCs w:val="22"/>
                              </w:rPr>
                              <w:t xml:space="preserve"> fornisce la lista dei fornitori “</w:t>
                            </w:r>
                            <w:r w:rsidRPr="00BE1799">
                              <w:rPr>
                                <w:rFonts w:ascii="Calibri" w:hAnsi="Calibri"/>
                                <w:i/>
                                <w:iCs/>
                                <w:color w:val="666666"/>
                                <w:kern w:val="24"/>
                                <w:sz w:val="22"/>
                                <w:szCs w:val="22"/>
                              </w:rPr>
                              <w:t>certificati</w:t>
                            </w:r>
                            <w:r w:rsidRPr="00BE1799">
                              <w:rPr>
                                <w:rFonts w:ascii="Calibri" w:hAnsi="Calibri"/>
                                <w:color w:val="666666"/>
                                <w:kern w:val="24"/>
                                <w:sz w:val="22"/>
                                <w:szCs w:val="22"/>
                              </w:rPr>
                              <w:t>”)</w:t>
                            </w:r>
                          </w:p>
                        </w:txbxContent>
                      </v:textbox>
                    </v:shape>
                    <v:shape id="CasellaDiTesto 95" o:spid="_x0000_s1084" type="#_x0000_t202" style="position:absolute;left:4565;top:10822;width:3704;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" filled="f" stroked="f">
                      <v:textbox style="mso-fit-shape-to-text:t">
                        <w:txbxContent>
                          <w:p w14:paraId="0376E3E0" w14:textId="77777777" w:rsidR="00EC69F0" w:rsidRPr="00906D50" w:rsidRDefault="00EC69F0"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Gestore</w:t>
                            </w:r>
                            <w:proofErr w:type="spellEnd"/>
                            <w:r w:rsidRPr="00BE1799">
                              <w:rPr>
                                <w:rFonts w:ascii="Calibri" w:hAnsi="Calibri"/>
                                <w:b/>
                                <w:bCs/>
                                <w:color w:val="666666"/>
                                <w:kern w:val="24"/>
                                <w:sz w:val="22"/>
                                <w:szCs w:val="22"/>
                                <w:lang w:val="en-US"/>
                              </w:rPr>
                              <w:t xml:space="preserve"> </w:t>
                            </w:r>
                            <w:proofErr w:type="spellStart"/>
                            <w:r w:rsidRPr="00BE1799">
                              <w:rPr>
                                <w:rFonts w:ascii="Calibri" w:hAnsi="Calibri"/>
                                <w:b/>
                                <w:bCs/>
                                <w:color w:val="666666"/>
                                <w:kern w:val="24"/>
                                <w:sz w:val="22"/>
                                <w:szCs w:val="22"/>
                                <w:lang w:val="en-US"/>
                              </w:rPr>
                              <w:t>della</w:t>
                            </w:r>
                            <w:proofErr w:type="spellEnd"/>
                            <w:r w:rsidRPr="00BE1799">
                              <w:rPr>
                                <w:rFonts w:ascii="Calibri" w:hAnsi="Calibri"/>
                                <w:b/>
                                <w:bCs/>
                                <w:color w:val="666666"/>
                                <w:kern w:val="24"/>
                                <w:sz w:val="22"/>
                                <w:szCs w:val="22"/>
                                <w:lang w:val="en-US"/>
                              </w:rPr>
                              <w:t xml:space="preserve"> community</w:t>
                            </w:r>
                          </w:p>
                        </w:txbxContent>
                      </v:textbox>
                    </v:shape>
                    <v:shape id="Immagine 92" o:spid="_x0000_s1085" type="#_x0000_t75" style="position:absolute;left:4316;top:10822;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">
                      <v:imagedata r:id="rId10" o:title=""/>
                    </v:shape>
                  </v:group>
                </v:group>
              </v:group>
            </w:pict>
          </mc:Fallback>
        </mc:AlternateContent>
      </w:r>
    </w:p>
    <w:p w14:paraId="31153BF3" w14:textId="77777777" w:rsidR="00BE0A69" w:rsidRPr="003412A0" w:rsidRDefault="00BE0A69" w:rsidP="00BE0A69">
      <w:pPr>
        <w:spacing w:before="120"/>
      </w:pPr>
    </w:p>
    <w:p w14:paraId="16A99D8A" w14:textId="77777777" w:rsidR="00BE0A69" w:rsidRPr="003412A0" w:rsidRDefault="00BE0A69" w:rsidP="00BE0A69">
      <w:pPr>
        <w:spacing w:before="120"/>
      </w:pPr>
    </w:p>
    <w:p w14:paraId="040D7CD2" w14:textId="77777777" w:rsidR="00BE0A69" w:rsidRPr="003412A0" w:rsidRDefault="00BE0A69" w:rsidP="00BE0A69">
      <w:pPr>
        <w:spacing w:before="120"/>
      </w:pPr>
    </w:p>
    <w:p w14:paraId="147A34EC" w14:textId="77777777" w:rsidR="00BE0A69" w:rsidRPr="003412A0" w:rsidRDefault="00BE0A69" w:rsidP="00BE0A69">
      <w:pPr>
        <w:spacing w:before="120"/>
      </w:pPr>
    </w:p>
    <w:p w14:paraId="2F4CF0CA" w14:textId="77777777" w:rsidR="00BE0A69" w:rsidRPr="003412A0" w:rsidRDefault="00BE0A69" w:rsidP="00BE0A69">
      <w:pPr>
        <w:spacing w:before="120"/>
      </w:pPr>
    </w:p>
    <w:p w14:paraId="35BE51EC" w14:textId="77777777" w:rsidR="00BE0A69" w:rsidRPr="003412A0" w:rsidRDefault="00BE0A69" w:rsidP="00BE0A69">
      <w:pPr>
        <w:spacing w:before="120"/>
      </w:pPr>
    </w:p>
    <w:p w14:paraId="61598AB9" w14:textId="77777777" w:rsidR="00BE0A69" w:rsidRPr="003412A0" w:rsidRDefault="00BE0A69" w:rsidP="00BE0A69">
      <w:pPr>
        <w:spacing w:before="120"/>
      </w:pPr>
    </w:p>
    <w:p w14:paraId="432BB9B1" w14:textId="77777777" w:rsidR="00BE0A69" w:rsidRPr="003412A0" w:rsidRDefault="00BE0A69" w:rsidP="00BE0A69">
      <w:pPr>
        <w:spacing w:before="120"/>
      </w:pPr>
    </w:p>
    <w:p w14:paraId="7F7F9702" w14:textId="77777777" w:rsidR="00BE0A69" w:rsidRPr="003412A0" w:rsidRDefault="00BE0A69" w:rsidP="00BE0A69">
      <w:pPr>
        <w:spacing w:before="120"/>
      </w:pPr>
    </w:p>
    <w:p w14:paraId="5CD13484" w14:textId="77777777" w:rsidR="00BE0A69" w:rsidRPr="003412A0" w:rsidRDefault="00BE0A69" w:rsidP="00BE0A69">
      <w:pPr>
        <w:spacing w:before="120"/>
      </w:pPr>
    </w:p>
    <w:p w14:paraId="60D8917B" w14:textId="77777777" w:rsidR="00BE0A69" w:rsidRPr="003412A0" w:rsidRDefault="00BE0A69" w:rsidP="00BE0A69">
      <w:pPr>
        <w:spacing w:before="120"/>
      </w:pPr>
    </w:p>
    <w:p w14:paraId="6F51FA3E" w14:textId="77777777" w:rsidR="00BE0A69" w:rsidRPr="003412A0" w:rsidRDefault="00BE0A69" w:rsidP="00BE0A69">
      <w:pPr>
        <w:spacing w:before="120"/>
      </w:pPr>
    </w:p>
    <w:p w14:paraId="36F9FF34" w14:textId="77777777" w:rsidR="00BE0A69" w:rsidRPr="003412A0" w:rsidRDefault="00BE0A69" w:rsidP="00BE0A69">
      <w:pPr>
        <w:spacing w:before="120"/>
      </w:pPr>
    </w:p>
    <w:p w14:paraId="2FC05046" w14:textId="77777777" w:rsidR="00BE0A69" w:rsidRPr="003412A0" w:rsidRDefault="00BE0A69" w:rsidP="00BE0A69">
      <w:pPr>
        <w:spacing w:before="120"/>
      </w:pPr>
    </w:p>
    <w:p w14:paraId="7FD453DC" w14:textId="77777777" w:rsidR="00BE0A69" w:rsidRPr="003412A0" w:rsidRDefault="00BE0A69" w:rsidP="00BE0A69">
      <w:pPr>
        <w:spacing w:before="120"/>
      </w:pPr>
    </w:p>
    <w:p w14:paraId="0FA2153D" w14:textId="77777777" w:rsidR="00BE0A69" w:rsidRPr="003412A0" w:rsidRDefault="00BE0A69" w:rsidP="00BE0A69">
      <w:pPr>
        <w:spacing w:before="120"/>
      </w:pPr>
    </w:p>
    <w:p w14:paraId="58157171" w14:textId="77777777" w:rsidR="00BE0A69" w:rsidRPr="003412A0" w:rsidRDefault="00BE0A69" w:rsidP="00BE0A69">
      <w:pPr>
        <w:spacing w:before="120"/>
      </w:pPr>
    </w:p>
    <w:p w14:paraId="49ADE34D" w14:textId="77777777" w:rsidR="00BE0A69" w:rsidRPr="003412A0" w:rsidRDefault="00BE0A69" w:rsidP="00BE0A69">
      <w:pPr>
        <w:spacing w:before="120"/>
      </w:pPr>
    </w:p>
    <w:p w14:paraId="2EF5E65A" w14:textId="77777777" w:rsidR="00BE0A69" w:rsidRPr="003412A0" w:rsidRDefault="00BE0A69" w:rsidP="00BE0A69">
      <w:pPr>
        <w:spacing w:before="120"/>
      </w:pPr>
    </w:p>
    <w:p w14:paraId="2A92DB52" w14:textId="77777777" w:rsidR="00BE0A69" w:rsidRPr="003412A0" w:rsidRDefault="00BE0A69" w:rsidP="00BE0A69">
      <w:pPr>
        <w:spacing w:before="120"/>
      </w:pPr>
    </w:p>
    <w:p w14:paraId="5EF49D59" w14:textId="77777777" w:rsidR="00BE0A69" w:rsidRPr="003412A0" w:rsidRDefault="00BE0A69" w:rsidP="00BE0A69">
      <w:pPr>
        <w:spacing w:before="120"/>
      </w:pPr>
    </w:p>
    <w:p w14:paraId="694540E3" w14:textId="77777777" w:rsidR="00BE0A69" w:rsidRPr="003412A0" w:rsidRDefault="00BE0A69" w:rsidP="00BE0A69">
      <w:pPr>
        <w:spacing w:before="120"/>
      </w:pPr>
    </w:p>
    <w:p w14:paraId="20D73156" w14:textId="77777777" w:rsidR="00BE0A69" w:rsidRPr="003412A0" w:rsidRDefault="00BE0A69" w:rsidP="00BE0A69">
      <w:pPr>
        <w:spacing w:before="120"/>
      </w:pPr>
    </w:p>
    <w:p w14:paraId="7A8C8728" w14:textId="77777777" w:rsidR="00BE0A69" w:rsidRPr="003412A0" w:rsidRDefault="00BE0A69" w:rsidP="00BE0A69">
      <w:pPr>
        <w:spacing w:before="120"/>
      </w:pPr>
    </w:p>
    <w:p w14:paraId="7C29FE57" w14:textId="77777777" w:rsidR="00BE0A69" w:rsidRPr="003412A0" w:rsidRDefault="00BE0A69" w:rsidP="00BE0A69">
      <w:pPr>
        <w:spacing w:before="120"/>
      </w:pPr>
    </w:p>
    <w:p w14:paraId="720F56B3" w14:textId="77777777" w:rsidR="00BE0A69" w:rsidRPr="003412A0" w:rsidRDefault="00BE0A69" w:rsidP="00BE0A69">
      <w:pPr>
        <w:spacing w:before="120"/>
      </w:pPr>
    </w:p>
    <w:p w14:paraId="517DFE0C" w14:textId="77777777" w:rsidR="00BE0A69" w:rsidRPr="003412A0" w:rsidRDefault="00BE0A69" w:rsidP="00BE0A69">
      <w:pPr>
        <w:spacing w:before="120"/>
      </w:pPr>
    </w:p>
    <w:p w14:paraId="6987F749" w14:textId="77777777" w:rsidR="00BE0A69" w:rsidRPr="003412A0" w:rsidRDefault="00BE0A69" w:rsidP="00BE0A69">
      <w:pPr>
        <w:spacing w:before="120"/>
      </w:pPr>
    </w:p>
    <w:p w14:paraId="078F09AB" w14:textId="77777777" w:rsidR="00BE0A69" w:rsidRPr="003412A0" w:rsidRDefault="00BE0A69" w:rsidP="00BE0A69">
      <w:pPr>
        <w:pStyle w:val="Nessunaspaziatura"/>
        <w:rPr>
          <w:b/>
          <w:sz w:val="22"/>
          <w:szCs w:val="22"/>
          <w:u w:val="single"/>
        </w:rPr>
      </w:pPr>
      <w:bookmarkStart w:id="212" w:name="_Toc501617187"/>
      <w:r w:rsidRPr="003412A0">
        <w:rPr>
          <w:b/>
          <w:sz w:val="22"/>
          <w:szCs w:val="22"/>
          <w:u w:val="single"/>
        </w:rPr>
        <w:lastRenderedPageBreak/>
        <w:t>Sviluppo soluzione esistente</w:t>
      </w:r>
      <w:bookmarkEnd w:id="212"/>
    </w:p>
    <w:p w14:paraId="157292AE" w14:textId="77777777" w:rsidR="00BE0A69" w:rsidRPr="003412A0" w:rsidRDefault="00BE0A69" w:rsidP="00BE0A69">
      <w:pPr>
        <w:spacing w:before="120"/>
      </w:pPr>
    </w:p>
    <w:p w14:paraId="6771E178" w14:textId="77777777" w:rsidR="00BE0A69" w:rsidRPr="003412A0" w:rsidRDefault="00BE0A69" w:rsidP="00BE0A69">
      <w:pPr>
        <w:spacing w:before="120"/>
      </w:pPr>
      <w:r w:rsidRPr="003412A0">
        <w:rPr>
          <w:noProof/>
        </w:rPr>
        <mc:AlternateContent>
          <mc:Choice Requires="wpg">
            <w:drawing>
              <wp:anchor distT="0" distB="0" distL="114300" distR="114300" simplePos="0" relativeHeight="251662336" behindDoc="0" locked="0" layoutInCell="1" allowOverlap="1" wp14:anchorId="02118C84" wp14:editId="76484AC3">
                <wp:simplePos x="0" y="0"/>
                <wp:positionH relativeFrom="column">
                  <wp:posOffset>-219075</wp:posOffset>
                </wp:positionH>
                <wp:positionV relativeFrom="paragraph">
                  <wp:posOffset>140970</wp:posOffset>
                </wp:positionV>
                <wp:extent cx="6621780" cy="5433695"/>
                <wp:effectExtent l="15240" t="0" r="1905" b="14605"/>
                <wp:wrapNone/>
                <wp:docPr id="479" name="Gruppo 4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1780" cy="5433695"/>
                          <a:chOff x="1134" y="2378"/>
                          <a:chExt cx="10428" cy="8557"/>
                        </a:xfrm>
                      </wpg:grpSpPr>
                      <wps:wsp>
                        <wps:cNvPr id="480" name="Rettangolo 8"/>
                        <wps:cNvSpPr>
                          <a:spLocks noChangeArrowheads="1"/>
                        </wps:cNvSpPr>
                        <wps:spPr bwMode="auto">
                          <a:xfrm>
                            <a:off x="1139" y="2406"/>
                            <a:ext cx="3145" cy="621"/>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35313E4A" w14:textId="77777777" w:rsidR="00EC69F0" w:rsidRPr="00C20299" w:rsidRDefault="00EC69F0" w:rsidP="00BE0A69">
                              <w:pPr>
                                <w:pStyle w:val="NormaleWeb"/>
                                <w:spacing w:before="0" w:beforeAutospacing="0" w:after="0" w:afterAutospacing="0"/>
                                <w:jc w:val="center"/>
                                <w:rPr>
                                  <w:sz w:val="22"/>
                                  <w:szCs w:val="22"/>
                                </w:rPr>
                              </w:pPr>
                              <w:proofErr w:type="spellStart"/>
                              <w:r w:rsidRPr="00C20299">
                                <w:rPr>
                                  <w:rFonts w:ascii="Calibri" w:hAnsi="Calibri"/>
                                  <w:color w:val="000000"/>
                                  <w:kern w:val="24"/>
                                  <w:sz w:val="22"/>
                                  <w:szCs w:val="22"/>
                                  <w:lang w:val="en-US"/>
                                </w:rPr>
                                <w:t>Richiesta</w:t>
                              </w:r>
                              <w:proofErr w:type="spellEnd"/>
                              <w:r w:rsidRPr="00C20299">
                                <w:rPr>
                                  <w:rFonts w:ascii="Calibri" w:hAnsi="Calibri"/>
                                  <w:color w:val="000000"/>
                                  <w:kern w:val="24"/>
                                  <w:sz w:val="22"/>
                                  <w:szCs w:val="22"/>
                                  <w:lang w:val="en-US"/>
                                </w:rPr>
                                <w:t xml:space="preserve"> aggiornamento</w:t>
                              </w:r>
                            </w:p>
                          </w:txbxContent>
                        </wps:txbx>
                        <wps:bodyPr rot="0" vert="horz" wrap="square" lIns="91440" tIns="45720" rIns="91440" bIns="45720" anchor="ctr" anchorCtr="0" upright="1">
                          <a:noAutofit/>
                        </wps:bodyPr>
                      </wps:wsp>
                      <wps:wsp>
                        <wps:cNvPr id="481" name="Rettangolo 9"/>
                        <wps:cNvSpPr>
                          <a:spLocks noChangeArrowheads="1"/>
                        </wps:cNvSpPr>
                        <wps:spPr bwMode="auto">
                          <a:xfrm>
                            <a:off x="1139" y="3281"/>
                            <a:ext cx="3145" cy="819"/>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5F3E3326" w14:textId="77777777" w:rsidR="00EC69F0" w:rsidRPr="00C20299" w:rsidRDefault="00EC69F0" w:rsidP="00BE0A69">
                              <w:pPr>
                                <w:pStyle w:val="NormaleWeb"/>
                                <w:spacing w:before="0" w:beforeAutospacing="0" w:after="0" w:afterAutospacing="0"/>
                                <w:jc w:val="center"/>
                                <w:rPr>
                                  <w:sz w:val="22"/>
                                  <w:szCs w:val="22"/>
                                </w:rPr>
                              </w:pPr>
                              <w:proofErr w:type="spellStart"/>
                              <w:r w:rsidRPr="00C20299">
                                <w:rPr>
                                  <w:rFonts w:ascii="Calibri" w:hAnsi="Calibri"/>
                                  <w:color w:val="000000"/>
                                  <w:kern w:val="24"/>
                                  <w:sz w:val="22"/>
                                  <w:szCs w:val="22"/>
                                  <w:lang w:val="en-US"/>
                                </w:rPr>
                                <w:t>Valutazione</w:t>
                              </w:r>
                              <w:proofErr w:type="spellEnd"/>
                              <w:r w:rsidRPr="00C20299">
                                <w:rPr>
                                  <w:rFonts w:ascii="Calibri" w:hAnsi="Calibri"/>
                                  <w:color w:val="000000"/>
                                  <w:kern w:val="24"/>
                                  <w:sz w:val="22"/>
                                  <w:szCs w:val="22"/>
                                  <w:lang w:val="en-US"/>
                                </w:rPr>
                                <w:t xml:space="preserve"> </w:t>
                              </w:r>
                              <w:proofErr w:type="spellStart"/>
                              <w:r w:rsidRPr="00C20299">
                                <w:rPr>
                                  <w:rFonts w:ascii="Calibri" w:hAnsi="Calibri"/>
                                  <w:color w:val="000000"/>
                                  <w:kern w:val="24"/>
                                  <w:sz w:val="22"/>
                                  <w:szCs w:val="22"/>
                                  <w:lang w:val="en-US"/>
                                </w:rPr>
                                <w:t>richiesta</w:t>
                              </w:r>
                              <w:proofErr w:type="spellEnd"/>
                            </w:p>
                          </w:txbxContent>
                        </wps:txbx>
                        <wps:bodyPr rot="0" vert="horz" wrap="square" lIns="91440" tIns="45720" rIns="91440" bIns="45720" anchor="ctr" anchorCtr="0" upright="1">
                          <a:noAutofit/>
                        </wps:bodyPr>
                      </wps:wsp>
                      <wps:wsp>
                        <wps:cNvPr id="482" name="Rettangolo 10"/>
                        <wps:cNvSpPr>
                          <a:spLocks noChangeArrowheads="1"/>
                        </wps:cNvSpPr>
                        <wps:spPr bwMode="auto">
                          <a:xfrm>
                            <a:off x="1134" y="4407"/>
                            <a:ext cx="3168" cy="566"/>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765C636F" w14:textId="77777777" w:rsidR="00EC69F0" w:rsidRPr="00C20299" w:rsidRDefault="00EC69F0" w:rsidP="00BE0A69">
                              <w:pPr>
                                <w:pStyle w:val="NormaleWeb"/>
                                <w:spacing w:before="0" w:beforeAutospacing="0" w:after="0" w:afterAutospacing="0"/>
                                <w:jc w:val="center"/>
                                <w:rPr>
                                  <w:sz w:val="22"/>
                                  <w:szCs w:val="22"/>
                                </w:rPr>
                              </w:pPr>
                              <w:proofErr w:type="spellStart"/>
                              <w:r w:rsidRPr="00C20299">
                                <w:rPr>
                                  <w:rFonts w:ascii="Calibri" w:hAnsi="Calibri"/>
                                  <w:color w:val="000000"/>
                                  <w:kern w:val="24"/>
                                  <w:sz w:val="22"/>
                                  <w:szCs w:val="22"/>
                                  <w:lang w:val="en-US"/>
                                </w:rPr>
                                <w:t>Tavolo</w:t>
                              </w:r>
                              <w:proofErr w:type="spellEnd"/>
                              <w:r w:rsidRPr="00C20299">
                                <w:rPr>
                                  <w:rFonts w:ascii="Calibri" w:hAnsi="Calibri"/>
                                  <w:color w:val="000000"/>
                                  <w:kern w:val="24"/>
                                  <w:sz w:val="22"/>
                                  <w:szCs w:val="22"/>
                                  <w:lang w:val="en-US"/>
                                </w:rPr>
                                <w:t xml:space="preserve"> di </w:t>
                              </w:r>
                              <w:proofErr w:type="spellStart"/>
                              <w:r w:rsidRPr="00C20299">
                                <w:rPr>
                                  <w:rFonts w:ascii="Calibri" w:hAnsi="Calibri"/>
                                  <w:color w:val="000000"/>
                                  <w:kern w:val="24"/>
                                  <w:sz w:val="22"/>
                                  <w:szCs w:val="22"/>
                                  <w:lang w:val="en-US"/>
                                </w:rPr>
                                <w:t>lavoro</w:t>
                              </w:r>
                              <w:proofErr w:type="spellEnd"/>
                            </w:p>
                          </w:txbxContent>
                        </wps:txbx>
                        <wps:bodyPr rot="0" vert="horz" wrap="square" lIns="91440" tIns="45720" rIns="91440" bIns="45720" anchor="ctr" anchorCtr="0" upright="1">
                          <a:noAutofit/>
                        </wps:bodyPr>
                      </wps:wsp>
                      <wps:wsp>
                        <wps:cNvPr id="483" name="Rettangolo 11"/>
                        <wps:cNvSpPr>
                          <a:spLocks noChangeArrowheads="1"/>
                        </wps:cNvSpPr>
                        <wps:spPr bwMode="auto">
                          <a:xfrm>
                            <a:off x="1134" y="6755"/>
                            <a:ext cx="3168" cy="790"/>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579DCF50" w14:textId="77777777" w:rsidR="00EC69F0" w:rsidRPr="00C20299" w:rsidRDefault="00EC69F0" w:rsidP="00BE0A69">
                              <w:pPr>
                                <w:pStyle w:val="NormaleWeb"/>
                                <w:spacing w:before="0" w:beforeAutospacing="0" w:after="0" w:afterAutospacing="0"/>
                                <w:jc w:val="center"/>
                                <w:rPr>
                                  <w:sz w:val="22"/>
                                  <w:szCs w:val="22"/>
                                </w:rPr>
                              </w:pPr>
                              <w:proofErr w:type="spellStart"/>
                              <w:r w:rsidRPr="00C20299">
                                <w:rPr>
                                  <w:rFonts w:ascii="Calibri" w:hAnsi="Calibri"/>
                                  <w:color w:val="000000"/>
                                  <w:kern w:val="24"/>
                                  <w:sz w:val="22"/>
                                  <w:szCs w:val="22"/>
                                  <w:lang w:val="en-US"/>
                                </w:rPr>
                                <w:t>Adeguamento</w:t>
                              </w:r>
                              <w:proofErr w:type="spellEnd"/>
                              <w:r w:rsidRPr="00C20299">
                                <w:rPr>
                                  <w:rFonts w:ascii="Calibri" w:hAnsi="Calibri"/>
                                  <w:color w:val="000000"/>
                                  <w:kern w:val="24"/>
                                  <w:sz w:val="22"/>
                                  <w:szCs w:val="22"/>
                                  <w:lang w:val="en-US"/>
                                </w:rPr>
                                <w:t xml:space="preserve"> </w:t>
                              </w:r>
                              <w:proofErr w:type="spellStart"/>
                              <w:r w:rsidRPr="00C20299">
                                <w:rPr>
                                  <w:rFonts w:ascii="Calibri" w:hAnsi="Calibri"/>
                                  <w:color w:val="000000"/>
                                  <w:kern w:val="24"/>
                                  <w:sz w:val="22"/>
                                  <w:szCs w:val="22"/>
                                  <w:lang w:val="en-US"/>
                                </w:rPr>
                                <w:t>contrattuale</w:t>
                              </w:r>
                              <w:proofErr w:type="spellEnd"/>
                            </w:p>
                          </w:txbxContent>
                        </wps:txbx>
                        <wps:bodyPr rot="0" vert="horz" wrap="square" lIns="91440" tIns="45720" rIns="91440" bIns="45720" anchor="ctr" anchorCtr="0" upright="1">
                          <a:noAutofit/>
                        </wps:bodyPr>
                      </wps:wsp>
                      <wps:wsp>
                        <wps:cNvPr id="484" name="Rettangolo 12"/>
                        <wps:cNvSpPr>
                          <a:spLocks noChangeArrowheads="1"/>
                        </wps:cNvSpPr>
                        <wps:spPr bwMode="auto">
                          <a:xfrm>
                            <a:off x="1134" y="5233"/>
                            <a:ext cx="3168" cy="1236"/>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6099D5C1" w14:textId="77777777" w:rsidR="00EC69F0" w:rsidRPr="00C20299" w:rsidRDefault="00EC69F0" w:rsidP="00BE0A69">
                              <w:pPr>
                                <w:pStyle w:val="NormaleWeb"/>
                                <w:spacing w:before="0" w:beforeAutospacing="0" w:after="0" w:afterAutospacing="0"/>
                                <w:jc w:val="center"/>
                                <w:rPr>
                                  <w:sz w:val="22"/>
                                  <w:szCs w:val="22"/>
                                </w:rPr>
                              </w:pPr>
                              <w:r w:rsidRPr="00C20299">
                                <w:rPr>
                                  <w:rFonts w:ascii="Calibri" w:hAnsi="Calibri"/>
                                  <w:color w:val="000000"/>
                                  <w:kern w:val="24"/>
                                  <w:sz w:val="22"/>
                                  <w:szCs w:val="22"/>
                                </w:rPr>
                                <w:t>Delibera su (nuova) PA leader + Finanziamento dell’estensione</w:t>
                              </w:r>
                            </w:p>
                          </w:txbxContent>
                        </wps:txbx>
                        <wps:bodyPr rot="0" vert="horz" wrap="square" lIns="91440" tIns="45720" rIns="91440" bIns="45720" anchor="ctr" anchorCtr="0" upright="1">
                          <a:noAutofit/>
                        </wps:bodyPr>
                      </wps:wsp>
                      <wps:wsp>
                        <wps:cNvPr id="485" name="Rettangolo 13"/>
                        <wps:cNvSpPr>
                          <a:spLocks noChangeArrowheads="1"/>
                        </wps:cNvSpPr>
                        <wps:spPr bwMode="auto">
                          <a:xfrm>
                            <a:off x="1150" y="7875"/>
                            <a:ext cx="3153" cy="672"/>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0263134B" w14:textId="77777777" w:rsidR="00EC69F0" w:rsidRPr="00C20299" w:rsidRDefault="00EC69F0" w:rsidP="00BE0A69">
                              <w:pPr>
                                <w:pStyle w:val="NormaleWeb"/>
                                <w:spacing w:before="0" w:beforeAutospacing="0" w:after="0" w:afterAutospacing="0"/>
                                <w:jc w:val="center"/>
                                <w:rPr>
                                  <w:sz w:val="22"/>
                                  <w:szCs w:val="22"/>
                                </w:rPr>
                              </w:pPr>
                              <w:r w:rsidRPr="00C20299">
                                <w:rPr>
                                  <w:rFonts w:ascii="Calibri" w:hAnsi="Calibri"/>
                                  <w:color w:val="000000"/>
                                  <w:kern w:val="24"/>
                                  <w:sz w:val="22"/>
                                  <w:szCs w:val="22"/>
                                  <w:lang w:val="en-US"/>
                                </w:rPr>
                                <w:t xml:space="preserve">Bando </w:t>
                              </w:r>
                              <w:proofErr w:type="spellStart"/>
                              <w:r w:rsidRPr="00C20299">
                                <w:rPr>
                                  <w:rFonts w:ascii="Calibri" w:hAnsi="Calibri"/>
                                  <w:color w:val="000000"/>
                                  <w:kern w:val="24"/>
                                  <w:sz w:val="22"/>
                                  <w:szCs w:val="22"/>
                                  <w:lang w:val="en-US"/>
                                </w:rPr>
                                <w:t>appalto</w:t>
                              </w:r>
                              <w:proofErr w:type="spellEnd"/>
                            </w:p>
                          </w:txbxContent>
                        </wps:txbx>
                        <wps:bodyPr rot="0" vert="horz" wrap="square" lIns="91440" tIns="45720" rIns="91440" bIns="45720" anchor="ctr" anchorCtr="0" upright="1">
                          <a:noAutofit/>
                        </wps:bodyPr>
                      </wps:wsp>
                      <wps:wsp>
                        <wps:cNvPr id="486" name="Connettore 2 15"/>
                        <wps:cNvCnPr>
                          <a:cxnSpLocks noChangeShapeType="1"/>
                        </wps:cNvCnPr>
                        <wps:spPr bwMode="auto">
                          <a:xfrm>
                            <a:off x="2712" y="3026"/>
                            <a:ext cx="0" cy="255"/>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7" name="Connettore 2 16"/>
                        <wps:cNvCnPr>
                          <a:cxnSpLocks noChangeShapeType="1"/>
                        </wps:cNvCnPr>
                        <wps:spPr bwMode="auto">
                          <a:xfrm>
                            <a:off x="2712" y="4100"/>
                            <a:ext cx="7" cy="307"/>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8" name="Connettore 2 17"/>
                        <wps:cNvCnPr>
                          <a:cxnSpLocks noChangeShapeType="1"/>
                        </wps:cNvCnPr>
                        <wps:spPr bwMode="auto">
                          <a:xfrm>
                            <a:off x="2718" y="4973"/>
                            <a:ext cx="0" cy="260"/>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9" name="Connettore 2 18"/>
                        <wps:cNvCnPr>
                          <a:cxnSpLocks noChangeShapeType="1"/>
                        </wps:cNvCnPr>
                        <wps:spPr bwMode="auto">
                          <a:xfrm>
                            <a:off x="2718" y="6469"/>
                            <a:ext cx="0" cy="285"/>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0" name="Connettore 2 19"/>
                        <wps:cNvCnPr>
                          <a:cxnSpLocks noChangeShapeType="1"/>
                        </wps:cNvCnPr>
                        <wps:spPr bwMode="auto">
                          <a:xfrm>
                            <a:off x="2718" y="7545"/>
                            <a:ext cx="8" cy="330"/>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1" name="CasellaDiTesto 23"/>
                        <wps:cNvSpPr txBox="1">
                          <a:spLocks noChangeArrowheads="1"/>
                        </wps:cNvSpPr>
                        <wps:spPr bwMode="auto">
                          <a:xfrm>
                            <a:off x="6952" y="4533"/>
                            <a:ext cx="1764"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2F69B5" w14:textId="77777777" w:rsidR="00EC69F0" w:rsidRPr="00C20299" w:rsidRDefault="00EC69F0" w:rsidP="00BE0A69">
                              <w:pPr>
                                <w:pStyle w:val="NormaleWeb"/>
                                <w:spacing w:before="0" w:beforeAutospacing="0" w:after="0" w:afterAutospacing="0"/>
                                <w:rPr>
                                  <w:sz w:val="22"/>
                                  <w:szCs w:val="22"/>
                                </w:rPr>
                              </w:pPr>
                              <w:proofErr w:type="spellStart"/>
                              <w:r w:rsidRPr="00C20299">
                                <w:rPr>
                                  <w:rFonts w:ascii="Calibri" w:hAnsi="Calibri"/>
                                  <w:i/>
                                  <w:iCs/>
                                  <w:color w:val="000000"/>
                                  <w:kern w:val="24"/>
                                  <w:sz w:val="22"/>
                                  <w:szCs w:val="22"/>
                                  <w:lang w:val="en-US"/>
                                </w:rPr>
                                <w:t>Coinvolge</w:t>
                              </w:r>
                              <w:proofErr w:type="spellEnd"/>
                            </w:p>
                          </w:txbxContent>
                        </wps:txbx>
                        <wps:bodyPr rot="0" vert="horz" wrap="square" lIns="91440" tIns="45720" rIns="91440" bIns="45720" anchor="t" anchorCtr="0" upright="1">
                          <a:spAutoFit/>
                        </wps:bodyPr>
                      </wps:wsp>
                      <pic:pic xmlns:pic="http://schemas.openxmlformats.org/drawingml/2006/picture">
                        <pic:nvPicPr>
                          <pic:cNvPr id="492" name="Immagine 6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4523" y="2498"/>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3" name="CasellaDiTesto 64"/>
                        <wps:cNvSpPr txBox="1">
                          <a:spLocks noChangeArrowheads="1"/>
                        </wps:cNvSpPr>
                        <wps:spPr bwMode="auto">
                          <a:xfrm>
                            <a:off x="4763" y="2378"/>
                            <a:ext cx="2299"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97AA58" w14:textId="77777777" w:rsidR="00EC69F0" w:rsidRPr="00C20299" w:rsidRDefault="00EC69F0"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Membro</w:t>
                              </w:r>
                              <w:proofErr w:type="spellEnd"/>
                              <w:r w:rsidRPr="00BE1799">
                                <w:rPr>
                                  <w:rFonts w:ascii="Calibri" w:hAnsi="Calibri"/>
                                  <w:b/>
                                  <w:bCs/>
                                  <w:color w:val="666666"/>
                                  <w:kern w:val="24"/>
                                  <w:sz w:val="22"/>
                                  <w:szCs w:val="22"/>
                                  <w:lang w:val="en-US"/>
                                </w:rPr>
                                <w:t xml:space="preserve"> community</w:t>
                              </w:r>
                            </w:p>
                          </w:txbxContent>
                        </wps:txbx>
                        <wps:bodyPr rot="0" vert="horz" wrap="square" lIns="91440" tIns="45720" rIns="91440" bIns="45720" anchor="t" anchorCtr="0" upright="1">
                          <a:spAutoFit/>
                        </wps:bodyPr>
                      </wps:wsp>
                      <pic:pic xmlns:pic="http://schemas.openxmlformats.org/drawingml/2006/picture">
                        <pic:nvPicPr>
                          <pic:cNvPr id="494" name="Immagine 6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4499" y="3449"/>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5" name="CasellaDiTesto 66"/>
                        <wps:cNvSpPr txBox="1">
                          <a:spLocks noChangeArrowheads="1"/>
                        </wps:cNvSpPr>
                        <wps:spPr bwMode="auto">
                          <a:xfrm>
                            <a:off x="4786" y="3332"/>
                            <a:ext cx="2299" cy="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065070" w14:textId="77777777" w:rsidR="00EC69F0" w:rsidRPr="00C20299" w:rsidRDefault="00EC69F0"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Gestore</w:t>
                              </w:r>
                              <w:proofErr w:type="spellEnd"/>
                              <w:r w:rsidRPr="00BE1799">
                                <w:rPr>
                                  <w:rFonts w:ascii="Calibri" w:hAnsi="Calibri"/>
                                  <w:b/>
                                  <w:bCs/>
                                  <w:color w:val="666666"/>
                                  <w:kern w:val="24"/>
                                  <w:sz w:val="22"/>
                                  <w:szCs w:val="22"/>
                                  <w:lang w:val="en-US"/>
                                </w:rPr>
                                <w:t xml:space="preserve"> </w:t>
                              </w:r>
                              <w:proofErr w:type="spellStart"/>
                              <w:r w:rsidRPr="00BE1799">
                                <w:rPr>
                                  <w:rFonts w:ascii="Calibri" w:hAnsi="Calibri"/>
                                  <w:b/>
                                  <w:bCs/>
                                  <w:color w:val="666666"/>
                                  <w:kern w:val="24"/>
                                  <w:sz w:val="22"/>
                                  <w:szCs w:val="22"/>
                                  <w:lang w:val="en-US"/>
                                </w:rPr>
                                <w:t>della</w:t>
                              </w:r>
                              <w:proofErr w:type="spellEnd"/>
                              <w:r w:rsidRPr="00BE1799">
                                <w:rPr>
                                  <w:rFonts w:ascii="Calibri" w:hAnsi="Calibri"/>
                                  <w:b/>
                                  <w:bCs/>
                                  <w:color w:val="666666"/>
                                  <w:kern w:val="24"/>
                                  <w:sz w:val="22"/>
                                  <w:szCs w:val="22"/>
                                  <w:lang w:val="en-US"/>
                                </w:rPr>
                                <w:t xml:space="preserve"> community</w:t>
                              </w:r>
                            </w:p>
                          </w:txbxContent>
                        </wps:txbx>
                        <wps:bodyPr rot="0" vert="horz" wrap="square" lIns="91440" tIns="45720" rIns="91440" bIns="45720" anchor="t" anchorCtr="0" upright="1">
                          <a:spAutoFit/>
                        </wps:bodyPr>
                      </wps:wsp>
                      <pic:pic xmlns:pic="http://schemas.openxmlformats.org/drawingml/2006/picture">
                        <pic:nvPicPr>
                          <pic:cNvPr id="496" name="Immagine 6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4438" y="4533"/>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7" name="CasellaDiTesto 68"/>
                        <wps:cNvSpPr txBox="1">
                          <a:spLocks noChangeArrowheads="1"/>
                        </wps:cNvSpPr>
                        <wps:spPr bwMode="auto">
                          <a:xfrm>
                            <a:off x="4810" y="4506"/>
                            <a:ext cx="2299" cy="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B31729" w14:textId="77777777" w:rsidR="00EC69F0" w:rsidRPr="00C20299" w:rsidRDefault="00EC69F0" w:rsidP="00BE0A69">
                              <w:pPr>
                                <w:pStyle w:val="NormaleWeb"/>
                                <w:spacing w:before="0" w:beforeAutospacing="0" w:after="0" w:afterAutospacing="0"/>
                                <w:rPr>
                                  <w:sz w:val="22"/>
                                  <w:szCs w:val="22"/>
                                </w:rPr>
                              </w:pPr>
                              <w:r w:rsidRPr="00BE1799">
                                <w:rPr>
                                  <w:rFonts w:ascii="Calibri" w:hAnsi="Calibri"/>
                                  <w:b/>
                                  <w:bCs/>
                                  <w:color w:val="666666"/>
                                  <w:kern w:val="24"/>
                                  <w:sz w:val="22"/>
                                  <w:szCs w:val="22"/>
                                </w:rPr>
                                <w:t>PM del Gestore della communit</w:t>
                              </w:r>
                              <w:r w:rsidRPr="00C20299">
                                <w:rPr>
                                  <w:rFonts w:ascii="Calibri" w:hAnsi="Calibri"/>
                                  <w:b/>
                                  <w:bCs/>
                                  <w:kern w:val="24"/>
                                  <w:sz w:val="22"/>
                                  <w:szCs w:val="22"/>
                                </w:rPr>
                                <w:t>y</w:t>
                              </w:r>
                              <w:r w:rsidRPr="00C20299">
                                <w:rPr>
                                  <w:sz w:val="22"/>
                                  <w:szCs w:val="22"/>
                                </w:rPr>
                                <w:t xml:space="preserve"> (</w:t>
                              </w:r>
                              <w:proofErr w:type="spellStart"/>
                              <w:r w:rsidRPr="00C20299">
                                <w:rPr>
                                  <w:sz w:val="22"/>
                                  <w:szCs w:val="22"/>
                                </w:rPr>
                                <w:t>GdC</w:t>
                              </w:r>
                              <w:proofErr w:type="spellEnd"/>
                              <w:r w:rsidRPr="00C20299">
                                <w:rPr>
                                  <w:sz w:val="22"/>
                                  <w:szCs w:val="22"/>
                                </w:rPr>
                                <w:t>)</w:t>
                              </w:r>
                            </w:p>
                          </w:txbxContent>
                        </wps:txbx>
                        <wps:bodyPr rot="0" vert="horz" wrap="square" lIns="91440" tIns="45720" rIns="91440" bIns="45720" anchor="t" anchorCtr="0" upright="1">
                          <a:spAutoFit/>
                        </wps:bodyPr>
                      </wps:wsp>
                      <pic:pic xmlns:pic="http://schemas.openxmlformats.org/drawingml/2006/picture">
                        <pic:nvPicPr>
                          <pic:cNvPr id="498" name="Immagine 7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7033" y="2570"/>
                            <a:ext cx="450" cy="4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9" name="CasellaDiTesto 80"/>
                        <wps:cNvSpPr txBox="1">
                          <a:spLocks noChangeArrowheads="1"/>
                        </wps:cNvSpPr>
                        <wps:spPr bwMode="auto">
                          <a:xfrm>
                            <a:off x="7483" y="2508"/>
                            <a:ext cx="3624"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13A1B6" w14:textId="77777777" w:rsidR="00EC69F0" w:rsidRPr="00C20299" w:rsidRDefault="00EC69F0" w:rsidP="00BE0A69">
                              <w:pPr>
                                <w:pStyle w:val="NormaleWeb"/>
                                <w:spacing w:before="0" w:beforeAutospacing="0" w:after="0" w:afterAutospacing="0"/>
                                <w:rPr>
                                  <w:sz w:val="22"/>
                                  <w:szCs w:val="22"/>
                                </w:rPr>
                              </w:pPr>
                              <w:proofErr w:type="spellStart"/>
                              <w:r w:rsidRPr="00C20299">
                                <w:rPr>
                                  <w:rFonts w:ascii="Calibri" w:hAnsi="Calibri"/>
                                  <w:b/>
                                  <w:bCs/>
                                  <w:color w:val="943634"/>
                                  <w:kern w:val="24"/>
                                  <w:sz w:val="22"/>
                                  <w:szCs w:val="22"/>
                                  <w:lang w:val="en-US"/>
                                </w:rPr>
                                <w:t>Griglia</w:t>
                              </w:r>
                              <w:proofErr w:type="spellEnd"/>
                              <w:r w:rsidRPr="00C20299">
                                <w:rPr>
                                  <w:rFonts w:ascii="Calibri" w:hAnsi="Calibri"/>
                                  <w:b/>
                                  <w:bCs/>
                                  <w:color w:val="943634"/>
                                  <w:kern w:val="24"/>
                                  <w:sz w:val="22"/>
                                  <w:szCs w:val="22"/>
                                  <w:lang w:val="en-US"/>
                                </w:rPr>
                                <w:t xml:space="preserve"> auto-</w:t>
                              </w:r>
                              <w:proofErr w:type="spellStart"/>
                              <w:r w:rsidRPr="00C20299">
                                <w:rPr>
                                  <w:rFonts w:ascii="Calibri" w:hAnsi="Calibri"/>
                                  <w:b/>
                                  <w:bCs/>
                                  <w:color w:val="943634"/>
                                  <w:kern w:val="24"/>
                                  <w:sz w:val="22"/>
                                  <w:szCs w:val="22"/>
                                  <w:lang w:val="en-US"/>
                                </w:rPr>
                                <w:t>valutazione</w:t>
                              </w:r>
                              <w:proofErr w:type="spellEnd"/>
                            </w:p>
                          </w:txbxContent>
                        </wps:txbx>
                        <wps:bodyPr rot="0" vert="horz" wrap="square" lIns="91440" tIns="45720" rIns="91440" bIns="45720" anchor="t" anchorCtr="0" upright="1">
                          <a:spAutoFit/>
                        </wps:bodyPr>
                      </wps:wsp>
                      <pic:pic xmlns:pic="http://schemas.openxmlformats.org/drawingml/2006/picture">
                        <pic:nvPicPr>
                          <pic:cNvPr id="500" name="Immagine 8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7261" y="10283"/>
                            <a:ext cx="450" cy="4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01" name="CasellaDiTesto 82"/>
                        <wps:cNvSpPr txBox="1">
                          <a:spLocks noChangeArrowheads="1"/>
                        </wps:cNvSpPr>
                        <wps:spPr bwMode="auto">
                          <a:xfrm>
                            <a:off x="7711" y="10244"/>
                            <a:ext cx="3851" cy="4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FE2529" w14:textId="77777777" w:rsidR="00EC69F0" w:rsidRDefault="00EC69F0" w:rsidP="00BE0A69">
                              <w:pPr>
                                <w:pStyle w:val="NormaleWeb"/>
                                <w:spacing w:before="0" w:beforeAutospacing="0" w:after="0" w:afterAutospacing="0"/>
                              </w:pPr>
                              <w:r w:rsidRPr="00C20299">
                                <w:rPr>
                                  <w:rFonts w:ascii="Calibri" w:hAnsi="Calibri"/>
                                  <w:b/>
                                  <w:bCs/>
                                  <w:color w:val="943634"/>
                                  <w:kern w:val="24"/>
                                  <w:sz w:val="28"/>
                                  <w:szCs w:val="28"/>
                                  <w:lang w:val="en-US"/>
                                </w:rPr>
                                <w:t xml:space="preserve">Kit del </w:t>
                              </w:r>
                              <w:proofErr w:type="spellStart"/>
                              <w:r w:rsidRPr="00C20299">
                                <w:rPr>
                                  <w:rFonts w:ascii="Calibri" w:hAnsi="Calibri"/>
                                  <w:b/>
                                  <w:bCs/>
                                  <w:color w:val="943634"/>
                                  <w:kern w:val="24"/>
                                  <w:sz w:val="28"/>
                                  <w:szCs w:val="28"/>
                                  <w:lang w:val="en-US"/>
                                </w:rPr>
                                <w:t>riuso</w:t>
                              </w:r>
                              <w:proofErr w:type="spellEnd"/>
                              <w:r w:rsidRPr="00C20299">
                                <w:rPr>
                                  <w:rFonts w:ascii="Calibri" w:hAnsi="Calibri"/>
                                  <w:b/>
                                  <w:bCs/>
                                  <w:color w:val="943634"/>
                                  <w:kern w:val="24"/>
                                  <w:sz w:val="28"/>
                                  <w:szCs w:val="28"/>
                                  <w:lang w:val="en-US"/>
                                </w:rPr>
                                <w:t xml:space="preserve"> + Governance</w:t>
                              </w:r>
                            </w:p>
                          </w:txbxContent>
                        </wps:txbx>
                        <wps:bodyPr rot="0" vert="horz" wrap="square" lIns="91440" tIns="45720" rIns="91440" bIns="45720" anchor="t" anchorCtr="0" upright="1">
                          <a:spAutoFit/>
                        </wps:bodyPr>
                      </wps:wsp>
                      <wps:wsp>
                        <wps:cNvPr id="502" name="Rettangolo 85"/>
                        <wps:cNvSpPr>
                          <a:spLocks noChangeArrowheads="1"/>
                        </wps:cNvSpPr>
                        <wps:spPr bwMode="auto">
                          <a:xfrm>
                            <a:off x="1150" y="8915"/>
                            <a:ext cx="3168" cy="650"/>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636F4CB7" w14:textId="77777777" w:rsidR="00EC69F0" w:rsidRPr="00C20299" w:rsidRDefault="00EC69F0" w:rsidP="00BE0A69">
                              <w:pPr>
                                <w:pStyle w:val="NormaleWeb"/>
                                <w:spacing w:before="0" w:beforeAutospacing="0" w:after="0" w:afterAutospacing="0"/>
                                <w:jc w:val="center"/>
                                <w:rPr>
                                  <w:sz w:val="22"/>
                                  <w:szCs w:val="22"/>
                                </w:rPr>
                              </w:pPr>
                              <w:r w:rsidRPr="00C20299">
                                <w:rPr>
                                  <w:rFonts w:ascii="Calibri" w:hAnsi="Calibri"/>
                                  <w:color w:val="000000"/>
                                  <w:kern w:val="24"/>
                                  <w:sz w:val="22"/>
                                  <w:szCs w:val="22"/>
                                  <w:lang w:val="en-US"/>
                                </w:rPr>
                                <w:t xml:space="preserve">Aggiornamento </w:t>
                              </w:r>
                              <w:proofErr w:type="spellStart"/>
                              <w:r w:rsidRPr="00C20299">
                                <w:rPr>
                                  <w:rFonts w:ascii="Calibri" w:hAnsi="Calibri"/>
                                  <w:color w:val="000000"/>
                                  <w:kern w:val="24"/>
                                  <w:sz w:val="22"/>
                                  <w:szCs w:val="22"/>
                                  <w:lang w:val="en-US"/>
                                </w:rPr>
                                <w:t>soluzione</w:t>
                              </w:r>
                              <w:proofErr w:type="spellEnd"/>
                              <w:r w:rsidRPr="00C20299">
                                <w:rPr>
                                  <w:rFonts w:ascii="Calibri" w:hAnsi="Calibri"/>
                                  <w:color w:val="000000"/>
                                  <w:kern w:val="24"/>
                                  <w:sz w:val="22"/>
                                  <w:szCs w:val="22"/>
                                  <w:lang w:val="en-US"/>
                                </w:rPr>
                                <w:t xml:space="preserve"> per </w:t>
                              </w:r>
                              <w:proofErr w:type="spellStart"/>
                              <w:r w:rsidRPr="00C20299">
                                <w:rPr>
                                  <w:rFonts w:ascii="Calibri" w:hAnsi="Calibri"/>
                                  <w:color w:val="000000"/>
                                  <w:kern w:val="24"/>
                                  <w:sz w:val="22"/>
                                  <w:szCs w:val="22"/>
                                  <w:lang w:val="en-US"/>
                                </w:rPr>
                                <w:t>tutti</w:t>
                              </w:r>
                              <w:proofErr w:type="spellEnd"/>
                            </w:p>
                          </w:txbxContent>
                        </wps:txbx>
                        <wps:bodyPr rot="0" vert="horz" wrap="square" lIns="91440" tIns="45720" rIns="91440" bIns="45720" anchor="ctr" anchorCtr="0" upright="1">
                          <a:noAutofit/>
                        </wps:bodyPr>
                      </wps:wsp>
                      <wps:wsp>
                        <wps:cNvPr id="503" name="Rettangolo 86"/>
                        <wps:cNvSpPr>
                          <a:spLocks noChangeArrowheads="1"/>
                        </wps:cNvSpPr>
                        <wps:spPr bwMode="auto">
                          <a:xfrm>
                            <a:off x="1150" y="10018"/>
                            <a:ext cx="3168" cy="917"/>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68298C98" w14:textId="77777777" w:rsidR="00EC69F0" w:rsidRPr="00C20299" w:rsidRDefault="00EC69F0" w:rsidP="00BE0A69">
                              <w:pPr>
                                <w:pStyle w:val="NormaleWeb"/>
                                <w:spacing w:before="0" w:beforeAutospacing="0" w:after="0" w:afterAutospacing="0"/>
                                <w:jc w:val="center"/>
                                <w:rPr>
                                  <w:sz w:val="22"/>
                                  <w:szCs w:val="22"/>
                                </w:rPr>
                              </w:pPr>
                              <w:proofErr w:type="spellStart"/>
                              <w:r w:rsidRPr="00C20299">
                                <w:rPr>
                                  <w:rFonts w:ascii="Calibri" w:hAnsi="Calibri"/>
                                  <w:color w:val="000000"/>
                                  <w:kern w:val="24"/>
                                  <w:sz w:val="22"/>
                                  <w:szCs w:val="22"/>
                                  <w:lang w:val="en-US"/>
                                </w:rPr>
                                <w:t>Erogazione</w:t>
                              </w:r>
                              <w:proofErr w:type="spellEnd"/>
                              <w:r w:rsidRPr="00C20299">
                                <w:rPr>
                                  <w:rFonts w:ascii="Calibri" w:hAnsi="Calibri"/>
                                  <w:color w:val="000000"/>
                                  <w:kern w:val="24"/>
                                  <w:sz w:val="22"/>
                                  <w:szCs w:val="22"/>
                                  <w:lang w:val="en-US"/>
                                </w:rPr>
                                <w:t xml:space="preserve"> kit </w:t>
                              </w:r>
                              <w:proofErr w:type="spellStart"/>
                              <w:r w:rsidRPr="00C20299">
                                <w:rPr>
                                  <w:rFonts w:ascii="Calibri" w:hAnsi="Calibri"/>
                                  <w:color w:val="000000"/>
                                  <w:kern w:val="24"/>
                                  <w:sz w:val="22"/>
                                  <w:szCs w:val="22"/>
                                  <w:lang w:val="en-US"/>
                                </w:rPr>
                                <w:t>riuso</w:t>
                              </w:r>
                              <w:proofErr w:type="spellEnd"/>
                              <w:r w:rsidRPr="00C20299">
                                <w:rPr>
                                  <w:rFonts w:ascii="Calibri" w:hAnsi="Calibri"/>
                                  <w:color w:val="000000"/>
                                  <w:kern w:val="24"/>
                                  <w:sz w:val="22"/>
                                  <w:szCs w:val="22"/>
                                  <w:lang w:val="en-US"/>
                                </w:rPr>
                                <w:t xml:space="preserve"> </w:t>
                              </w:r>
                              <w:proofErr w:type="spellStart"/>
                              <w:r w:rsidRPr="00C20299">
                                <w:rPr>
                                  <w:rFonts w:ascii="Calibri" w:hAnsi="Calibri"/>
                                  <w:color w:val="000000"/>
                                  <w:kern w:val="24"/>
                                  <w:sz w:val="22"/>
                                  <w:szCs w:val="22"/>
                                  <w:lang w:val="en-US"/>
                                </w:rPr>
                                <w:t>aggiornato</w:t>
                              </w:r>
                              <w:proofErr w:type="spellEnd"/>
                              <w:r w:rsidRPr="00C20299">
                                <w:rPr>
                                  <w:rFonts w:ascii="Calibri" w:hAnsi="Calibri"/>
                                  <w:color w:val="000000"/>
                                  <w:kern w:val="24"/>
                                  <w:sz w:val="22"/>
                                  <w:szCs w:val="22"/>
                                  <w:lang w:val="en-US"/>
                                </w:rPr>
                                <w:t xml:space="preserve"> + </w:t>
                              </w:r>
                              <w:proofErr w:type="spellStart"/>
                              <w:r w:rsidRPr="00C20299">
                                <w:rPr>
                                  <w:rFonts w:ascii="Calibri" w:hAnsi="Calibri"/>
                                  <w:color w:val="000000"/>
                                  <w:kern w:val="24"/>
                                  <w:sz w:val="22"/>
                                  <w:szCs w:val="22"/>
                                  <w:lang w:val="en-US"/>
                                </w:rPr>
                                <w:t>supporto</w:t>
                              </w:r>
                              <w:proofErr w:type="spellEnd"/>
                            </w:p>
                          </w:txbxContent>
                        </wps:txbx>
                        <wps:bodyPr rot="0" vert="horz" wrap="square" lIns="91440" tIns="45720" rIns="91440" bIns="45720" anchor="ctr" anchorCtr="0" upright="1">
                          <a:noAutofit/>
                        </wps:bodyPr>
                      </wps:wsp>
                      <wps:wsp>
                        <wps:cNvPr id="504" name="Connettore 2 88"/>
                        <wps:cNvCnPr>
                          <a:cxnSpLocks noChangeShapeType="1"/>
                        </wps:cNvCnPr>
                        <wps:spPr bwMode="auto">
                          <a:xfrm>
                            <a:off x="2726" y="8571"/>
                            <a:ext cx="8" cy="344"/>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pic:pic xmlns:pic="http://schemas.openxmlformats.org/drawingml/2006/picture">
                        <pic:nvPicPr>
                          <pic:cNvPr id="505" name="Immagine 9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4515" y="7688"/>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06" name="CasellaDiTesto 93"/>
                        <wps:cNvSpPr txBox="1">
                          <a:spLocks noChangeArrowheads="1"/>
                        </wps:cNvSpPr>
                        <wps:spPr bwMode="auto">
                          <a:xfrm>
                            <a:off x="4786" y="7737"/>
                            <a:ext cx="4248" cy="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20B747" w14:textId="77777777" w:rsidR="00EC69F0" w:rsidRPr="00C20299" w:rsidRDefault="00EC69F0" w:rsidP="00BE0A69">
                              <w:pPr>
                                <w:pStyle w:val="NormaleWeb"/>
                                <w:spacing w:before="0" w:beforeAutospacing="0" w:after="0" w:afterAutospacing="0"/>
                                <w:rPr>
                                  <w:sz w:val="22"/>
                                  <w:szCs w:val="22"/>
                                </w:rPr>
                              </w:pPr>
                              <w:r w:rsidRPr="00BE1799">
                                <w:rPr>
                                  <w:rFonts w:ascii="Calibri" w:hAnsi="Calibri"/>
                                  <w:b/>
                                  <w:bCs/>
                                  <w:color w:val="666666"/>
                                  <w:kern w:val="24"/>
                                  <w:sz w:val="22"/>
                                  <w:szCs w:val="22"/>
                                </w:rPr>
                                <w:t xml:space="preserve">PA leader </w:t>
                              </w:r>
                              <w:r w:rsidRPr="00BE1799">
                                <w:rPr>
                                  <w:rFonts w:ascii="Calibri" w:hAnsi="Calibri"/>
                                  <w:color w:val="666666"/>
                                  <w:kern w:val="24"/>
                                  <w:sz w:val="22"/>
                                  <w:szCs w:val="22"/>
                                </w:rPr>
                                <w:t xml:space="preserve">(il </w:t>
                              </w:r>
                              <w:proofErr w:type="spellStart"/>
                              <w:r w:rsidRPr="00BE1799">
                                <w:rPr>
                                  <w:rFonts w:ascii="Calibri" w:hAnsi="Calibri"/>
                                  <w:color w:val="666666"/>
                                  <w:kern w:val="24"/>
                                  <w:sz w:val="22"/>
                                  <w:szCs w:val="22"/>
                                </w:rPr>
                                <w:t>GdC</w:t>
                              </w:r>
                              <w:proofErr w:type="spellEnd"/>
                              <w:r w:rsidRPr="00BE1799">
                                <w:rPr>
                                  <w:rFonts w:ascii="Calibri" w:hAnsi="Calibri"/>
                                  <w:color w:val="666666"/>
                                  <w:kern w:val="24"/>
                                  <w:sz w:val="22"/>
                                  <w:szCs w:val="22"/>
                                </w:rPr>
                                <w:t xml:space="preserve"> fornisce la lista dei fornitori “</w:t>
                              </w:r>
                              <w:r w:rsidRPr="00BE1799">
                                <w:rPr>
                                  <w:rFonts w:ascii="Calibri" w:hAnsi="Calibri"/>
                                  <w:i/>
                                  <w:iCs/>
                                  <w:color w:val="666666"/>
                                  <w:kern w:val="24"/>
                                  <w:sz w:val="22"/>
                                  <w:szCs w:val="22"/>
                                </w:rPr>
                                <w:t>certificati</w:t>
                              </w:r>
                              <w:r w:rsidRPr="00BE1799">
                                <w:rPr>
                                  <w:rFonts w:ascii="Calibri" w:hAnsi="Calibri"/>
                                  <w:color w:val="666666"/>
                                  <w:kern w:val="24"/>
                                  <w:sz w:val="22"/>
                                  <w:szCs w:val="22"/>
                                </w:rPr>
                                <w:t>”)</w:t>
                              </w:r>
                            </w:p>
                          </w:txbxContent>
                        </wps:txbx>
                        <wps:bodyPr rot="0" vert="horz" wrap="square" lIns="91440" tIns="45720" rIns="91440" bIns="45720" anchor="t" anchorCtr="0" upright="1">
                          <a:spAutoFit/>
                        </wps:bodyPr>
                      </wps:wsp>
                      <pic:pic xmlns:pic="http://schemas.openxmlformats.org/drawingml/2006/picture">
                        <pic:nvPicPr>
                          <pic:cNvPr id="507" name="Immagine 9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4438" y="10099"/>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08" name="CasellaDiTesto 95"/>
                        <wps:cNvSpPr txBox="1">
                          <a:spLocks noChangeArrowheads="1"/>
                        </wps:cNvSpPr>
                        <wps:spPr bwMode="auto">
                          <a:xfrm>
                            <a:off x="4620" y="10244"/>
                            <a:ext cx="3704"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DE495B" w14:textId="77777777" w:rsidR="00EC69F0" w:rsidRPr="00C20299" w:rsidRDefault="00EC69F0"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Gestore</w:t>
                              </w:r>
                              <w:proofErr w:type="spellEnd"/>
                              <w:r w:rsidRPr="00BE1799">
                                <w:rPr>
                                  <w:rFonts w:ascii="Calibri" w:hAnsi="Calibri"/>
                                  <w:b/>
                                  <w:bCs/>
                                  <w:color w:val="666666"/>
                                  <w:kern w:val="24"/>
                                  <w:sz w:val="22"/>
                                  <w:szCs w:val="22"/>
                                  <w:lang w:val="en-US"/>
                                </w:rPr>
                                <w:t xml:space="preserve"> </w:t>
                              </w:r>
                              <w:proofErr w:type="spellStart"/>
                              <w:r w:rsidRPr="00BE1799">
                                <w:rPr>
                                  <w:rFonts w:ascii="Calibri" w:hAnsi="Calibri"/>
                                  <w:b/>
                                  <w:bCs/>
                                  <w:color w:val="666666"/>
                                  <w:kern w:val="24"/>
                                  <w:sz w:val="22"/>
                                  <w:szCs w:val="22"/>
                                  <w:lang w:val="en-US"/>
                                </w:rPr>
                                <w:t>della</w:t>
                              </w:r>
                              <w:proofErr w:type="spellEnd"/>
                              <w:r w:rsidRPr="00BE1799">
                                <w:rPr>
                                  <w:rFonts w:ascii="Calibri" w:hAnsi="Calibri"/>
                                  <w:b/>
                                  <w:bCs/>
                                  <w:color w:val="666666"/>
                                  <w:kern w:val="24"/>
                                  <w:sz w:val="22"/>
                                  <w:szCs w:val="22"/>
                                  <w:lang w:val="en-US"/>
                                </w:rPr>
                                <w:t xml:space="preserve"> community</w:t>
                              </w:r>
                            </w:p>
                          </w:txbxContent>
                        </wps:txbx>
                        <wps:bodyPr rot="0" vert="horz" wrap="square" lIns="91440" tIns="45720" rIns="91440" bIns="45720" anchor="t" anchorCtr="0" upright="1">
                          <a:spAutoFit/>
                        </wps:bodyPr>
                      </wps:wsp>
                      <wps:wsp>
                        <wps:cNvPr id="509" name="Connettore 2 69"/>
                        <wps:cNvCnPr>
                          <a:cxnSpLocks noChangeShapeType="1"/>
                        </wps:cNvCnPr>
                        <wps:spPr bwMode="auto">
                          <a:xfrm flipH="1">
                            <a:off x="2734" y="9565"/>
                            <a:ext cx="0" cy="453"/>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pic:pic xmlns:pic="http://schemas.openxmlformats.org/drawingml/2006/picture">
                        <pic:nvPicPr>
                          <pic:cNvPr id="510" name="Immagine 7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4480" y="8953"/>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11" name="CasellaDiTesto 73"/>
                        <wps:cNvSpPr txBox="1">
                          <a:spLocks noChangeArrowheads="1"/>
                        </wps:cNvSpPr>
                        <wps:spPr bwMode="auto">
                          <a:xfrm>
                            <a:off x="4810" y="9055"/>
                            <a:ext cx="4248"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697FD5" w14:textId="77777777" w:rsidR="00EC69F0" w:rsidRPr="00C20299" w:rsidRDefault="00EC69F0"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Fornitore</w:t>
                              </w:r>
                              <w:proofErr w:type="spellEnd"/>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02118C84" id="Gruppo 479" o:spid="_x0000_s1086" style="position:absolute;left:0;text-align:left;margin-left:-17.25pt;margin-top:11.1pt;width:521.4pt;height:427.85pt;z-index:251662336" coordorigin="1134,2378" coordsize="10428,85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">
                <v:rect id="Rettangolo 8" o:spid="_x0000_s1087" style="position:absolute;left:1139;top:2406;width:3145;height: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" filled="f" strokecolor="#385d8a" strokeweight="2pt">
                  <v:textbox>
                    <w:txbxContent>
                      <w:p w14:paraId="35313E4A" w14:textId="77777777" w:rsidR="00EC69F0" w:rsidRPr="00C20299" w:rsidRDefault="00EC69F0" w:rsidP="00BE0A69">
                        <w:pPr>
                          <w:pStyle w:val="NormaleWeb"/>
                          <w:spacing w:before="0" w:beforeAutospacing="0" w:after="0" w:afterAutospacing="0"/>
                          <w:jc w:val="center"/>
                          <w:rPr>
                            <w:sz w:val="22"/>
                            <w:szCs w:val="22"/>
                          </w:rPr>
                        </w:pPr>
                        <w:proofErr w:type="spellStart"/>
                        <w:r w:rsidRPr="00C20299">
                          <w:rPr>
                            <w:rFonts w:ascii="Calibri" w:hAnsi="Calibri"/>
                            <w:color w:val="000000"/>
                            <w:kern w:val="24"/>
                            <w:sz w:val="22"/>
                            <w:szCs w:val="22"/>
                            <w:lang w:val="en-US"/>
                          </w:rPr>
                          <w:t>Richiesta</w:t>
                        </w:r>
                        <w:proofErr w:type="spellEnd"/>
                        <w:r w:rsidRPr="00C20299">
                          <w:rPr>
                            <w:rFonts w:ascii="Calibri" w:hAnsi="Calibri"/>
                            <w:color w:val="000000"/>
                            <w:kern w:val="24"/>
                            <w:sz w:val="22"/>
                            <w:szCs w:val="22"/>
                            <w:lang w:val="en-US"/>
                          </w:rPr>
                          <w:t xml:space="preserve"> aggiornamento</w:t>
                        </w:r>
                      </w:p>
                    </w:txbxContent>
                  </v:textbox>
                </v:rect>
                <v:rect id="Rettangolo 9" o:spid="_x0000_s1088" style="position:absolute;left:1139;top:3281;width:3145;height: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" filled="f" strokecolor="#385d8a" strokeweight="2pt">
                  <v:textbox>
                    <w:txbxContent>
                      <w:p w14:paraId="5F3E3326" w14:textId="77777777" w:rsidR="00EC69F0" w:rsidRPr="00C20299" w:rsidRDefault="00EC69F0" w:rsidP="00BE0A69">
                        <w:pPr>
                          <w:pStyle w:val="NormaleWeb"/>
                          <w:spacing w:before="0" w:beforeAutospacing="0" w:after="0" w:afterAutospacing="0"/>
                          <w:jc w:val="center"/>
                          <w:rPr>
                            <w:sz w:val="22"/>
                            <w:szCs w:val="22"/>
                          </w:rPr>
                        </w:pPr>
                        <w:proofErr w:type="spellStart"/>
                        <w:r w:rsidRPr="00C20299">
                          <w:rPr>
                            <w:rFonts w:ascii="Calibri" w:hAnsi="Calibri"/>
                            <w:color w:val="000000"/>
                            <w:kern w:val="24"/>
                            <w:sz w:val="22"/>
                            <w:szCs w:val="22"/>
                            <w:lang w:val="en-US"/>
                          </w:rPr>
                          <w:t>Valutazione</w:t>
                        </w:r>
                        <w:proofErr w:type="spellEnd"/>
                        <w:r w:rsidRPr="00C20299">
                          <w:rPr>
                            <w:rFonts w:ascii="Calibri" w:hAnsi="Calibri"/>
                            <w:color w:val="000000"/>
                            <w:kern w:val="24"/>
                            <w:sz w:val="22"/>
                            <w:szCs w:val="22"/>
                            <w:lang w:val="en-US"/>
                          </w:rPr>
                          <w:t xml:space="preserve"> </w:t>
                        </w:r>
                        <w:proofErr w:type="spellStart"/>
                        <w:r w:rsidRPr="00C20299">
                          <w:rPr>
                            <w:rFonts w:ascii="Calibri" w:hAnsi="Calibri"/>
                            <w:color w:val="000000"/>
                            <w:kern w:val="24"/>
                            <w:sz w:val="22"/>
                            <w:szCs w:val="22"/>
                            <w:lang w:val="en-US"/>
                          </w:rPr>
                          <w:t>richiesta</w:t>
                        </w:r>
                        <w:proofErr w:type="spellEnd"/>
                      </w:p>
                    </w:txbxContent>
                  </v:textbox>
                </v:rect>
                <v:rect id="Rettangolo 10" o:spid="_x0000_s1089" style="position:absolute;left:1134;top:4407;width:3168;height: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" filled="f" strokecolor="#385d8a" strokeweight="2pt">
                  <v:textbox>
                    <w:txbxContent>
                      <w:p w14:paraId="765C636F" w14:textId="77777777" w:rsidR="00EC69F0" w:rsidRPr="00C20299" w:rsidRDefault="00EC69F0" w:rsidP="00BE0A69">
                        <w:pPr>
                          <w:pStyle w:val="NormaleWeb"/>
                          <w:spacing w:before="0" w:beforeAutospacing="0" w:after="0" w:afterAutospacing="0"/>
                          <w:jc w:val="center"/>
                          <w:rPr>
                            <w:sz w:val="22"/>
                            <w:szCs w:val="22"/>
                          </w:rPr>
                        </w:pPr>
                        <w:proofErr w:type="spellStart"/>
                        <w:r w:rsidRPr="00C20299">
                          <w:rPr>
                            <w:rFonts w:ascii="Calibri" w:hAnsi="Calibri"/>
                            <w:color w:val="000000"/>
                            <w:kern w:val="24"/>
                            <w:sz w:val="22"/>
                            <w:szCs w:val="22"/>
                            <w:lang w:val="en-US"/>
                          </w:rPr>
                          <w:t>Tavolo</w:t>
                        </w:r>
                        <w:proofErr w:type="spellEnd"/>
                        <w:r w:rsidRPr="00C20299">
                          <w:rPr>
                            <w:rFonts w:ascii="Calibri" w:hAnsi="Calibri"/>
                            <w:color w:val="000000"/>
                            <w:kern w:val="24"/>
                            <w:sz w:val="22"/>
                            <w:szCs w:val="22"/>
                            <w:lang w:val="en-US"/>
                          </w:rPr>
                          <w:t xml:space="preserve"> di </w:t>
                        </w:r>
                        <w:proofErr w:type="spellStart"/>
                        <w:r w:rsidRPr="00C20299">
                          <w:rPr>
                            <w:rFonts w:ascii="Calibri" w:hAnsi="Calibri"/>
                            <w:color w:val="000000"/>
                            <w:kern w:val="24"/>
                            <w:sz w:val="22"/>
                            <w:szCs w:val="22"/>
                            <w:lang w:val="en-US"/>
                          </w:rPr>
                          <w:t>lavoro</w:t>
                        </w:r>
                        <w:proofErr w:type="spellEnd"/>
                      </w:p>
                    </w:txbxContent>
                  </v:textbox>
                </v:rect>
                <v:rect id="Rettangolo 11" o:spid="_x0000_s1090" style="position:absolute;left:1134;top:6755;width:3168;height:7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" filled="f" strokecolor="#385d8a" strokeweight="2pt">
                  <v:textbox>
                    <w:txbxContent>
                      <w:p w14:paraId="579DCF50" w14:textId="77777777" w:rsidR="00EC69F0" w:rsidRPr="00C20299" w:rsidRDefault="00EC69F0" w:rsidP="00BE0A69">
                        <w:pPr>
                          <w:pStyle w:val="NormaleWeb"/>
                          <w:spacing w:before="0" w:beforeAutospacing="0" w:after="0" w:afterAutospacing="0"/>
                          <w:jc w:val="center"/>
                          <w:rPr>
                            <w:sz w:val="22"/>
                            <w:szCs w:val="22"/>
                          </w:rPr>
                        </w:pPr>
                        <w:proofErr w:type="spellStart"/>
                        <w:r w:rsidRPr="00C20299">
                          <w:rPr>
                            <w:rFonts w:ascii="Calibri" w:hAnsi="Calibri"/>
                            <w:color w:val="000000"/>
                            <w:kern w:val="24"/>
                            <w:sz w:val="22"/>
                            <w:szCs w:val="22"/>
                            <w:lang w:val="en-US"/>
                          </w:rPr>
                          <w:t>Adeguamento</w:t>
                        </w:r>
                        <w:proofErr w:type="spellEnd"/>
                        <w:r w:rsidRPr="00C20299">
                          <w:rPr>
                            <w:rFonts w:ascii="Calibri" w:hAnsi="Calibri"/>
                            <w:color w:val="000000"/>
                            <w:kern w:val="24"/>
                            <w:sz w:val="22"/>
                            <w:szCs w:val="22"/>
                            <w:lang w:val="en-US"/>
                          </w:rPr>
                          <w:t xml:space="preserve"> </w:t>
                        </w:r>
                        <w:proofErr w:type="spellStart"/>
                        <w:r w:rsidRPr="00C20299">
                          <w:rPr>
                            <w:rFonts w:ascii="Calibri" w:hAnsi="Calibri"/>
                            <w:color w:val="000000"/>
                            <w:kern w:val="24"/>
                            <w:sz w:val="22"/>
                            <w:szCs w:val="22"/>
                            <w:lang w:val="en-US"/>
                          </w:rPr>
                          <w:t>contrattuale</w:t>
                        </w:r>
                        <w:proofErr w:type="spellEnd"/>
                      </w:p>
                    </w:txbxContent>
                  </v:textbox>
                </v:rect>
                <v:rect id="Rettangolo 12" o:spid="_x0000_s1091" style="position:absolute;left:1134;top:5233;width:3168;height:1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" filled="f" strokecolor="#385d8a" strokeweight="2pt">
                  <v:textbox>
                    <w:txbxContent>
                      <w:p w14:paraId="6099D5C1" w14:textId="77777777" w:rsidR="00EC69F0" w:rsidRPr="00C20299" w:rsidRDefault="00EC69F0" w:rsidP="00BE0A69">
                        <w:pPr>
                          <w:pStyle w:val="NormaleWeb"/>
                          <w:spacing w:before="0" w:beforeAutospacing="0" w:after="0" w:afterAutospacing="0"/>
                          <w:jc w:val="center"/>
                          <w:rPr>
                            <w:sz w:val="22"/>
                            <w:szCs w:val="22"/>
                          </w:rPr>
                        </w:pPr>
                        <w:r w:rsidRPr="00C20299">
                          <w:rPr>
                            <w:rFonts w:ascii="Calibri" w:hAnsi="Calibri"/>
                            <w:color w:val="000000"/>
                            <w:kern w:val="24"/>
                            <w:sz w:val="22"/>
                            <w:szCs w:val="22"/>
                          </w:rPr>
                          <w:t>Delibera su (nuova) PA leader + Finanziamento dell’estensione</w:t>
                        </w:r>
                      </w:p>
                    </w:txbxContent>
                  </v:textbox>
                </v:rect>
                <v:rect id="Rettangolo 13" o:spid="_x0000_s1092" style="position:absolute;left:1150;top:7875;width:3153;height: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" filled="f" strokecolor="#385d8a" strokeweight="2pt">
                  <v:textbox>
                    <w:txbxContent>
                      <w:p w14:paraId="0263134B" w14:textId="77777777" w:rsidR="00EC69F0" w:rsidRPr="00C20299" w:rsidRDefault="00EC69F0" w:rsidP="00BE0A69">
                        <w:pPr>
                          <w:pStyle w:val="NormaleWeb"/>
                          <w:spacing w:before="0" w:beforeAutospacing="0" w:after="0" w:afterAutospacing="0"/>
                          <w:jc w:val="center"/>
                          <w:rPr>
                            <w:sz w:val="22"/>
                            <w:szCs w:val="22"/>
                          </w:rPr>
                        </w:pPr>
                        <w:r w:rsidRPr="00C20299">
                          <w:rPr>
                            <w:rFonts w:ascii="Calibri" w:hAnsi="Calibri"/>
                            <w:color w:val="000000"/>
                            <w:kern w:val="24"/>
                            <w:sz w:val="22"/>
                            <w:szCs w:val="22"/>
                            <w:lang w:val="en-US"/>
                          </w:rPr>
                          <w:t xml:space="preserve">Bando </w:t>
                        </w:r>
                        <w:proofErr w:type="spellStart"/>
                        <w:r w:rsidRPr="00C20299">
                          <w:rPr>
                            <w:rFonts w:ascii="Calibri" w:hAnsi="Calibri"/>
                            <w:color w:val="000000"/>
                            <w:kern w:val="24"/>
                            <w:sz w:val="22"/>
                            <w:szCs w:val="22"/>
                            <w:lang w:val="en-US"/>
                          </w:rPr>
                          <w:t>appalto</w:t>
                        </w:r>
                        <w:proofErr w:type="spellEnd"/>
                      </w:p>
                    </w:txbxContent>
                  </v:textbox>
                </v:rect>
                <v:shape id="Connettore 2 15" o:spid="_x0000_s1093" type="#_x0000_t32" style="position:absolute;left:2712;top:3026;width:0;height:2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">
                  <v:stroke endarrow="block"/>
                </v:shape>
                <v:shape id="Connettore 2 16" o:spid="_x0000_s1094" type="#_x0000_t32" style="position:absolute;left:2712;top:4100;width:7;height:3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">
                  <v:stroke endarrow="block"/>
                </v:shape>
                <v:shape id="Connettore 2 17" o:spid="_x0000_s1095" type="#_x0000_t32" style="position:absolute;left:2718;top:4973;width:0;height:2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">
                  <v:stroke endarrow="block"/>
                </v:shape>
                <v:shape id="Connettore 2 18" o:spid="_x0000_s1096" type="#_x0000_t32" style="position:absolute;left:2718;top:6469;width:0;height:2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">
                  <v:stroke endarrow="block"/>
                </v:shape>
                <v:shape id="Connettore 2 19" o:spid="_x0000_s1097" type="#_x0000_t32" style="position:absolute;left:2718;top:7545;width:8;height:3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">
                  <v:stroke endarrow="block"/>
                </v:shape>
                <v:shape id="CasellaDiTesto 23" o:spid="_x0000_s1098" type="#_x0000_t202" style="position:absolute;left:6952;top:4533;width:1764;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" filled="f" stroked="f">
                  <v:textbox style="mso-fit-shape-to-text:t">
                    <w:txbxContent>
                      <w:p w14:paraId="2F2F69B5" w14:textId="77777777" w:rsidR="00EC69F0" w:rsidRPr="00C20299" w:rsidRDefault="00EC69F0" w:rsidP="00BE0A69">
                        <w:pPr>
                          <w:pStyle w:val="NormaleWeb"/>
                          <w:spacing w:before="0" w:beforeAutospacing="0" w:after="0" w:afterAutospacing="0"/>
                          <w:rPr>
                            <w:sz w:val="22"/>
                            <w:szCs w:val="22"/>
                          </w:rPr>
                        </w:pPr>
                        <w:proofErr w:type="spellStart"/>
                        <w:r w:rsidRPr="00C20299">
                          <w:rPr>
                            <w:rFonts w:ascii="Calibri" w:hAnsi="Calibri"/>
                            <w:i/>
                            <w:iCs/>
                            <w:color w:val="000000"/>
                            <w:kern w:val="24"/>
                            <w:sz w:val="22"/>
                            <w:szCs w:val="22"/>
                            <w:lang w:val="en-US"/>
                          </w:rPr>
                          <w:t>Coinvolge</w:t>
                        </w:r>
                        <w:proofErr w:type="spellEnd"/>
                      </w:p>
                    </w:txbxContent>
                  </v:textbox>
                </v:shape>
                <v:shape id="Immagine 63" o:spid="_x0000_s1099" type="#_x0000_t75" style="position:absolute;left:4523;top:2498;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">
                  <v:imagedata r:id="rId10" o:title=""/>
                </v:shape>
                <v:shape id="CasellaDiTesto 64" o:spid="_x0000_s1100" type="#_x0000_t202" style="position:absolute;left:4763;top:2378;width:2299;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" filled="f" stroked="f">
                  <v:textbox style="mso-fit-shape-to-text:t">
                    <w:txbxContent>
                      <w:p w14:paraId="4797AA58" w14:textId="77777777" w:rsidR="00EC69F0" w:rsidRPr="00C20299" w:rsidRDefault="00EC69F0"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Membro</w:t>
                        </w:r>
                        <w:proofErr w:type="spellEnd"/>
                        <w:r w:rsidRPr="00BE1799">
                          <w:rPr>
                            <w:rFonts w:ascii="Calibri" w:hAnsi="Calibri"/>
                            <w:b/>
                            <w:bCs/>
                            <w:color w:val="666666"/>
                            <w:kern w:val="24"/>
                            <w:sz w:val="22"/>
                            <w:szCs w:val="22"/>
                            <w:lang w:val="en-US"/>
                          </w:rPr>
                          <w:t xml:space="preserve"> community</w:t>
                        </w:r>
                      </w:p>
                    </w:txbxContent>
                  </v:textbox>
                </v:shape>
                <v:shape id="Immagine 65" o:spid="_x0000_s1101" type="#_x0000_t75" style="position:absolute;left:4499;top:3449;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">
                  <v:imagedata r:id="rId10" o:title=""/>
                </v:shape>
                <v:shape id="CasellaDiTesto 66" o:spid="_x0000_s1102" type="#_x0000_t202" style="position:absolute;left:4786;top:3332;width:2299;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" filled="f" stroked="f">
                  <v:textbox style="mso-fit-shape-to-text:t">
                    <w:txbxContent>
                      <w:p w14:paraId="56065070" w14:textId="77777777" w:rsidR="00EC69F0" w:rsidRPr="00C20299" w:rsidRDefault="00EC69F0"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Gestore</w:t>
                        </w:r>
                        <w:proofErr w:type="spellEnd"/>
                        <w:r w:rsidRPr="00BE1799">
                          <w:rPr>
                            <w:rFonts w:ascii="Calibri" w:hAnsi="Calibri"/>
                            <w:b/>
                            <w:bCs/>
                            <w:color w:val="666666"/>
                            <w:kern w:val="24"/>
                            <w:sz w:val="22"/>
                            <w:szCs w:val="22"/>
                            <w:lang w:val="en-US"/>
                          </w:rPr>
                          <w:t xml:space="preserve"> </w:t>
                        </w:r>
                        <w:proofErr w:type="spellStart"/>
                        <w:r w:rsidRPr="00BE1799">
                          <w:rPr>
                            <w:rFonts w:ascii="Calibri" w:hAnsi="Calibri"/>
                            <w:b/>
                            <w:bCs/>
                            <w:color w:val="666666"/>
                            <w:kern w:val="24"/>
                            <w:sz w:val="22"/>
                            <w:szCs w:val="22"/>
                            <w:lang w:val="en-US"/>
                          </w:rPr>
                          <w:t>della</w:t>
                        </w:r>
                        <w:proofErr w:type="spellEnd"/>
                        <w:r w:rsidRPr="00BE1799">
                          <w:rPr>
                            <w:rFonts w:ascii="Calibri" w:hAnsi="Calibri"/>
                            <w:b/>
                            <w:bCs/>
                            <w:color w:val="666666"/>
                            <w:kern w:val="24"/>
                            <w:sz w:val="22"/>
                            <w:szCs w:val="22"/>
                            <w:lang w:val="en-US"/>
                          </w:rPr>
                          <w:t xml:space="preserve"> community</w:t>
                        </w:r>
                      </w:p>
                    </w:txbxContent>
                  </v:textbox>
                </v:shape>
                <v:shape id="Immagine 67" o:spid="_x0000_s1103" type="#_x0000_t75" style="position:absolute;left:4438;top:4533;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">
                  <v:imagedata r:id="rId10" o:title=""/>
                </v:shape>
                <v:shape id="CasellaDiTesto 68" o:spid="_x0000_s1104" type="#_x0000_t202" style="position:absolute;left:4810;top:4506;width:2299;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" filled="f" stroked="f">
                  <v:textbox style="mso-fit-shape-to-text:t">
                    <w:txbxContent>
                      <w:p w14:paraId="41B31729" w14:textId="77777777" w:rsidR="00EC69F0" w:rsidRPr="00C20299" w:rsidRDefault="00EC69F0" w:rsidP="00BE0A69">
                        <w:pPr>
                          <w:pStyle w:val="NormaleWeb"/>
                          <w:spacing w:before="0" w:beforeAutospacing="0" w:after="0" w:afterAutospacing="0"/>
                          <w:rPr>
                            <w:sz w:val="22"/>
                            <w:szCs w:val="22"/>
                          </w:rPr>
                        </w:pPr>
                        <w:r w:rsidRPr="00BE1799">
                          <w:rPr>
                            <w:rFonts w:ascii="Calibri" w:hAnsi="Calibri"/>
                            <w:b/>
                            <w:bCs/>
                            <w:color w:val="666666"/>
                            <w:kern w:val="24"/>
                            <w:sz w:val="22"/>
                            <w:szCs w:val="22"/>
                          </w:rPr>
                          <w:t>PM del Gestore della communit</w:t>
                        </w:r>
                        <w:r w:rsidRPr="00C20299">
                          <w:rPr>
                            <w:rFonts w:ascii="Calibri" w:hAnsi="Calibri"/>
                            <w:b/>
                            <w:bCs/>
                            <w:kern w:val="24"/>
                            <w:sz w:val="22"/>
                            <w:szCs w:val="22"/>
                          </w:rPr>
                          <w:t>y</w:t>
                        </w:r>
                        <w:r w:rsidRPr="00C20299">
                          <w:rPr>
                            <w:sz w:val="22"/>
                            <w:szCs w:val="22"/>
                          </w:rPr>
                          <w:t xml:space="preserve"> (</w:t>
                        </w:r>
                        <w:proofErr w:type="spellStart"/>
                        <w:r w:rsidRPr="00C20299">
                          <w:rPr>
                            <w:sz w:val="22"/>
                            <w:szCs w:val="22"/>
                          </w:rPr>
                          <w:t>GdC</w:t>
                        </w:r>
                        <w:proofErr w:type="spellEnd"/>
                        <w:r w:rsidRPr="00C20299">
                          <w:rPr>
                            <w:sz w:val="22"/>
                            <w:szCs w:val="22"/>
                          </w:rPr>
                          <w:t>)</w:t>
                        </w:r>
                      </w:p>
                    </w:txbxContent>
                  </v:textbox>
                </v:shape>
                <v:shape id="Immagine 79" o:spid="_x0000_s1105" type="#_x0000_t75" style="position:absolute;left:7033;top:2570;width:450;height: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">
                  <v:imagedata r:id="rId11" o:title=""/>
                </v:shape>
                <v:shape id="CasellaDiTesto 80" o:spid="_x0000_s1106" type="#_x0000_t202" style="position:absolute;left:7483;top:2508;width:3624;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" filled="f" stroked="f">
                  <v:textbox style="mso-fit-shape-to-text:t">
                    <w:txbxContent>
                      <w:p w14:paraId="3813A1B6" w14:textId="77777777" w:rsidR="00EC69F0" w:rsidRPr="00C20299" w:rsidRDefault="00EC69F0" w:rsidP="00BE0A69">
                        <w:pPr>
                          <w:pStyle w:val="NormaleWeb"/>
                          <w:spacing w:before="0" w:beforeAutospacing="0" w:after="0" w:afterAutospacing="0"/>
                          <w:rPr>
                            <w:sz w:val="22"/>
                            <w:szCs w:val="22"/>
                          </w:rPr>
                        </w:pPr>
                        <w:proofErr w:type="spellStart"/>
                        <w:r w:rsidRPr="00C20299">
                          <w:rPr>
                            <w:rFonts w:ascii="Calibri" w:hAnsi="Calibri"/>
                            <w:b/>
                            <w:bCs/>
                            <w:color w:val="943634"/>
                            <w:kern w:val="24"/>
                            <w:sz w:val="22"/>
                            <w:szCs w:val="22"/>
                            <w:lang w:val="en-US"/>
                          </w:rPr>
                          <w:t>Griglia</w:t>
                        </w:r>
                        <w:proofErr w:type="spellEnd"/>
                        <w:r w:rsidRPr="00C20299">
                          <w:rPr>
                            <w:rFonts w:ascii="Calibri" w:hAnsi="Calibri"/>
                            <w:b/>
                            <w:bCs/>
                            <w:color w:val="943634"/>
                            <w:kern w:val="24"/>
                            <w:sz w:val="22"/>
                            <w:szCs w:val="22"/>
                            <w:lang w:val="en-US"/>
                          </w:rPr>
                          <w:t xml:space="preserve"> auto-</w:t>
                        </w:r>
                        <w:proofErr w:type="spellStart"/>
                        <w:r w:rsidRPr="00C20299">
                          <w:rPr>
                            <w:rFonts w:ascii="Calibri" w:hAnsi="Calibri"/>
                            <w:b/>
                            <w:bCs/>
                            <w:color w:val="943634"/>
                            <w:kern w:val="24"/>
                            <w:sz w:val="22"/>
                            <w:szCs w:val="22"/>
                            <w:lang w:val="en-US"/>
                          </w:rPr>
                          <w:t>valutazione</w:t>
                        </w:r>
                        <w:proofErr w:type="spellEnd"/>
                      </w:p>
                    </w:txbxContent>
                  </v:textbox>
                </v:shape>
                <v:shape id="Immagine 81" o:spid="_x0000_s1107" type="#_x0000_t75" style="position:absolute;left:7261;top:10283;width:450;height: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">
                  <v:imagedata r:id="rId11" o:title=""/>
                </v:shape>
                <v:shape id="CasellaDiTesto 82" o:spid="_x0000_s1108" type="#_x0000_t202" style="position:absolute;left:7711;top:10244;width:3851;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" filled="f" stroked="f">
                  <v:textbox style="mso-fit-shape-to-text:t">
                    <w:txbxContent>
                      <w:p w14:paraId="12FE2529" w14:textId="77777777" w:rsidR="00EC69F0" w:rsidRDefault="00EC69F0" w:rsidP="00BE0A69">
                        <w:pPr>
                          <w:pStyle w:val="NormaleWeb"/>
                          <w:spacing w:before="0" w:beforeAutospacing="0" w:after="0" w:afterAutospacing="0"/>
                        </w:pPr>
                        <w:r w:rsidRPr="00C20299">
                          <w:rPr>
                            <w:rFonts w:ascii="Calibri" w:hAnsi="Calibri"/>
                            <w:b/>
                            <w:bCs/>
                            <w:color w:val="943634"/>
                            <w:kern w:val="24"/>
                            <w:sz w:val="28"/>
                            <w:szCs w:val="28"/>
                            <w:lang w:val="en-US"/>
                          </w:rPr>
                          <w:t xml:space="preserve">Kit del </w:t>
                        </w:r>
                        <w:proofErr w:type="spellStart"/>
                        <w:r w:rsidRPr="00C20299">
                          <w:rPr>
                            <w:rFonts w:ascii="Calibri" w:hAnsi="Calibri"/>
                            <w:b/>
                            <w:bCs/>
                            <w:color w:val="943634"/>
                            <w:kern w:val="24"/>
                            <w:sz w:val="28"/>
                            <w:szCs w:val="28"/>
                            <w:lang w:val="en-US"/>
                          </w:rPr>
                          <w:t>riuso</w:t>
                        </w:r>
                        <w:proofErr w:type="spellEnd"/>
                        <w:r w:rsidRPr="00C20299">
                          <w:rPr>
                            <w:rFonts w:ascii="Calibri" w:hAnsi="Calibri"/>
                            <w:b/>
                            <w:bCs/>
                            <w:color w:val="943634"/>
                            <w:kern w:val="24"/>
                            <w:sz w:val="28"/>
                            <w:szCs w:val="28"/>
                            <w:lang w:val="en-US"/>
                          </w:rPr>
                          <w:t xml:space="preserve"> + Governance</w:t>
                        </w:r>
                      </w:p>
                    </w:txbxContent>
                  </v:textbox>
                </v:shape>
                <v:rect id="Rettangolo 85" o:spid="_x0000_s1109" style="position:absolute;left:1150;top:8915;width:3168;height: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" filled="f" strokecolor="#385d8a" strokeweight="2pt">
                  <v:textbox>
                    <w:txbxContent>
                      <w:p w14:paraId="636F4CB7" w14:textId="77777777" w:rsidR="00EC69F0" w:rsidRPr="00C20299" w:rsidRDefault="00EC69F0" w:rsidP="00BE0A69">
                        <w:pPr>
                          <w:pStyle w:val="NormaleWeb"/>
                          <w:spacing w:before="0" w:beforeAutospacing="0" w:after="0" w:afterAutospacing="0"/>
                          <w:jc w:val="center"/>
                          <w:rPr>
                            <w:sz w:val="22"/>
                            <w:szCs w:val="22"/>
                          </w:rPr>
                        </w:pPr>
                        <w:r w:rsidRPr="00C20299">
                          <w:rPr>
                            <w:rFonts w:ascii="Calibri" w:hAnsi="Calibri"/>
                            <w:color w:val="000000"/>
                            <w:kern w:val="24"/>
                            <w:sz w:val="22"/>
                            <w:szCs w:val="22"/>
                            <w:lang w:val="en-US"/>
                          </w:rPr>
                          <w:t xml:space="preserve">Aggiornamento </w:t>
                        </w:r>
                        <w:proofErr w:type="spellStart"/>
                        <w:r w:rsidRPr="00C20299">
                          <w:rPr>
                            <w:rFonts w:ascii="Calibri" w:hAnsi="Calibri"/>
                            <w:color w:val="000000"/>
                            <w:kern w:val="24"/>
                            <w:sz w:val="22"/>
                            <w:szCs w:val="22"/>
                            <w:lang w:val="en-US"/>
                          </w:rPr>
                          <w:t>soluzione</w:t>
                        </w:r>
                        <w:proofErr w:type="spellEnd"/>
                        <w:r w:rsidRPr="00C20299">
                          <w:rPr>
                            <w:rFonts w:ascii="Calibri" w:hAnsi="Calibri"/>
                            <w:color w:val="000000"/>
                            <w:kern w:val="24"/>
                            <w:sz w:val="22"/>
                            <w:szCs w:val="22"/>
                            <w:lang w:val="en-US"/>
                          </w:rPr>
                          <w:t xml:space="preserve"> per </w:t>
                        </w:r>
                        <w:proofErr w:type="spellStart"/>
                        <w:r w:rsidRPr="00C20299">
                          <w:rPr>
                            <w:rFonts w:ascii="Calibri" w:hAnsi="Calibri"/>
                            <w:color w:val="000000"/>
                            <w:kern w:val="24"/>
                            <w:sz w:val="22"/>
                            <w:szCs w:val="22"/>
                            <w:lang w:val="en-US"/>
                          </w:rPr>
                          <w:t>tutti</w:t>
                        </w:r>
                        <w:proofErr w:type="spellEnd"/>
                      </w:p>
                    </w:txbxContent>
                  </v:textbox>
                </v:rect>
                <v:rect id="Rettangolo 86" o:spid="_x0000_s1110" style="position:absolute;left:1150;top:10018;width:3168;height:9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" filled="f" strokecolor="#385d8a" strokeweight="2pt">
                  <v:textbox>
                    <w:txbxContent>
                      <w:p w14:paraId="68298C98" w14:textId="77777777" w:rsidR="00EC69F0" w:rsidRPr="00C20299" w:rsidRDefault="00EC69F0" w:rsidP="00BE0A69">
                        <w:pPr>
                          <w:pStyle w:val="NormaleWeb"/>
                          <w:spacing w:before="0" w:beforeAutospacing="0" w:after="0" w:afterAutospacing="0"/>
                          <w:jc w:val="center"/>
                          <w:rPr>
                            <w:sz w:val="22"/>
                            <w:szCs w:val="22"/>
                          </w:rPr>
                        </w:pPr>
                        <w:proofErr w:type="spellStart"/>
                        <w:r w:rsidRPr="00C20299">
                          <w:rPr>
                            <w:rFonts w:ascii="Calibri" w:hAnsi="Calibri"/>
                            <w:color w:val="000000"/>
                            <w:kern w:val="24"/>
                            <w:sz w:val="22"/>
                            <w:szCs w:val="22"/>
                            <w:lang w:val="en-US"/>
                          </w:rPr>
                          <w:t>Erogazione</w:t>
                        </w:r>
                        <w:proofErr w:type="spellEnd"/>
                        <w:r w:rsidRPr="00C20299">
                          <w:rPr>
                            <w:rFonts w:ascii="Calibri" w:hAnsi="Calibri"/>
                            <w:color w:val="000000"/>
                            <w:kern w:val="24"/>
                            <w:sz w:val="22"/>
                            <w:szCs w:val="22"/>
                            <w:lang w:val="en-US"/>
                          </w:rPr>
                          <w:t xml:space="preserve"> kit </w:t>
                        </w:r>
                        <w:proofErr w:type="spellStart"/>
                        <w:r w:rsidRPr="00C20299">
                          <w:rPr>
                            <w:rFonts w:ascii="Calibri" w:hAnsi="Calibri"/>
                            <w:color w:val="000000"/>
                            <w:kern w:val="24"/>
                            <w:sz w:val="22"/>
                            <w:szCs w:val="22"/>
                            <w:lang w:val="en-US"/>
                          </w:rPr>
                          <w:t>riuso</w:t>
                        </w:r>
                        <w:proofErr w:type="spellEnd"/>
                        <w:r w:rsidRPr="00C20299">
                          <w:rPr>
                            <w:rFonts w:ascii="Calibri" w:hAnsi="Calibri"/>
                            <w:color w:val="000000"/>
                            <w:kern w:val="24"/>
                            <w:sz w:val="22"/>
                            <w:szCs w:val="22"/>
                            <w:lang w:val="en-US"/>
                          </w:rPr>
                          <w:t xml:space="preserve"> </w:t>
                        </w:r>
                        <w:proofErr w:type="spellStart"/>
                        <w:r w:rsidRPr="00C20299">
                          <w:rPr>
                            <w:rFonts w:ascii="Calibri" w:hAnsi="Calibri"/>
                            <w:color w:val="000000"/>
                            <w:kern w:val="24"/>
                            <w:sz w:val="22"/>
                            <w:szCs w:val="22"/>
                            <w:lang w:val="en-US"/>
                          </w:rPr>
                          <w:t>aggiornato</w:t>
                        </w:r>
                        <w:proofErr w:type="spellEnd"/>
                        <w:r w:rsidRPr="00C20299">
                          <w:rPr>
                            <w:rFonts w:ascii="Calibri" w:hAnsi="Calibri"/>
                            <w:color w:val="000000"/>
                            <w:kern w:val="24"/>
                            <w:sz w:val="22"/>
                            <w:szCs w:val="22"/>
                            <w:lang w:val="en-US"/>
                          </w:rPr>
                          <w:t xml:space="preserve"> + </w:t>
                        </w:r>
                        <w:proofErr w:type="spellStart"/>
                        <w:r w:rsidRPr="00C20299">
                          <w:rPr>
                            <w:rFonts w:ascii="Calibri" w:hAnsi="Calibri"/>
                            <w:color w:val="000000"/>
                            <w:kern w:val="24"/>
                            <w:sz w:val="22"/>
                            <w:szCs w:val="22"/>
                            <w:lang w:val="en-US"/>
                          </w:rPr>
                          <w:t>supporto</w:t>
                        </w:r>
                        <w:proofErr w:type="spellEnd"/>
                      </w:p>
                    </w:txbxContent>
                  </v:textbox>
                </v:rect>
                <v:shape id="Connettore 2 88" o:spid="_x0000_s1111" type="#_x0000_t32" style="position:absolute;left:2726;top:8571;width:8;height: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">
                  <v:stroke endarrow="block"/>
                </v:shape>
                <v:shape id="Immagine 92" o:spid="_x0000_s1112" type="#_x0000_t75" style="position:absolute;left:4515;top:7688;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">
                  <v:imagedata r:id="rId10" o:title=""/>
                </v:shape>
                <v:shape id="CasellaDiTesto 93" o:spid="_x0000_s1113" type="#_x0000_t202" style="position:absolute;left:4786;top:7737;width:4248;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" filled="f" stroked="f">
                  <v:textbox style="mso-fit-shape-to-text:t">
                    <w:txbxContent>
                      <w:p w14:paraId="2A20B747" w14:textId="77777777" w:rsidR="00EC69F0" w:rsidRPr="00C20299" w:rsidRDefault="00EC69F0" w:rsidP="00BE0A69">
                        <w:pPr>
                          <w:pStyle w:val="NormaleWeb"/>
                          <w:spacing w:before="0" w:beforeAutospacing="0" w:after="0" w:afterAutospacing="0"/>
                          <w:rPr>
                            <w:sz w:val="22"/>
                            <w:szCs w:val="22"/>
                          </w:rPr>
                        </w:pPr>
                        <w:r w:rsidRPr="00BE1799">
                          <w:rPr>
                            <w:rFonts w:ascii="Calibri" w:hAnsi="Calibri"/>
                            <w:b/>
                            <w:bCs/>
                            <w:color w:val="666666"/>
                            <w:kern w:val="24"/>
                            <w:sz w:val="22"/>
                            <w:szCs w:val="22"/>
                          </w:rPr>
                          <w:t xml:space="preserve">PA leader </w:t>
                        </w:r>
                        <w:r w:rsidRPr="00BE1799">
                          <w:rPr>
                            <w:rFonts w:ascii="Calibri" w:hAnsi="Calibri"/>
                            <w:color w:val="666666"/>
                            <w:kern w:val="24"/>
                            <w:sz w:val="22"/>
                            <w:szCs w:val="22"/>
                          </w:rPr>
                          <w:t xml:space="preserve">(il </w:t>
                        </w:r>
                        <w:proofErr w:type="spellStart"/>
                        <w:r w:rsidRPr="00BE1799">
                          <w:rPr>
                            <w:rFonts w:ascii="Calibri" w:hAnsi="Calibri"/>
                            <w:color w:val="666666"/>
                            <w:kern w:val="24"/>
                            <w:sz w:val="22"/>
                            <w:szCs w:val="22"/>
                          </w:rPr>
                          <w:t>GdC</w:t>
                        </w:r>
                        <w:proofErr w:type="spellEnd"/>
                        <w:r w:rsidRPr="00BE1799">
                          <w:rPr>
                            <w:rFonts w:ascii="Calibri" w:hAnsi="Calibri"/>
                            <w:color w:val="666666"/>
                            <w:kern w:val="24"/>
                            <w:sz w:val="22"/>
                            <w:szCs w:val="22"/>
                          </w:rPr>
                          <w:t xml:space="preserve"> fornisce la lista dei fornitori “</w:t>
                        </w:r>
                        <w:r w:rsidRPr="00BE1799">
                          <w:rPr>
                            <w:rFonts w:ascii="Calibri" w:hAnsi="Calibri"/>
                            <w:i/>
                            <w:iCs/>
                            <w:color w:val="666666"/>
                            <w:kern w:val="24"/>
                            <w:sz w:val="22"/>
                            <w:szCs w:val="22"/>
                          </w:rPr>
                          <w:t>certificati</w:t>
                        </w:r>
                        <w:r w:rsidRPr="00BE1799">
                          <w:rPr>
                            <w:rFonts w:ascii="Calibri" w:hAnsi="Calibri"/>
                            <w:color w:val="666666"/>
                            <w:kern w:val="24"/>
                            <w:sz w:val="22"/>
                            <w:szCs w:val="22"/>
                          </w:rPr>
                          <w:t>”)</w:t>
                        </w:r>
                      </w:p>
                    </w:txbxContent>
                  </v:textbox>
                </v:shape>
                <v:shape id="Immagine 94" o:spid="_x0000_s1114" type="#_x0000_t75" style="position:absolute;left:4438;top:10099;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">
                  <v:imagedata r:id="rId10" o:title=""/>
                </v:shape>
                <v:shape id="CasellaDiTesto 95" o:spid="_x0000_s1115" type="#_x0000_t202" style="position:absolute;left:4620;top:10244;width:3704;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" filled="f" stroked="f">
                  <v:textbox style="mso-fit-shape-to-text:t">
                    <w:txbxContent>
                      <w:p w14:paraId="30DE495B" w14:textId="77777777" w:rsidR="00EC69F0" w:rsidRPr="00C20299" w:rsidRDefault="00EC69F0"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Gestore</w:t>
                        </w:r>
                        <w:proofErr w:type="spellEnd"/>
                        <w:r w:rsidRPr="00BE1799">
                          <w:rPr>
                            <w:rFonts w:ascii="Calibri" w:hAnsi="Calibri"/>
                            <w:b/>
                            <w:bCs/>
                            <w:color w:val="666666"/>
                            <w:kern w:val="24"/>
                            <w:sz w:val="22"/>
                            <w:szCs w:val="22"/>
                            <w:lang w:val="en-US"/>
                          </w:rPr>
                          <w:t xml:space="preserve"> </w:t>
                        </w:r>
                        <w:proofErr w:type="spellStart"/>
                        <w:r w:rsidRPr="00BE1799">
                          <w:rPr>
                            <w:rFonts w:ascii="Calibri" w:hAnsi="Calibri"/>
                            <w:b/>
                            <w:bCs/>
                            <w:color w:val="666666"/>
                            <w:kern w:val="24"/>
                            <w:sz w:val="22"/>
                            <w:szCs w:val="22"/>
                            <w:lang w:val="en-US"/>
                          </w:rPr>
                          <w:t>della</w:t>
                        </w:r>
                        <w:proofErr w:type="spellEnd"/>
                        <w:r w:rsidRPr="00BE1799">
                          <w:rPr>
                            <w:rFonts w:ascii="Calibri" w:hAnsi="Calibri"/>
                            <w:b/>
                            <w:bCs/>
                            <w:color w:val="666666"/>
                            <w:kern w:val="24"/>
                            <w:sz w:val="22"/>
                            <w:szCs w:val="22"/>
                            <w:lang w:val="en-US"/>
                          </w:rPr>
                          <w:t xml:space="preserve"> community</w:t>
                        </w:r>
                      </w:p>
                    </w:txbxContent>
                  </v:textbox>
                </v:shape>
                <v:shape id="Connettore 2 69" o:spid="_x0000_s1116" type="#_x0000_t32" style="position:absolute;left:2734;top:9565;width:0;height:4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">
                  <v:stroke endarrow="block"/>
                </v:shape>
                <v:shape id="Immagine 72" o:spid="_x0000_s1117" type="#_x0000_t75" style="position:absolute;left:4480;top:8953;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">
                  <v:imagedata r:id="rId10" o:title=""/>
                </v:shape>
                <v:shape id="CasellaDiTesto 73" o:spid="_x0000_s1118" type="#_x0000_t202" style="position:absolute;left:4810;top:9055;width:4248;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" filled="f" stroked="f">
                  <v:textbox style="mso-fit-shape-to-text:t">
                    <w:txbxContent>
                      <w:p w14:paraId="51697FD5" w14:textId="77777777" w:rsidR="00EC69F0" w:rsidRPr="00C20299" w:rsidRDefault="00EC69F0"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Fornitore</w:t>
                        </w:r>
                        <w:proofErr w:type="spellEnd"/>
                      </w:p>
                    </w:txbxContent>
                  </v:textbox>
                </v:shape>
              </v:group>
            </w:pict>
          </mc:Fallback>
        </mc:AlternateContent>
      </w:r>
    </w:p>
    <w:p w14:paraId="16E3A4A5" w14:textId="77777777" w:rsidR="00BE0A69" w:rsidRPr="003412A0" w:rsidRDefault="00BE0A69" w:rsidP="00BE0A69">
      <w:pPr>
        <w:spacing w:before="120"/>
      </w:pPr>
    </w:p>
    <w:p w14:paraId="362FFE92" w14:textId="77777777" w:rsidR="00BE0A69" w:rsidRPr="003412A0" w:rsidRDefault="00BE0A69" w:rsidP="00BE0A69">
      <w:pPr>
        <w:spacing w:before="120"/>
      </w:pPr>
    </w:p>
    <w:p w14:paraId="6A45FC74" w14:textId="77777777" w:rsidR="00BE0A69" w:rsidRPr="003412A0" w:rsidRDefault="00BE0A69" w:rsidP="00BE0A69">
      <w:pPr>
        <w:spacing w:before="120"/>
      </w:pPr>
    </w:p>
    <w:p w14:paraId="19F2F10B" w14:textId="77777777" w:rsidR="00BE0A69" w:rsidRPr="003412A0" w:rsidRDefault="00BE0A69" w:rsidP="00BE0A69">
      <w:pPr>
        <w:spacing w:before="120"/>
      </w:pPr>
    </w:p>
    <w:p w14:paraId="1815F2FD" w14:textId="77777777" w:rsidR="00BE0A69" w:rsidRPr="003412A0" w:rsidRDefault="00BE0A69" w:rsidP="00BE0A69">
      <w:pPr>
        <w:spacing w:before="120"/>
      </w:pPr>
      <w:r w:rsidRPr="003412A0">
        <w:rPr>
          <w:noProof/>
        </w:rPr>
        <mc:AlternateContent>
          <mc:Choice Requires="wps">
            <w:drawing>
              <wp:anchor distT="0" distB="0" distL="114300" distR="114300" simplePos="0" relativeHeight="251661312" behindDoc="0" locked="0" layoutInCell="1" allowOverlap="1" wp14:anchorId="4E691E7E" wp14:editId="31C397B9">
                <wp:simplePos x="0" y="0"/>
                <wp:positionH relativeFrom="column">
                  <wp:posOffset>4108450</wp:posOffset>
                </wp:positionH>
                <wp:positionV relativeFrom="paragraph">
                  <wp:posOffset>121920</wp:posOffset>
                </wp:positionV>
                <wp:extent cx="2391410" cy="649605"/>
                <wp:effectExtent l="0" t="0" r="0" b="0"/>
                <wp:wrapNone/>
                <wp:docPr id="478" name="Casella di testo 4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91410" cy="649605"/>
                        </a:xfrm>
                        <a:prstGeom prst="rect">
                          <a:avLst/>
                        </a:prstGeom>
                        <a:noFill/>
                      </wps:spPr>
                      <wps:txbx>
                        <w:txbxContent>
                          <w:p w14:paraId="30A9ECF2" w14:textId="77777777" w:rsidR="00EC69F0" w:rsidRPr="00C20299" w:rsidRDefault="00EC69F0" w:rsidP="000A2313">
                            <w:pPr>
                              <w:pStyle w:val="Paragrafoelenco"/>
                              <w:numPr>
                                <w:ilvl w:val="0"/>
                                <w:numId w:val="9"/>
                              </w:numPr>
                              <w:tabs>
                                <w:tab w:val="clear" w:pos="502"/>
                              </w:tabs>
                              <w:spacing w:after="0" w:line="240" w:lineRule="auto"/>
                              <w:ind w:left="284" w:hanging="284"/>
                              <w:jc w:val="left"/>
                              <w:rPr>
                                <w:rFonts w:eastAsia="Times New Roman"/>
                              </w:rPr>
                            </w:pPr>
                            <w:r w:rsidRPr="00BE1799">
                              <w:rPr>
                                <w:rFonts w:ascii="Calibri" w:hAnsi="Calibri"/>
                                <w:color w:val="666666"/>
                                <w:kern w:val="24"/>
                                <w:lang w:val="en-US"/>
                              </w:rPr>
                              <w:t>PA leader</w:t>
                            </w:r>
                          </w:p>
                          <w:p w14:paraId="01F3D26A" w14:textId="77777777" w:rsidR="00EC69F0" w:rsidRPr="00C20299" w:rsidRDefault="00EC69F0" w:rsidP="000A2313">
                            <w:pPr>
                              <w:pStyle w:val="Paragrafoelenco"/>
                              <w:numPr>
                                <w:ilvl w:val="0"/>
                                <w:numId w:val="9"/>
                              </w:numPr>
                              <w:tabs>
                                <w:tab w:val="clear" w:pos="502"/>
                              </w:tabs>
                              <w:spacing w:after="0" w:line="240" w:lineRule="auto"/>
                              <w:ind w:left="284" w:hanging="284"/>
                              <w:jc w:val="left"/>
                              <w:rPr>
                                <w:rFonts w:eastAsia="Times New Roman"/>
                              </w:rPr>
                            </w:pPr>
                            <w:proofErr w:type="spellStart"/>
                            <w:r w:rsidRPr="00BE1799">
                              <w:rPr>
                                <w:rFonts w:ascii="Calibri" w:hAnsi="Calibri"/>
                                <w:color w:val="666666"/>
                                <w:kern w:val="24"/>
                              </w:rPr>
                              <w:t>Pa</w:t>
                            </w:r>
                            <w:proofErr w:type="spellEnd"/>
                            <w:r w:rsidRPr="00BE1799">
                              <w:rPr>
                                <w:rFonts w:ascii="Calibri" w:hAnsi="Calibri"/>
                                <w:color w:val="666666"/>
                                <w:kern w:val="24"/>
                              </w:rPr>
                              <w:t xml:space="preserve"> follower (+ tutte PA riusanti?)</w:t>
                            </w:r>
                          </w:p>
                          <w:p w14:paraId="01DBDF77" w14:textId="77777777" w:rsidR="00EC69F0" w:rsidRPr="00C20299" w:rsidRDefault="00EC69F0" w:rsidP="000A2313">
                            <w:pPr>
                              <w:pStyle w:val="Paragrafoelenco"/>
                              <w:numPr>
                                <w:ilvl w:val="0"/>
                                <w:numId w:val="9"/>
                              </w:numPr>
                              <w:tabs>
                                <w:tab w:val="clear" w:pos="502"/>
                              </w:tabs>
                              <w:spacing w:after="0" w:line="240" w:lineRule="auto"/>
                              <w:ind w:left="284" w:hanging="284"/>
                              <w:jc w:val="left"/>
                              <w:rPr>
                                <w:rFonts w:eastAsia="Times New Roman"/>
                              </w:rPr>
                            </w:pPr>
                            <w:r w:rsidRPr="00BE1799">
                              <w:rPr>
                                <w:rFonts w:ascii="Calibri" w:hAnsi="Calibri"/>
                                <w:color w:val="666666"/>
                                <w:kern w:val="24"/>
                              </w:rPr>
                              <w:t>Altri soggetti (e.g. fornitori?)</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4E691E7E" id="Casella di testo 478" o:spid="_x0000_s1119" type="#_x0000_t202" style="position:absolute;left:0;text-align:left;margin-left:323.5pt;margin-top:9.6pt;width:188.3pt;height:51.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" filled="f" stroked="f">
                <v:textbox style="mso-fit-shape-to-text:t">
                  <w:txbxContent>
                    <w:p w14:paraId="30A9ECF2" w14:textId="77777777" w:rsidR="00EC69F0" w:rsidRPr="00C20299" w:rsidRDefault="00EC69F0" w:rsidP="000A2313">
                      <w:pPr>
                        <w:pStyle w:val="Paragrafoelenco"/>
                        <w:numPr>
                          <w:ilvl w:val="0"/>
                          <w:numId w:val="9"/>
                        </w:numPr>
                        <w:tabs>
                          <w:tab w:val="clear" w:pos="502"/>
                        </w:tabs>
                        <w:spacing w:after="0" w:line="240" w:lineRule="auto"/>
                        <w:ind w:left="284" w:hanging="284"/>
                        <w:jc w:val="left"/>
                        <w:rPr>
                          <w:rFonts w:eastAsia="Times New Roman"/>
                        </w:rPr>
                      </w:pPr>
                      <w:r w:rsidRPr="00BE1799">
                        <w:rPr>
                          <w:rFonts w:ascii="Calibri" w:hAnsi="Calibri"/>
                          <w:color w:val="666666"/>
                          <w:kern w:val="24"/>
                          <w:lang w:val="en-US"/>
                        </w:rPr>
                        <w:t>PA leader</w:t>
                      </w:r>
                    </w:p>
                    <w:p w14:paraId="01F3D26A" w14:textId="77777777" w:rsidR="00EC69F0" w:rsidRPr="00C20299" w:rsidRDefault="00EC69F0" w:rsidP="000A2313">
                      <w:pPr>
                        <w:pStyle w:val="Paragrafoelenco"/>
                        <w:numPr>
                          <w:ilvl w:val="0"/>
                          <w:numId w:val="9"/>
                        </w:numPr>
                        <w:tabs>
                          <w:tab w:val="clear" w:pos="502"/>
                        </w:tabs>
                        <w:spacing w:after="0" w:line="240" w:lineRule="auto"/>
                        <w:ind w:left="284" w:hanging="284"/>
                        <w:jc w:val="left"/>
                        <w:rPr>
                          <w:rFonts w:eastAsia="Times New Roman"/>
                        </w:rPr>
                      </w:pPr>
                      <w:proofErr w:type="spellStart"/>
                      <w:r w:rsidRPr="00BE1799">
                        <w:rPr>
                          <w:rFonts w:ascii="Calibri" w:hAnsi="Calibri"/>
                          <w:color w:val="666666"/>
                          <w:kern w:val="24"/>
                        </w:rPr>
                        <w:t>Pa</w:t>
                      </w:r>
                      <w:proofErr w:type="spellEnd"/>
                      <w:r w:rsidRPr="00BE1799">
                        <w:rPr>
                          <w:rFonts w:ascii="Calibri" w:hAnsi="Calibri"/>
                          <w:color w:val="666666"/>
                          <w:kern w:val="24"/>
                        </w:rPr>
                        <w:t xml:space="preserve"> follower (+ tutte PA riusanti?)</w:t>
                      </w:r>
                    </w:p>
                    <w:p w14:paraId="01DBDF77" w14:textId="77777777" w:rsidR="00EC69F0" w:rsidRPr="00C20299" w:rsidRDefault="00EC69F0" w:rsidP="000A2313">
                      <w:pPr>
                        <w:pStyle w:val="Paragrafoelenco"/>
                        <w:numPr>
                          <w:ilvl w:val="0"/>
                          <w:numId w:val="9"/>
                        </w:numPr>
                        <w:tabs>
                          <w:tab w:val="clear" w:pos="502"/>
                        </w:tabs>
                        <w:spacing w:after="0" w:line="240" w:lineRule="auto"/>
                        <w:ind w:left="284" w:hanging="284"/>
                        <w:jc w:val="left"/>
                        <w:rPr>
                          <w:rFonts w:eastAsia="Times New Roman"/>
                        </w:rPr>
                      </w:pPr>
                      <w:r w:rsidRPr="00BE1799">
                        <w:rPr>
                          <w:rFonts w:ascii="Calibri" w:hAnsi="Calibri"/>
                          <w:color w:val="666666"/>
                          <w:kern w:val="24"/>
                        </w:rPr>
                        <w:t>Altri soggetti (e.g. fornitori?)</w:t>
                      </w:r>
                    </w:p>
                  </w:txbxContent>
                </v:textbox>
              </v:shape>
            </w:pict>
          </mc:Fallback>
        </mc:AlternateContent>
      </w:r>
    </w:p>
    <w:p w14:paraId="1D178C09" w14:textId="77777777" w:rsidR="00BE0A69" w:rsidRPr="003412A0" w:rsidRDefault="00BE0A69" w:rsidP="00BE0A69">
      <w:pPr>
        <w:spacing w:before="120"/>
      </w:pPr>
    </w:p>
    <w:p w14:paraId="2B63EA9F" w14:textId="77777777" w:rsidR="00BE0A69" w:rsidRPr="003412A0" w:rsidRDefault="00BE0A69" w:rsidP="00BE0A69">
      <w:pPr>
        <w:spacing w:before="120"/>
      </w:pPr>
    </w:p>
    <w:p w14:paraId="332C95D4" w14:textId="77777777" w:rsidR="00BE0A69" w:rsidRPr="003412A0" w:rsidRDefault="00BE0A69" w:rsidP="00BE0A69">
      <w:pPr>
        <w:spacing w:before="120"/>
      </w:pPr>
    </w:p>
    <w:p w14:paraId="507CA51B" w14:textId="77777777" w:rsidR="00BE0A69" w:rsidRPr="003412A0" w:rsidRDefault="00BE0A69" w:rsidP="00BE0A69">
      <w:pPr>
        <w:spacing w:before="120"/>
      </w:pPr>
    </w:p>
    <w:p w14:paraId="58D6D466" w14:textId="77777777" w:rsidR="00BE0A69" w:rsidRPr="003412A0" w:rsidRDefault="00BE0A69" w:rsidP="00BE0A69">
      <w:pPr>
        <w:spacing w:before="120"/>
      </w:pPr>
    </w:p>
    <w:p w14:paraId="449F33DB" w14:textId="77777777" w:rsidR="00BE0A69" w:rsidRPr="003412A0" w:rsidRDefault="00BE0A69" w:rsidP="00BE0A69">
      <w:pPr>
        <w:spacing w:before="120"/>
      </w:pPr>
    </w:p>
    <w:p w14:paraId="2A953A7E" w14:textId="77777777" w:rsidR="00BE0A69" w:rsidRPr="003412A0" w:rsidRDefault="00BE0A69" w:rsidP="00BE0A69">
      <w:pPr>
        <w:spacing w:before="120"/>
      </w:pPr>
    </w:p>
    <w:p w14:paraId="39F1B6C3" w14:textId="77777777" w:rsidR="00BE0A69" w:rsidRPr="003412A0" w:rsidRDefault="00BE0A69" w:rsidP="00BE0A69">
      <w:pPr>
        <w:spacing w:before="120"/>
      </w:pPr>
    </w:p>
    <w:p w14:paraId="08FD1928" w14:textId="77777777" w:rsidR="00BE0A69" w:rsidRPr="003412A0" w:rsidRDefault="00BE0A69" w:rsidP="00BE0A69">
      <w:pPr>
        <w:spacing w:before="120"/>
      </w:pPr>
    </w:p>
    <w:p w14:paraId="70BABD7D" w14:textId="77777777" w:rsidR="00BE0A69" w:rsidRPr="003412A0" w:rsidRDefault="00BE0A69" w:rsidP="00BE0A69">
      <w:pPr>
        <w:spacing w:before="120"/>
      </w:pPr>
    </w:p>
    <w:p w14:paraId="470459D3" w14:textId="77777777" w:rsidR="00BE0A69" w:rsidRPr="003412A0" w:rsidRDefault="00BE0A69" w:rsidP="00BE0A69">
      <w:pPr>
        <w:spacing w:before="120"/>
      </w:pPr>
    </w:p>
    <w:p w14:paraId="0CF6BF69" w14:textId="77777777" w:rsidR="00BE0A69" w:rsidRPr="003412A0" w:rsidRDefault="00BE0A69" w:rsidP="00BE0A69">
      <w:pPr>
        <w:spacing w:before="120"/>
      </w:pPr>
    </w:p>
    <w:p w14:paraId="7119C4C2" w14:textId="77777777" w:rsidR="00BE0A69" w:rsidRPr="003412A0" w:rsidRDefault="00BE0A69" w:rsidP="00BE0A69">
      <w:pPr>
        <w:spacing w:before="120"/>
      </w:pPr>
    </w:p>
    <w:p w14:paraId="049E275D" w14:textId="77777777" w:rsidR="00BE0A69" w:rsidRPr="003412A0" w:rsidRDefault="00BE0A69" w:rsidP="00BE0A69">
      <w:pPr>
        <w:spacing w:before="120"/>
      </w:pPr>
    </w:p>
    <w:p w14:paraId="4258C904" w14:textId="77777777" w:rsidR="00BE0A69" w:rsidRPr="003412A0" w:rsidRDefault="00BE0A69" w:rsidP="00BE0A69">
      <w:pPr>
        <w:spacing w:before="120"/>
      </w:pPr>
    </w:p>
    <w:p w14:paraId="63247B10" w14:textId="77777777" w:rsidR="00BE0A69" w:rsidRPr="003412A0" w:rsidRDefault="00BE0A69" w:rsidP="00BE0A69">
      <w:pPr>
        <w:spacing w:before="120"/>
      </w:pPr>
    </w:p>
    <w:p w14:paraId="09920223" w14:textId="77777777" w:rsidR="00BE0A69" w:rsidRPr="003412A0" w:rsidRDefault="00BE0A69" w:rsidP="00BE0A69">
      <w:pPr>
        <w:spacing w:before="120"/>
      </w:pPr>
    </w:p>
    <w:p w14:paraId="4168ACB7" w14:textId="77777777" w:rsidR="00BE0A69" w:rsidRPr="003412A0" w:rsidRDefault="00BE0A69" w:rsidP="00BE0A69">
      <w:pPr>
        <w:spacing w:before="120"/>
      </w:pPr>
    </w:p>
    <w:p w14:paraId="67B6C491" w14:textId="77777777" w:rsidR="00BE0A69" w:rsidRPr="003412A0" w:rsidRDefault="00BE0A69" w:rsidP="00BE0A69">
      <w:pPr>
        <w:spacing w:before="120"/>
      </w:pPr>
    </w:p>
    <w:p w14:paraId="699FD194" w14:textId="77777777" w:rsidR="00BE0A69" w:rsidRPr="003412A0" w:rsidRDefault="00BE0A69" w:rsidP="00BE0A69">
      <w:pPr>
        <w:spacing w:before="120"/>
      </w:pPr>
    </w:p>
    <w:p w14:paraId="333811FA" w14:textId="77777777" w:rsidR="00BE0A69" w:rsidRPr="003412A0" w:rsidRDefault="00BE0A69" w:rsidP="00BE0A69">
      <w:pPr>
        <w:spacing w:before="120"/>
      </w:pPr>
    </w:p>
    <w:p w14:paraId="09167D4A" w14:textId="77777777" w:rsidR="00BE0A69" w:rsidRPr="003412A0" w:rsidRDefault="00BE0A69" w:rsidP="00BE0A69">
      <w:pPr>
        <w:spacing w:before="120"/>
      </w:pPr>
    </w:p>
    <w:p w14:paraId="3ED12EB7" w14:textId="77777777" w:rsidR="00BE0A69" w:rsidRPr="003412A0" w:rsidRDefault="00BE0A69" w:rsidP="00BE0A69">
      <w:pPr>
        <w:spacing w:before="120"/>
      </w:pPr>
    </w:p>
    <w:p w14:paraId="79F9EA1C" w14:textId="77777777" w:rsidR="00BE0A69" w:rsidRPr="003412A0" w:rsidRDefault="00BE0A69" w:rsidP="00BE0A69">
      <w:pPr>
        <w:spacing w:before="120"/>
      </w:pPr>
    </w:p>
    <w:p w14:paraId="12932327" w14:textId="77777777" w:rsidR="00BE0A69" w:rsidRPr="003412A0" w:rsidRDefault="00BE0A69" w:rsidP="00BE0A69">
      <w:pPr>
        <w:pStyle w:val="Nessunaspaziatura"/>
        <w:rPr>
          <w:b/>
          <w:sz w:val="22"/>
          <w:szCs w:val="22"/>
          <w:u w:val="single"/>
        </w:rPr>
      </w:pPr>
      <w:bookmarkStart w:id="213" w:name="_Toc501617188"/>
      <w:r w:rsidRPr="003412A0">
        <w:rPr>
          <w:b/>
          <w:sz w:val="22"/>
          <w:szCs w:val="22"/>
          <w:u w:val="single"/>
        </w:rPr>
        <w:t>Nuova Azienda Fornitore o nuovo Soggetto privato</w:t>
      </w:r>
      <w:bookmarkEnd w:id="213"/>
    </w:p>
    <w:p w14:paraId="31B83801" w14:textId="77777777" w:rsidR="00BE0A69" w:rsidRPr="003412A0" w:rsidRDefault="00BE0A69" w:rsidP="00BE0A69"/>
    <w:p w14:paraId="034957FB" w14:textId="77777777" w:rsidR="00BE0A69" w:rsidRPr="003412A0" w:rsidRDefault="00BE0A69" w:rsidP="00BE0A69"/>
    <w:p w14:paraId="2FC0F4F4" w14:textId="77777777" w:rsidR="00BE0A69" w:rsidRPr="003412A0" w:rsidRDefault="00BE0A69" w:rsidP="00BE0A69">
      <w:r w:rsidRPr="003412A0">
        <w:rPr>
          <w:noProof/>
        </w:rPr>
        <mc:AlternateContent>
          <mc:Choice Requires="wps">
            <w:drawing>
              <wp:anchor distT="0" distB="0" distL="114300" distR="114300" simplePos="0" relativeHeight="251663360" behindDoc="0" locked="0" layoutInCell="1" allowOverlap="1" wp14:anchorId="37A066C7" wp14:editId="1F93C094">
                <wp:simplePos x="0" y="0"/>
                <wp:positionH relativeFrom="column">
                  <wp:posOffset>3175</wp:posOffset>
                </wp:positionH>
                <wp:positionV relativeFrom="paragraph">
                  <wp:posOffset>17780</wp:posOffset>
                </wp:positionV>
                <wp:extent cx="1997075" cy="394335"/>
                <wp:effectExtent l="0" t="0" r="22225" b="24765"/>
                <wp:wrapNone/>
                <wp:docPr id="477" name="Rettangolo 4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7075" cy="394335"/>
                        </a:xfrm>
                        <a:prstGeom prst="rect">
                          <a:avLst/>
                        </a:prstGeom>
                        <a:noFill/>
                        <a:ln w="25400" cap="flat" cmpd="sng" algn="ctr">
                          <a:solidFill>
                            <a:srgbClr val="4F81BD">
                              <a:shade val="50000"/>
                            </a:srgbClr>
                          </a:solidFill>
                          <a:prstDash val="solid"/>
                        </a:ln>
                        <a:effectLst/>
                      </wps:spPr>
                      <wps:txbx>
                        <w:txbxContent>
                          <w:p w14:paraId="24EBA780" w14:textId="77777777" w:rsidR="00EC69F0" w:rsidRPr="0040163C" w:rsidRDefault="00EC69F0" w:rsidP="00BE0A69">
                            <w:pPr>
                              <w:pStyle w:val="NormaleWeb"/>
                              <w:spacing w:before="0" w:beforeAutospacing="0" w:after="0" w:afterAutospacing="0"/>
                              <w:jc w:val="center"/>
                              <w:rPr>
                                <w:sz w:val="22"/>
                                <w:szCs w:val="22"/>
                              </w:rPr>
                            </w:pPr>
                            <w:proofErr w:type="spellStart"/>
                            <w:r w:rsidRPr="0040163C">
                              <w:rPr>
                                <w:rFonts w:ascii="Calibri" w:hAnsi="Calibri"/>
                                <w:color w:val="000000"/>
                                <w:kern w:val="24"/>
                                <w:sz w:val="22"/>
                                <w:szCs w:val="22"/>
                                <w:lang w:val="en-US"/>
                              </w:rPr>
                              <w:t>Richiesta</w:t>
                            </w:r>
                            <w:proofErr w:type="spellEnd"/>
                            <w:r w:rsidRPr="0040163C">
                              <w:rPr>
                                <w:rFonts w:ascii="Calibri" w:hAnsi="Calibri"/>
                                <w:color w:val="000000"/>
                                <w:kern w:val="24"/>
                                <w:sz w:val="22"/>
                                <w:szCs w:val="22"/>
                                <w:lang w:val="en-US"/>
                              </w:rPr>
                              <w:t xml:space="preserve"> </w:t>
                            </w:r>
                            <w:proofErr w:type="spellStart"/>
                            <w:r w:rsidRPr="0040163C">
                              <w:rPr>
                                <w:rFonts w:ascii="Calibri" w:hAnsi="Calibri"/>
                                <w:color w:val="000000"/>
                                <w:kern w:val="24"/>
                                <w:sz w:val="22"/>
                                <w:szCs w:val="22"/>
                                <w:lang w:val="en-US"/>
                              </w:rPr>
                              <w:t>certificazione</w:t>
                            </w:r>
                            <w:proofErr w:type="spellEnd"/>
                          </w:p>
                        </w:txbxContent>
                      </wps:txbx>
                      <wps:bodyPr rtlCol="0" anchor="ctr"/>
                    </wps:wsp>
                  </a:graphicData>
                </a:graphic>
                <wp14:sizeRelH relativeFrom="page">
                  <wp14:pctWidth>0</wp14:pctWidth>
                </wp14:sizeRelH>
                <wp14:sizeRelV relativeFrom="page">
                  <wp14:pctHeight>0</wp14:pctHeight>
                </wp14:sizeRelV>
              </wp:anchor>
            </w:drawing>
          </mc:Choice>
          <mc:Fallback>
            <w:pict>
              <v:rect w14:anchorId="37A066C7" id="Rettangolo 477" o:spid="_x0000_s1120" style="position:absolute;left:0;text-align:left;margin-left:.25pt;margin-top:1.4pt;width:157.25pt;height:31.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" filled="f" strokecolor="#385d8a" strokeweight="2pt">
                <v:path arrowok="t"/>
                <v:textbox>
                  <w:txbxContent>
                    <w:p w14:paraId="24EBA780" w14:textId="77777777" w:rsidR="00EC69F0" w:rsidRPr="0040163C" w:rsidRDefault="00EC69F0" w:rsidP="00BE0A69">
                      <w:pPr>
                        <w:pStyle w:val="NormaleWeb"/>
                        <w:spacing w:before="0" w:beforeAutospacing="0" w:after="0" w:afterAutospacing="0"/>
                        <w:jc w:val="center"/>
                        <w:rPr>
                          <w:sz w:val="22"/>
                          <w:szCs w:val="22"/>
                        </w:rPr>
                      </w:pPr>
                      <w:proofErr w:type="spellStart"/>
                      <w:r w:rsidRPr="0040163C">
                        <w:rPr>
                          <w:rFonts w:ascii="Calibri" w:hAnsi="Calibri"/>
                          <w:color w:val="000000"/>
                          <w:kern w:val="24"/>
                          <w:sz w:val="22"/>
                          <w:szCs w:val="22"/>
                          <w:lang w:val="en-US"/>
                        </w:rPr>
                        <w:t>Richiesta</w:t>
                      </w:r>
                      <w:proofErr w:type="spellEnd"/>
                      <w:r w:rsidRPr="0040163C">
                        <w:rPr>
                          <w:rFonts w:ascii="Calibri" w:hAnsi="Calibri"/>
                          <w:color w:val="000000"/>
                          <w:kern w:val="24"/>
                          <w:sz w:val="22"/>
                          <w:szCs w:val="22"/>
                          <w:lang w:val="en-US"/>
                        </w:rPr>
                        <w:t xml:space="preserve"> </w:t>
                      </w:r>
                      <w:proofErr w:type="spellStart"/>
                      <w:r w:rsidRPr="0040163C">
                        <w:rPr>
                          <w:rFonts w:ascii="Calibri" w:hAnsi="Calibri"/>
                          <w:color w:val="000000"/>
                          <w:kern w:val="24"/>
                          <w:sz w:val="22"/>
                          <w:szCs w:val="22"/>
                          <w:lang w:val="en-US"/>
                        </w:rPr>
                        <w:t>certificazione</w:t>
                      </w:r>
                      <w:proofErr w:type="spellEnd"/>
                    </w:p>
                  </w:txbxContent>
                </v:textbox>
              </v:rect>
            </w:pict>
          </mc:Fallback>
        </mc:AlternateContent>
      </w:r>
      <w:r w:rsidRPr="003412A0">
        <w:rPr>
          <w:noProof/>
        </w:rPr>
        <mc:AlternateContent>
          <mc:Choice Requires="wps">
            <w:drawing>
              <wp:anchor distT="0" distB="0" distL="114300" distR="114300" simplePos="0" relativeHeight="251664384" behindDoc="0" locked="0" layoutInCell="1" allowOverlap="1" wp14:anchorId="024FB0E8" wp14:editId="46425E2B">
                <wp:simplePos x="0" y="0"/>
                <wp:positionH relativeFrom="column">
                  <wp:posOffset>3175</wp:posOffset>
                </wp:positionH>
                <wp:positionV relativeFrom="paragraph">
                  <wp:posOffset>640715</wp:posOffset>
                </wp:positionV>
                <wp:extent cx="1997075" cy="520065"/>
                <wp:effectExtent l="0" t="0" r="22225" b="13335"/>
                <wp:wrapNone/>
                <wp:docPr id="476" name="Rettangolo 4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7075" cy="520065"/>
                        </a:xfrm>
                        <a:prstGeom prst="rect">
                          <a:avLst/>
                        </a:prstGeom>
                        <a:noFill/>
                        <a:ln w="25400" cap="flat" cmpd="sng" algn="ctr">
                          <a:solidFill>
                            <a:srgbClr val="4F81BD">
                              <a:shade val="50000"/>
                            </a:srgbClr>
                          </a:solidFill>
                          <a:prstDash val="solid"/>
                        </a:ln>
                        <a:effectLst/>
                      </wps:spPr>
                      <wps:txbx>
                        <w:txbxContent>
                          <w:p w14:paraId="429D978F" w14:textId="77777777" w:rsidR="00EC69F0" w:rsidRPr="0040163C" w:rsidRDefault="00EC69F0" w:rsidP="00BE0A69">
                            <w:pPr>
                              <w:pStyle w:val="NormaleWeb"/>
                              <w:spacing w:before="0" w:beforeAutospacing="0" w:after="0" w:afterAutospacing="0"/>
                              <w:jc w:val="center"/>
                              <w:rPr>
                                <w:sz w:val="22"/>
                                <w:szCs w:val="22"/>
                              </w:rPr>
                            </w:pPr>
                            <w:proofErr w:type="spellStart"/>
                            <w:r w:rsidRPr="0040163C">
                              <w:rPr>
                                <w:rFonts w:ascii="Calibri" w:hAnsi="Calibri"/>
                                <w:color w:val="000000"/>
                                <w:kern w:val="24"/>
                                <w:sz w:val="22"/>
                                <w:szCs w:val="22"/>
                                <w:lang w:val="en-US"/>
                              </w:rPr>
                              <w:t>Valutazione</w:t>
                            </w:r>
                            <w:proofErr w:type="spellEnd"/>
                            <w:r w:rsidRPr="0040163C">
                              <w:rPr>
                                <w:rFonts w:ascii="Calibri" w:hAnsi="Calibri"/>
                                <w:color w:val="000000"/>
                                <w:kern w:val="24"/>
                                <w:sz w:val="22"/>
                                <w:szCs w:val="22"/>
                                <w:lang w:val="en-US"/>
                              </w:rPr>
                              <w:t xml:space="preserve"> </w:t>
                            </w:r>
                            <w:proofErr w:type="spellStart"/>
                            <w:r w:rsidRPr="0040163C">
                              <w:rPr>
                                <w:rFonts w:ascii="Calibri" w:hAnsi="Calibri"/>
                                <w:color w:val="000000"/>
                                <w:kern w:val="24"/>
                                <w:sz w:val="22"/>
                                <w:szCs w:val="22"/>
                                <w:lang w:val="en-US"/>
                              </w:rPr>
                              <w:t>richiesta</w:t>
                            </w:r>
                            <w:proofErr w:type="spellEnd"/>
                          </w:p>
                        </w:txbxContent>
                      </wps:txbx>
                      <wps:bodyPr rtlCol="0" anchor="ctr"/>
                    </wps:wsp>
                  </a:graphicData>
                </a:graphic>
                <wp14:sizeRelH relativeFrom="page">
                  <wp14:pctWidth>0</wp14:pctWidth>
                </wp14:sizeRelH>
                <wp14:sizeRelV relativeFrom="page">
                  <wp14:pctHeight>0</wp14:pctHeight>
                </wp14:sizeRelV>
              </wp:anchor>
            </w:drawing>
          </mc:Choice>
          <mc:Fallback>
            <w:pict>
              <v:rect w14:anchorId="024FB0E8" id="Rettangolo 476" o:spid="_x0000_s1121" style="position:absolute;left:0;text-align:left;margin-left:.25pt;margin-top:50.45pt;width:157.25pt;height:40.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" filled="f" strokecolor="#385d8a" strokeweight="2pt">
                <v:path arrowok="t"/>
                <v:textbox>
                  <w:txbxContent>
                    <w:p w14:paraId="429D978F" w14:textId="77777777" w:rsidR="00EC69F0" w:rsidRPr="0040163C" w:rsidRDefault="00EC69F0" w:rsidP="00BE0A69">
                      <w:pPr>
                        <w:pStyle w:val="NormaleWeb"/>
                        <w:spacing w:before="0" w:beforeAutospacing="0" w:after="0" w:afterAutospacing="0"/>
                        <w:jc w:val="center"/>
                        <w:rPr>
                          <w:sz w:val="22"/>
                          <w:szCs w:val="22"/>
                        </w:rPr>
                      </w:pPr>
                      <w:proofErr w:type="spellStart"/>
                      <w:r w:rsidRPr="0040163C">
                        <w:rPr>
                          <w:rFonts w:ascii="Calibri" w:hAnsi="Calibri"/>
                          <w:color w:val="000000"/>
                          <w:kern w:val="24"/>
                          <w:sz w:val="22"/>
                          <w:szCs w:val="22"/>
                          <w:lang w:val="en-US"/>
                        </w:rPr>
                        <w:t>Valutazione</w:t>
                      </w:r>
                      <w:proofErr w:type="spellEnd"/>
                      <w:r w:rsidRPr="0040163C">
                        <w:rPr>
                          <w:rFonts w:ascii="Calibri" w:hAnsi="Calibri"/>
                          <w:color w:val="000000"/>
                          <w:kern w:val="24"/>
                          <w:sz w:val="22"/>
                          <w:szCs w:val="22"/>
                          <w:lang w:val="en-US"/>
                        </w:rPr>
                        <w:t xml:space="preserve"> </w:t>
                      </w:r>
                      <w:proofErr w:type="spellStart"/>
                      <w:r w:rsidRPr="0040163C">
                        <w:rPr>
                          <w:rFonts w:ascii="Calibri" w:hAnsi="Calibri"/>
                          <w:color w:val="000000"/>
                          <w:kern w:val="24"/>
                          <w:sz w:val="22"/>
                          <w:szCs w:val="22"/>
                          <w:lang w:val="en-US"/>
                        </w:rPr>
                        <w:t>richiesta</w:t>
                      </w:r>
                      <w:proofErr w:type="spellEnd"/>
                    </w:p>
                  </w:txbxContent>
                </v:textbox>
              </v:rect>
            </w:pict>
          </mc:Fallback>
        </mc:AlternateContent>
      </w:r>
      <w:r w:rsidRPr="003412A0">
        <w:rPr>
          <w:noProof/>
        </w:rPr>
        <mc:AlternateContent>
          <mc:Choice Requires="wps">
            <w:drawing>
              <wp:anchor distT="0" distB="0" distL="114300" distR="114300" simplePos="0" relativeHeight="251665408" behindDoc="0" locked="0" layoutInCell="1" allowOverlap="1" wp14:anchorId="7B235FB3" wp14:editId="171B6332">
                <wp:simplePos x="0" y="0"/>
                <wp:positionH relativeFrom="column">
                  <wp:posOffset>2540</wp:posOffset>
                </wp:positionH>
                <wp:positionV relativeFrom="paragraph">
                  <wp:posOffset>1446530</wp:posOffset>
                </wp:positionV>
                <wp:extent cx="2011680" cy="359410"/>
                <wp:effectExtent l="0" t="0" r="26670" b="21590"/>
                <wp:wrapNone/>
                <wp:docPr id="475" name="Rettangolo 4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11680" cy="359410"/>
                        </a:xfrm>
                        <a:prstGeom prst="rect">
                          <a:avLst/>
                        </a:prstGeom>
                        <a:noFill/>
                        <a:ln w="25400" cap="flat" cmpd="sng" algn="ctr">
                          <a:solidFill>
                            <a:srgbClr val="4F81BD">
                              <a:shade val="50000"/>
                            </a:srgbClr>
                          </a:solidFill>
                          <a:prstDash val="solid"/>
                        </a:ln>
                        <a:effectLst/>
                      </wps:spPr>
                      <wps:txbx>
                        <w:txbxContent>
                          <w:p w14:paraId="5DCF6080" w14:textId="77777777" w:rsidR="00EC69F0" w:rsidRPr="0040163C" w:rsidRDefault="00EC69F0" w:rsidP="00BE0A69">
                            <w:pPr>
                              <w:pStyle w:val="NormaleWeb"/>
                              <w:spacing w:before="0" w:beforeAutospacing="0" w:after="0" w:afterAutospacing="0"/>
                              <w:jc w:val="center"/>
                              <w:rPr>
                                <w:sz w:val="22"/>
                                <w:szCs w:val="22"/>
                              </w:rPr>
                            </w:pPr>
                            <w:proofErr w:type="spellStart"/>
                            <w:r w:rsidRPr="0040163C">
                              <w:rPr>
                                <w:rFonts w:ascii="Calibri" w:hAnsi="Calibri"/>
                                <w:color w:val="000000"/>
                                <w:kern w:val="24"/>
                                <w:sz w:val="22"/>
                                <w:szCs w:val="22"/>
                                <w:lang w:val="en-US"/>
                              </w:rPr>
                              <w:t>Approvazione</w:t>
                            </w:r>
                            <w:proofErr w:type="spellEnd"/>
                          </w:p>
                        </w:txbxContent>
                      </wps:txbx>
                      <wps:bodyPr rtlCol="0" anchor="ctr"/>
                    </wps:wsp>
                  </a:graphicData>
                </a:graphic>
                <wp14:sizeRelH relativeFrom="page">
                  <wp14:pctWidth>0</wp14:pctWidth>
                </wp14:sizeRelH>
                <wp14:sizeRelV relativeFrom="page">
                  <wp14:pctHeight>0</wp14:pctHeight>
                </wp14:sizeRelV>
              </wp:anchor>
            </w:drawing>
          </mc:Choice>
          <mc:Fallback>
            <w:pict>
              <v:rect w14:anchorId="7B235FB3" id="Rettangolo 475" o:spid="_x0000_s1122" style="position:absolute;left:0;text-align:left;margin-left:.2pt;margin-top:113.9pt;width:158.4pt;height:28.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" filled="f" strokecolor="#385d8a" strokeweight="2pt">
                <v:path arrowok="t"/>
                <v:textbox>
                  <w:txbxContent>
                    <w:p w14:paraId="5DCF6080" w14:textId="77777777" w:rsidR="00EC69F0" w:rsidRPr="0040163C" w:rsidRDefault="00EC69F0" w:rsidP="00BE0A69">
                      <w:pPr>
                        <w:pStyle w:val="NormaleWeb"/>
                        <w:spacing w:before="0" w:beforeAutospacing="0" w:after="0" w:afterAutospacing="0"/>
                        <w:jc w:val="center"/>
                        <w:rPr>
                          <w:sz w:val="22"/>
                          <w:szCs w:val="22"/>
                        </w:rPr>
                      </w:pPr>
                      <w:proofErr w:type="spellStart"/>
                      <w:r w:rsidRPr="0040163C">
                        <w:rPr>
                          <w:rFonts w:ascii="Calibri" w:hAnsi="Calibri"/>
                          <w:color w:val="000000"/>
                          <w:kern w:val="24"/>
                          <w:sz w:val="22"/>
                          <w:szCs w:val="22"/>
                          <w:lang w:val="en-US"/>
                        </w:rPr>
                        <w:t>Approvazione</w:t>
                      </w:r>
                      <w:proofErr w:type="spellEnd"/>
                    </w:p>
                  </w:txbxContent>
                </v:textbox>
              </v:rect>
            </w:pict>
          </mc:Fallback>
        </mc:AlternateContent>
      </w:r>
      <w:r w:rsidRPr="003412A0">
        <w:rPr>
          <w:noProof/>
        </w:rPr>
        <mc:AlternateContent>
          <mc:Choice Requires="wps">
            <w:drawing>
              <wp:anchor distT="0" distB="0" distL="114300" distR="114300" simplePos="0" relativeHeight="251666432" behindDoc="0" locked="0" layoutInCell="1" allowOverlap="1" wp14:anchorId="10B930BC" wp14:editId="2B8F5F49">
                <wp:simplePos x="0" y="0"/>
                <wp:positionH relativeFrom="column">
                  <wp:posOffset>0</wp:posOffset>
                </wp:positionH>
                <wp:positionV relativeFrom="paragraph">
                  <wp:posOffset>2779395</wp:posOffset>
                </wp:positionV>
                <wp:extent cx="2011680" cy="501650"/>
                <wp:effectExtent l="0" t="0" r="26670" b="12700"/>
                <wp:wrapNone/>
                <wp:docPr id="474" name="Rettangolo 4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11680" cy="501650"/>
                        </a:xfrm>
                        <a:prstGeom prst="rect">
                          <a:avLst/>
                        </a:prstGeom>
                        <a:noFill/>
                        <a:ln w="25400" cap="flat" cmpd="sng" algn="ctr">
                          <a:solidFill>
                            <a:srgbClr val="4F81BD">
                              <a:shade val="50000"/>
                            </a:srgbClr>
                          </a:solidFill>
                          <a:prstDash val="solid"/>
                        </a:ln>
                        <a:effectLst/>
                      </wps:spPr>
                      <wps:txbx>
                        <w:txbxContent>
                          <w:p w14:paraId="19FDD381" w14:textId="77777777" w:rsidR="00EC69F0" w:rsidRPr="0040163C" w:rsidRDefault="00EC69F0" w:rsidP="00BE0A69">
                            <w:pPr>
                              <w:pStyle w:val="NormaleWeb"/>
                              <w:spacing w:before="0" w:beforeAutospacing="0" w:after="0" w:afterAutospacing="0"/>
                              <w:jc w:val="center"/>
                              <w:rPr>
                                <w:sz w:val="22"/>
                                <w:szCs w:val="22"/>
                              </w:rPr>
                            </w:pPr>
                            <w:proofErr w:type="spellStart"/>
                            <w:r w:rsidRPr="0040163C">
                              <w:rPr>
                                <w:rFonts w:ascii="Calibri" w:hAnsi="Calibri"/>
                                <w:color w:val="000000"/>
                                <w:kern w:val="24"/>
                                <w:sz w:val="22"/>
                                <w:szCs w:val="22"/>
                                <w:lang w:val="en-US"/>
                              </w:rPr>
                              <w:t>Certificazione</w:t>
                            </w:r>
                            <w:proofErr w:type="spellEnd"/>
                          </w:p>
                        </w:txbxContent>
                      </wps:txbx>
                      <wps:bodyPr rtlCol="0" anchor="ctr"/>
                    </wps:wsp>
                  </a:graphicData>
                </a:graphic>
                <wp14:sizeRelH relativeFrom="page">
                  <wp14:pctWidth>0</wp14:pctWidth>
                </wp14:sizeRelH>
                <wp14:sizeRelV relativeFrom="page">
                  <wp14:pctHeight>0</wp14:pctHeight>
                </wp14:sizeRelV>
              </wp:anchor>
            </w:drawing>
          </mc:Choice>
          <mc:Fallback>
            <w:pict>
              <v:rect w14:anchorId="10B930BC" id="Rettangolo 474" o:spid="_x0000_s1123" style="position:absolute;left:0;text-align:left;margin-left:0;margin-top:218.85pt;width:158.4pt;height:3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" filled="f" strokecolor="#385d8a" strokeweight="2pt">
                <v:path arrowok="t"/>
                <v:textbox>
                  <w:txbxContent>
                    <w:p w14:paraId="19FDD381" w14:textId="77777777" w:rsidR="00EC69F0" w:rsidRPr="0040163C" w:rsidRDefault="00EC69F0" w:rsidP="00BE0A69">
                      <w:pPr>
                        <w:pStyle w:val="NormaleWeb"/>
                        <w:spacing w:before="0" w:beforeAutospacing="0" w:after="0" w:afterAutospacing="0"/>
                        <w:jc w:val="center"/>
                        <w:rPr>
                          <w:sz w:val="22"/>
                          <w:szCs w:val="22"/>
                        </w:rPr>
                      </w:pPr>
                      <w:proofErr w:type="spellStart"/>
                      <w:r w:rsidRPr="0040163C">
                        <w:rPr>
                          <w:rFonts w:ascii="Calibri" w:hAnsi="Calibri"/>
                          <w:color w:val="000000"/>
                          <w:kern w:val="24"/>
                          <w:sz w:val="22"/>
                          <w:szCs w:val="22"/>
                          <w:lang w:val="en-US"/>
                        </w:rPr>
                        <w:t>Certificazione</w:t>
                      </w:r>
                      <w:proofErr w:type="spellEnd"/>
                    </w:p>
                  </w:txbxContent>
                </v:textbox>
              </v:rect>
            </w:pict>
          </mc:Fallback>
        </mc:AlternateContent>
      </w:r>
      <w:r w:rsidRPr="003412A0">
        <w:rPr>
          <w:noProof/>
        </w:rPr>
        <mc:AlternateContent>
          <mc:Choice Requires="wps">
            <w:drawing>
              <wp:anchor distT="0" distB="0" distL="114300" distR="114300" simplePos="0" relativeHeight="251667456" behindDoc="0" locked="0" layoutInCell="1" allowOverlap="1" wp14:anchorId="364735D5" wp14:editId="64E8FCB3">
                <wp:simplePos x="0" y="0"/>
                <wp:positionH relativeFrom="column">
                  <wp:posOffset>0</wp:posOffset>
                </wp:positionH>
                <wp:positionV relativeFrom="paragraph">
                  <wp:posOffset>2157095</wp:posOffset>
                </wp:positionV>
                <wp:extent cx="2011680" cy="441325"/>
                <wp:effectExtent l="0" t="0" r="26670" b="15875"/>
                <wp:wrapNone/>
                <wp:docPr id="473" name="Rettangolo 4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11680" cy="441325"/>
                        </a:xfrm>
                        <a:prstGeom prst="rect">
                          <a:avLst/>
                        </a:prstGeom>
                        <a:noFill/>
                        <a:ln w="25400" cap="flat" cmpd="sng" algn="ctr">
                          <a:solidFill>
                            <a:srgbClr val="4F81BD">
                              <a:shade val="50000"/>
                            </a:srgbClr>
                          </a:solidFill>
                          <a:prstDash val="solid"/>
                        </a:ln>
                        <a:effectLst/>
                      </wps:spPr>
                      <wps:txbx>
                        <w:txbxContent>
                          <w:p w14:paraId="7051F609" w14:textId="77777777" w:rsidR="00EC69F0" w:rsidRPr="0040163C" w:rsidRDefault="00EC69F0" w:rsidP="00BE0A69">
                            <w:pPr>
                              <w:pStyle w:val="NormaleWeb"/>
                              <w:spacing w:before="0" w:beforeAutospacing="0" w:after="0" w:afterAutospacing="0"/>
                              <w:jc w:val="center"/>
                              <w:rPr>
                                <w:sz w:val="22"/>
                                <w:szCs w:val="22"/>
                              </w:rPr>
                            </w:pPr>
                            <w:proofErr w:type="spellStart"/>
                            <w:r w:rsidRPr="0040163C">
                              <w:rPr>
                                <w:rFonts w:ascii="Calibri" w:hAnsi="Calibri"/>
                                <w:color w:val="000000"/>
                                <w:kern w:val="24"/>
                                <w:sz w:val="22"/>
                                <w:szCs w:val="22"/>
                                <w:lang w:val="en-US"/>
                              </w:rPr>
                              <w:t>Formazione</w:t>
                            </w:r>
                            <w:proofErr w:type="spellEnd"/>
                          </w:p>
                        </w:txbxContent>
                      </wps:txbx>
                      <wps:bodyPr rtlCol="0" anchor="ctr"/>
                    </wps:wsp>
                  </a:graphicData>
                </a:graphic>
                <wp14:sizeRelH relativeFrom="page">
                  <wp14:pctWidth>0</wp14:pctWidth>
                </wp14:sizeRelH>
                <wp14:sizeRelV relativeFrom="page">
                  <wp14:pctHeight>0</wp14:pctHeight>
                </wp14:sizeRelV>
              </wp:anchor>
            </w:drawing>
          </mc:Choice>
          <mc:Fallback>
            <w:pict>
              <v:rect w14:anchorId="364735D5" id="Rettangolo 473" o:spid="_x0000_s1124" style="position:absolute;left:0;text-align:left;margin-left:0;margin-top:169.85pt;width:158.4pt;height:3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" filled="f" strokecolor="#385d8a" strokeweight="2pt">
                <v:path arrowok="t"/>
                <v:textbox>
                  <w:txbxContent>
                    <w:p w14:paraId="7051F609" w14:textId="77777777" w:rsidR="00EC69F0" w:rsidRPr="0040163C" w:rsidRDefault="00EC69F0" w:rsidP="00BE0A69">
                      <w:pPr>
                        <w:pStyle w:val="NormaleWeb"/>
                        <w:spacing w:before="0" w:beforeAutospacing="0" w:after="0" w:afterAutospacing="0"/>
                        <w:jc w:val="center"/>
                        <w:rPr>
                          <w:sz w:val="22"/>
                          <w:szCs w:val="22"/>
                        </w:rPr>
                      </w:pPr>
                      <w:proofErr w:type="spellStart"/>
                      <w:r w:rsidRPr="0040163C">
                        <w:rPr>
                          <w:rFonts w:ascii="Calibri" w:hAnsi="Calibri"/>
                          <w:color w:val="000000"/>
                          <w:kern w:val="24"/>
                          <w:sz w:val="22"/>
                          <w:szCs w:val="22"/>
                          <w:lang w:val="en-US"/>
                        </w:rPr>
                        <w:t>Formazione</w:t>
                      </w:r>
                      <w:proofErr w:type="spellEnd"/>
                    </w:p>
                  </w:txbxContent>
                </v:textbox>
              </v:rect>
            </w:pict>
          </mc:Fallback>
        </mc:AlternateContent>
      </w:r>
      <w:r w:rsidRPr="003412A0">
        <w:rPr>
          <w:noProof/>
        </w:rPr>
        <mc:AlternateContent>
          <mc:Choice Requires="wps">
            <w:drawing>
              <wp:anchor distT="0" distB="0" distL="114300" distR="114300" simplePos="0" relativeHeight="251668480" behindDoc="0" locked="0" layoutInCell="1" allowOverlap="1" wp14:anchorId="59335470" wp14:editId="213B3EBB">
                <wp:simplePos x="0" y="0"/>
                <wp:positionH relativeFrom="column">
                  <wp:posOffset>10160</wp:posOffset>
                </wp:positionH>
                <wp:positionV relativeFrom="paragraph">
                  <wp:posOffset>3637915</wp:posOffset>
                </wp:positionV>
                <wp:extent cx="2002155" cy="596900"/>
                <wp:effectExtent l="0" t="0" r="17145" b="12700"/>
                <wp:wrapNone/>
                <wp:docPr id="472" name="Rettango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02155" cy="596900"/>
                        </a:xfrm>
                        <a:prstGeom prst="rect">
                          <a:avLst/>
                        </a:prstGeom>
                        <a:noFill/>
                        <a:ln w="25400" cap="flat" cmpd="sng" algn="ctr">
                          <a:solidFill>
                            <a:srgbClr val="4F81BD">
                              <a:shade val="50000"/>
                            </a:srgbClr>
                          </a:solidFill>
                          <a:prstDash val="solid"/>
                        </a:ln>
                        <a:effectLst/>
                      </wps:spPr>
                      <wps:txbx>
                        <w:txbxContent>
                          <w:p w14:paraId="4A41D435" w14:textId="77777777" w:rsidR="00EC69F0" w:rsidRPr="0040163C" w:rsidRDefault="00EC69F0" w:rsidP="00BE0A69">
                            <w:pPr>
                              <w:pStyle w:val="NormaleWeb"/>
                              <w:spacing w:before="0" w:beforeAutospacing="0" w:after="0" w:afterAutospacing="0"/>
                              <w:jc w:val="center"/>
                              <w:rPr>
                                <w:sz w:val="22"/>
                                <w:szCs w:val="22"/>
                              </w:rPr>
                            </w:pPr>
                            <w:r w:rsidRPr="0040163C">
                              <w:rPr>
                                <w:rFonts w:ascii="Calibri" w:hAnsi="Calibri"/>
                                <w:color w:val="000000"/>
                                <w:kern w:val="24"/>
                                <w:sz w:val="22"/>
                                <w:szCs w:val="22"/>
                              </w:rPr>
                              <w:t>Inserimento formale nella lista fornitori community</w:t>
                            </w:r>
                          </w:p>
                        </w:txbxContent>
                      </wps:txbx>
                      <wps:bodyPr rtlCol="0" anchor="ctr"/>
                    </wps:wsp>
                  </a:graphicData>
                </a:graphic>
                <wp14:sizeRelH relativeFrom="page">
                  <wp14:pctWidth>0</wp14:pctWidth>
                </wp14:sizeRelH>
                <wp14:sizeRelV relativeFrom="page">
                  <wp14:pctHeight>0</wp14:pctHeight>
                </wp14:sizeRelV>
              </wp:anchor>
            </w:drawing>
          </mc:Choice>
          <mc:Fallback>
            <w:pict>
              <v:rect w14:anchorId="59335470" id="Rettangolo 472" o:spid="_x0000_s1125" style="position:absolute;left:0;text-align:left;margin-left:.8pt;margin-top:286.45pt;width:157.65pt;height:4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" filled="f" strokecolor="#385d8a" strokeweight="2pt">
                <v:path arrowok="t"/>
                <v:textbox>
                  <w:txbxContent>
                    <w:p w14:paraId="4A41D435" w14:textId="77777777" w:rsidR="00EC69F0" w:rsidRPr="0040163C" w:rsidRDefault="00EC69F0" w:rsidP="00BE0A69">
                      <w:pPr>
                        <w:pStyle w:val="NormaleWeb"/>
                        <w:spacing w:before="0" w:beforeAutospacing="0" w:after="0" w:afterAutospacing="0"/>
                        <w:jc w:val="center"/>
                        <w:rPr>
                          <w:sz w:val="22"/>
                          <w:szCs w:val="22"/>
                        </w:rPr>
                      </w:pPr>
                      <w:r w:rsidRPr="0040163C">
                        <w:rPr>
                          <w:rFonts w:ascii="Calibri" w:hAnsi="Calibri"/>
                          <w:color w:val="000000"/>
                          <w:kern w:val="24"/>
                          <w:sz w:val="22"/>
                          <w:szCs w:val="22"/>
                        </w:rPr>
                        <w:t>Inserimento formale nella lista fornitori community</w:t>
                      </w:r>
                    </w:p>
                  </w:txbxContent>
                </v:textbox>
              </v:rect>
            </w:pict>
          </mc:Fallback>
        </mc:AlternateContent>
      </w:r>
      <w:r w:rsidRPr="003412A0">
        <w:rPr>
          <w:noProof/>
        </w:rPr>
        <mc:AlternateContent>
          <mc:Choice Requires="wps">
            <w:drawing>
              <wp:anchor distT="0" distB="0" distL="114299" distR="114299" simplePos="0" relativeHeight="251669504" behindDoc="0" locked="0" layoutInCell="1" allowOverlap="1" wp14:anchorId="78E250F0" wp14:editId="1D48128E">
                <wp:simplePos x="0" y="0"/>
                <wp:positionH relativeFrom="column">
                  <wp:posOffset>1002029</wp:posOffset>
                </wp:positionH>
                <wp:positionV relativeFrom="paragraph">
                  <wp:posOffset>411480</wp:posOffset>
                </wp:positionV>
                <wp:extent cx="0" cy="229235"/>
                <wp:effectExtent l="76200" t="0" r="57150" b="56515"/>
                <wp:wrapNone/>
                <wp:docPr id="471" name="Connettore 2 4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29235"/>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09058FF9" id="Connettore 2 471" o:spid="_x0000_s1026" type="#_x0000_t32" style="position:absolute;margin-left:78.9pt;margin-top:32.4pt;width:0;height:18.05pt;z-index:2516695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" strokecolor="windowText">
                <v:stroke endarrow="block"/>
                <o:lock v:ext="edit" shapetype="f"/>
              </v:shape>
            </w:pict>
          </mc:Fallback>
        </mc:AlternateContent>
      </w:r>
      <w:r w:rsidRPr="003412A0">
        <w:rPr>
          <w:noProof/>
        </w:rPr>
        <mc:AlternateContent>
          <mc:Choice Requires="wps">
            <w:drawing>
              <wp:anchor distT="0" distB="0" distL="114300" distR="114300" simplePos="0" relativeHeight="251670528" behindDoc="0" locked="0" layoutInCell="1" allowOverlap="1" wp14:anchorId="70FCA5BA" wp14:editId="276ED01A">
                <wp:simplePos x="0" y="0"/>
                <wp:positionH relativeFrom="column">
                  <wp:posOffset>1002030</wp:posOffset>
                </wp:positionH>
                <wp:positionV relativeFrom="paragraph">
                  <wp:posOffset>1160780</wp:posOffset>
                </wp:positionV>
                <wp:extent cx="6985" cy="285750"/>
                <wp:effectExtent l="38100" t="0" r="69215" b="57150"/>
                <wp:wrapNone/>
                <wp:docPr id="470" name="Connettore 2 4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85" cy="285750"/>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7A3AAC59" id="Connettore 2 470" o:spid="_x0000_s1026" type="#_x0000_t32" style="position:absolute;margin-left:78.9pt;margin-top:91.4pt;width:.55pt;height: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" strokecolor="windowText">
                <v:stroke endarrow="block"/>
                <o:lock v:ext="edit" shapetype="f"/>
              </v:shape>
            </w:pict>
          </mc:Fallback>
        </mc:AlternateContent>
      </w:r>
      <w:r w:rsidRPr="003412A0">
        <w:rPr>
          <w:noProof/>
        </w:rPr>
        <mc:AlternateContent>
          <mc:Choice Requires="wps">
            <w:drawing>
              <wp:anchor distT="0" distB="0" distL="114300" distR="114300" simplePos="0" relativeHeight="251671552" behindDoc="0" locked="0" layoutInCell="1" allowOverlap="1" wp14:anchorId="61322EEA" wp14:editId="5D3EAD0F">
                <wp:simplePos x="0" y="0"/>
                <wp:positionH relativeFrom="column">
                  <wp:posOffset>1005840</wp:posOffset>
                </wp:positionH>
                <wp:positionV relativeFrom="paragraph">
                  <wp:posOffset>1805940</wp:posOffset>
                </wp:positionV>
                <wp:extent cx="2540" cy="350520"/>
                <wp:effectExtent l="76200" t="0" r="92710" b="49530"/>
                <wp:wrapNone/>
                <wp:docPr id="469" name="Connettore 2 4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540" cy="350520"/>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4128AF3B" id="Connettore 2 469" o:spid="_x0000_s1026" type="#_x0000_t32" style="position:absolute;margin-left:79.2pt;margin-top:142.2pt;width:.2pt;height:27.6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" strokecolor="windowText">
                <v:stroke endarrow="block"/>
                <o:lock v:ext="edit" shapetype="f"/>
              </v:shape>
            </w:pict>
          </mc:Fallback>
        </mc:AlternateContent>
      </w:r>
      <w:r w:rsidRPr="003412A0">
        <w:rPr>
          <w:noProof/>
        </w:rPr>
        <mc:AlternateContent>
          <mc:Choice Requires="wps">
            <w:drawing>
              <wp:anchor distT="0" distB="0" distL="114299" distR="114299" simplePos="0" relativeHeight="251672576" behindDoc="0" locked="0" layoutInCell="1" allowOverlap="1" wp14:anchorId="4882016C" wp14:editId="3E7D786E">
                <wp:simplePos x="0" y="0"/>
                <wp:positionH relativeFrom="column">
                  <wp:posOffset>1005839</wp:posOffset>
                </wp:positionH>
                <wp:positionV relativeFrom="paragraph">
                  <wp:posOffset>2597785</wp:posOffset>
                </wp:positionV>
                <wp:extent cx="0" cy="180975"/>
                <wp:effectExtent l="76200" t="0" r="76200" b="47625"/>
                <wp:wrapNone/>
                <wp:docPr id="468" name="Connettore 2 4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0975"/>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48F8C796" id="Connettore 2 468" o:spid="_x0000_s1026" type="#_x0000_t32" style="position:absolute;margin-left:79.2pt;margin-top:204.55pt;width:0;height:14.25pt;z-index:2516725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" strokecolor="windowText">
                <v:stroke endarrow="block"/>
                <o:lock v:ext="edit" shapetype="f"/>
              </v:shape>
            </w:pict>
          </mc:Fallback>
        </mc:AlternateContent>
      </w:r>
      <w:r w:rsidRPr="003412A0">
        <w:rPr>
          <w:noProof/>
        </w:rPr>
        <mc:AlternateContent>
          <mc:Choice Requires="wps">
            <w:drawing>
              <wp:anchor distT="0" distB="0" distL="114300" distR="114300" simplePos="0" relativeHeight="251673600" behindDoc="0" locked="0" layoutInCell="1" allowOverlap="1" wp14:anchorId="6E81F8E3" wp14:editId="0B361002">
                <wp:simplePos x="0" y="0"/>
                <wp:positionH relativeFrom="column">
                  <wp:posOffset>1005840</wp:posOffset>
                </wp:positionH>
                <wp:positionV relativeFrom="paragraph">
                  <wp:posOffset>3281045</wp:posOffset>
                </wp:positionV>
                <wp:extent cx="5080" cy="357505"/>
                <wp:effectExtent l="57150" t="0" r="71120" b="61595"/>
                <wp:wrapNone/>
                <wp:docPr id="467" name="Connettore 2 4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80" cy="357505"/>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54E398BF" id="Connettore 2 467" o:spid="_x0000_s1026" type="#_x0000_t32" style="position:absolute;margin-left:79.2pt;margin-top:258.35pt;width:.4pt;height:28.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" strokecolor="windowText">
                <v:stroke endarrow="block"/>
                <o:lock v:ext="edit" shapetype="f"/>
              </v:shape>
            </w:pict>
          </mc:Fallback>
        </mc:AlternateContent>
      </w:r>
      <w:r w:rsidRPr="003412A0">
        <w:rPr>
          <w:noProof/>
        </w:rPr>
        <w:drawing>
          <wp:anchor distT="0" distB="0" distL="114300" distR="114300" simplePos="0" relativeHeight="251674624" behindDoc="0" locked="0" layoutInCell="1" allowOverlap="1" wp14:anchorId="3410D3CD" wp14:editId="049A265C">
            <wp:simplePos x="0" y="0"/>
            <wp:positionH relativeFrom="column">
              <wp:posOffset>2152015</wp:posOffset>
            </wp:positionH>
            <wp:positionV relativeFrom="paragraph">
              <wp:posOffset>76200</wp:posOffset>
            </wp:positionV>
            <wp:extent cx="182245" cy="374650"/>
            <wp:effectExtent l="0" t="0" r="8255" b="6350"/>
            <wp:wrapNone/>
            <wp:docPr id="466" name="Immagin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2245" cy="374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412A0">
        <w:rPr>
          <w:noProof/>
        </w:rPr>
        <mc:AlternateContent>
          <mc:Choice Requires="wps">
            <w:drawing>
              <wp:anchor distT="0" distB="0" distL="114300" distR="114300" simplePos="0" relativeHeight="251675648" behindDoc="0" locked="0" layoutInCell="1" allowOverlap="1" wp14:anchorId="28BE4475" wp14:editId="2654F65A">
                <wp:simplePos x="0" y="0"/>
                <wp:positionH relativeFrom="column">
                  <wp:posOffset>2304415</wp:posOffset>
                </wp:positionH>
                <wp:positionV relativeFrom="paragraph">
                  <wp:posOffset>0</wp:posOffset>
                </wp:positionV>
                <wp:extent cx="1459865" cy="262255"/>
                <wp:effectExtent l="0" t="0" r="0" b="0"/>
                <wp:wrapNone/>
                <wp:docPr id="65" name="Casella di testo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9865" cy="262255"/>
                        </a:xfrm>
                        <a:prstGeom prst="rect">
                          <a:avLst/>
                        </a:prstGeom>
                        <a:noFill/>
                      </wps:spPr>
                      <wps:txbx>
                        <w:txbxContent>
                          <w:p w14:paraId="1CCDE80E" w14:textId="77777777" w:rsidR="00EC69F0" w:rsidRPr="0040163C" w:rsidRDefault="00EC69F0"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Azienda</w:t>
                            </w:r>
                            <w:proofErr w:type="spellEnd"/>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28BE4475" id="Casella di testo 65" o:spid="_x0000_s1126" type="#_x0000_t202" style="position:absolute;left:0;text-align:left;margin-left:181.45pt;margin-top:0;width:114.95pt;height:20.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" filled="f" stroked="f">
                <v:textbox style="mso-fit-shape-to-text:t">
                  <w:txbxContent>
                    <w:p w14:paraId="1CCDE80E" w14:textId="77777777" w:rsidR="00EC69F0" w:rsidRPr="0040163C" w:rsidRDefault="00EC69F0"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Azienda</w:t>
                      </w:r>
                      <w:proofErr w:type="spellEnd"/>
                    </w:p>
                  </w:txbxContent>
                </v:textbox>
              </v:shape>
            </w:pict>
          </mc:Fallback>
        </mc:AlternateContent>
      </w:r>
      <w:r w:rsidRPr="003412A0">
        <w:rPr>
          <w:noProof/>
        </w:rPr>
        <w:drawing>
          <wp:anchor distT="0" distB="0" distL="114300" distR="114300" simplePos="0" relativeHeight="251676672" behindDoc="0" locked="0" layoutInCell="1" allowOverlap="1" wp14:anchorId="247B96DD" wp14:editId="345770A8">
            <wp:simplePos x="0" y="0"/>
            <wp:positionH relativeFrom="column">
              <wp:posOffset>2136775</wp:posOffset>
            </wp:positionH>
            <wp:positionV relativeFrom="paragraph">
              <wp:posOffset>680085</wp:posOffset>
            </wp:positionV>
            <wp:extent cx="182245" cy="374650"/>
            <wp:effectExtent l="0" t="0" r="8255" b="6350"/>
            <wp:wrapNone/>
            <wp:docPr id="465" name="Immagin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2245" cy="374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412A0">
        <w:rPr>
          <w:noProof/>
        </w:rPr>
        <mc:AlternateContent>
          <mc:Choice Requires="wps">
            <w:drawing>
              <wp:anchor distT="0" distB="0" distL="114300" distR="114300" simplePos="0" relativeHeight="251677696" behindDoc="0" locked="0" layoutInCell="1" allowOverlap="1" wp14:anchorId="1989A4BE" wp14:editId="5081B9FB">
                <wp:simplePos x="0" y="0"/>
                <wp:positionH relativeFrom="column">
                  <wp:posOffset>2319020</wp:posOffset>
                </wp:positionH>
                <wp:positionV relativeFrom="paragraph">
                  <wp:posOffset>605790</wp:posOffset>
                </wp:positionV>
                <wp:extent cx="1459865" cy="432435"/>
                <wp:effectExtent l="0" t="0" r="0" b="0"/>
                <wp:wrapNone/>
                <wp:docPr id="67" name="Casella di testo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9865" cy="432435"/>
                        </a:xfrm>
                        <a:prstGeom prst="rect">
                          <a:avLst/>
                        </a:prstGeom>
                        <a:noFill/>
                      </wps:spPr>
                      <wps:txbx>
                        <w:txbxContent>
                          <w:p w14:paraId="5D41B886" w14:textId="77777777" w:rsidR="00EC69F0" w:rsidRPr="0040163C" w:rsidRDefault="00EC69F0"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Gestore</w:t>
                            </w:r>
                            <w:proofErr w:type="spellEnd"/>
                            <w:r w:rsidRPr="00BE1799">
                              <w:rPr>
                                <w:rFonts w:ascii="Calibri" w:hAnsi="Calibri"/>
                                <w:b/>
                                <w:bCs/>
                                <w:color w:val="666666"/>
                                <w:kern w:val="24"/>
                                <w:sz w:val="22"/>
                                <w:szCs w:val="22"/>
                                <w:lang w:val="en-US"/>
                              </w:rPr>
                              <w:t xml:space="preserve"> </w:t>
                            </w:r>
                            <w:proofErr w:type="spellStart"/>
                            <w:r w:rsidRPr="00BE1799">
                              <w:rPr>
                                <w:rFonts w:ascii="Calibri" w:hAnsi="Calibri"/>
                                <w:b/>
                                <w:bCs/>
                                <w:color w:val="666666"/>
                                <w:kern w:val="24"/>
                                <w:sz w:val="22"/>
                                <w:szCs w:val="22"/>
                                <w:lang w:val="en-US"/>
                              </w:rPr>
                              <w:t>della</w:t>
                            </w:r>
                            <w:proofErr w:type="spellEnd"/>
                            <w:r w:rsidRPr="00BE1799">
                              <w:rPr>
                                <w:rFonts w:ascii="Calibri" w:hAnsi="Calibri"/>
                                <w:b/>
                                <w:bCs/>
                                <w:color w:val="666666"/>
                                <w:kern w:val="24"/>
                                <w:sz w:val="22"/>
                                <w:szCs w:val="22"/>
                                <w:lang w:val="en-US"/>
                              </w:rPr>
                              <w:t xml:space="preserve"> community</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1989A4BE" id="Casella di testo 67" o:spid="_x0000_s1127" type="#_x0000_t202" style="position:absolute;left:0;text-align:left;margin-left:182.6pt;margin-top:47.7pt;width:114.95pt;height:34.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" filled="f" stroked="f">
                <v:textbox style="mso-fit-shape-to-text:t">
                  <w:txbxContent>
                    <w:p w14:paraId="5D41B886" w14:textId="77777777" w:rsidR="00EC69F0" w:rsidRPr="0040163C" w:rsidRDefault="00EC69F0"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Gestore</w:t>
                      </w:r>
                      <w:proofErr w:type="spellEnd"/>
                      <w:r w:rsidRPr="00BE1799">
                        <w:rPr>
                          <w:rFonts w:ascii="Calibri" w:hAnsi="Calibri"/>
                          <w:b/>
                          <w:bCs/>
                          <w:color w:val="666666"/>
                          <w:kern w:val="24"/>
                          <w:sz w:val="22"/>
                          <w:szCs w:val="22"/>
                          <w:lang w:val="en-US"/>
                        </w:rPr>
                        <w:t xml:space="preserve"> </w:t>
                      </w:r>
                      <w:proofErr w:type="spellStart"/>
                      <w:r w:rsidRPr="00BE1799">
                        <w:rPr>
                          <w:rFonts w:ascii="Calibri" w:hAnsi="Calibri"/>
                          <w:b/>
                          <w:bCs/>
                          <w:color w:val="666666"/>
                          <w:kern w:val="24"/>
                          <w:sz w:val="22"/>
                          <w:szCs w:val="22"/>
                          <w:lang w:val="en-US"/>
                        </w:rPr>
                        <w:t>della</w:t>
                      </w:r>
                      <w:proofErr w:type="spellEnd"/>
                      <w:r w:rsidRPr="00BE1799">
                        <w:rPr>
                          <w:rFonts w:ascii="Calibri" w:hAnsi="Calibri"/>
                          <w:b/>
                          <w:bCs/>
                          <w:color w:val="666666"/>
                          <w:kern w:val="24"/>
                          <w:sz w:val="22"/>
                          <w:szCs w:val="22"/>
                          <w:lang w:val="en-US"/>
                        </w:rPr>
                        <w:t xml:space="preserve"> community</w:t>
                      </w:r>
                    </w:p>
                  </w:txbxContent>
                </v:textbox>
              </v:shape>
            </w:pict>
          </mc:Fallback>
        </mc:AlternateContent>
      </w:r>
      <w:r w:rsidRPr="003412A0">
        <w:rPr>
          <w:noProof/>
        </w:rPr>
        <w:drawing>
          <wp:anchor distT="0" distB="0" distL="114300" distR="114300" simplePos="0" relativeHeight="251678720" behindDoc="0" locked="0" layoutInCell="1" allowOverlap="1" wp14:anchorId="1BC8AB6D" wp14:editId="7C6534E2">
            <wp:simplePos x="0" y="0"/>
            <wp:positionH relativeFrom="column">
              <wp:posOffset>2098040</wp:posOffset>
            </wp:positionH>
            <wp:positionV relativeFrom="paragraph">
              <wp:posOffset>1368425</wp:posOffset>
            </wp:positionV>
            <wp:extent cx="182245" cy="374650"/>
            <wp:effectExtent l="0" t="0" r="8255" b="6350"/>
            <wp:wrapNone/>
            <wp:docPr id="464" name="Immagin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2245" cy="374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412A0">
        <w:rPr>
          <w:noProof/>
        </w:rPr>
        <mc:AlternateContent>
          <mc:Choice Requires="wps">
            <w:drawing>
              <wp:anchor distT="0" distB="0" distL="114300" distR="114300" simplePos="0" relativeHeight="251679744" behindDoc="0" locked="0" layoutInCell="1" allowOverlap="1" wp14:anchorId="51AABC75" wp14:editId="1E0CC62C">
                <wp:simplePos x="0" y="0"/>
                <wp:positionH relativeFrom="column">
                  <wp:posOffset>2307590</wp:posOffset>
                </wp:positionH>
                <wp:positionV relativeFrom="paragraph">
                  <wp:posOffset>1333500</wp:posOffset>
                </wp:positionV>
                <wp:extent cx="1459865" cy="432435"/>
                <wp:effectExtent l="0" t="0" r="0" b="0"/>
                <wp:wrapNone/>
                <wp:docPr id="69" name="Casella di testo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9865" cy="432435"/>
                        </a:xfrm>
                        <a:prstGeom prst="rect">
                          <a:avLst/>
                        </a:prstGeom>
                        <a:noFill/>
                      </wps:spPr>
                      <wps:txbx>
                        <w:txbxContent>
                          <w:p w14:paraId="61A86DC9" w14:textId="77777777" w:rsidR="00EC69F0" w:rsidRPr="0040163C" w:rsidRDefault="00EC69F0"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Gestore</w:t>
                            </w:r>
                            <w:proofErr w:type="spellEnd"/>
                            <w:r w:rsidRPr="00BE1799">
                              <w:rPr>
                                <w:rFonts w:ascii="Calibri" w:hAnsi="Calibri"/>
                                <w:b/>
                                <w:bCs/>
                                <w:color w:val="666666"/>
                                <w:kern w:val="24"/>
                                <w:sz w:val="22"/>
                                <w:szCs w:val="22"/>
                                <w:lang w:val="en-US"/>
                              </w:rPr>
                              <w:t xml:space="preserve"> </w:t>
                            </w:r>
                            <w:proofErr w:type="spellStart"/>
                            <w:r w:rsidRPr="00BE1799">
                              <w:rPr>
                                <w:rFonts w:ascii="Calibri" w:hAnsi="Calibri"/>
                                <w:b/>
                                <w:bCs/>
                                <w:color w:val="666666"/>
                                <w:kern w:val="24"/>
                                <w:sz w:val="22"/>
                                <w:szCs w:val="22"/>
                                <w:lang w:val="en-US"/>
                              </w:rPr>
                              <w:t>della</w:t>
                            </w:r>
                            <w:proofErr w:type="spellEnd"/>
                            <w:r w:rsidRPr="00BE1799">
                              <w:rPr>
                                <w:rFonts w:ascii="Calibri" w:hAnsi="Calibri"/>
                                <w:b/>
                                <w:bCs/>
                                <w:color w:val="666666"/>
                                <w:kern w:val="24"/>
                                <w:sz w:val="22"/>
                                <w:szCs w:val="22"/>
                                <w:lang w:val="en-US"/>
                              </w:rPr>
                              <w:t xml:space="preserve"> community</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51AABC75" id="Casella di testo 69" o:spid="_x0000_s1128" type="#_x0000_t202" style="position:absolute;left:0;text-align:left;margin-left:181.7pt;margin-top:105pt;width:114.95pt;height:34.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" filled="f" stroked="f">
                <v:textbox style="mso-fit-shape-to-text:t">
                  <w:txbxContent>
                    <w:p w14:paraId="61A86DC9" w14:textId="77777777" w:rsidR="00EC69F0" w:rsidRPr="0040163C" w:rsidRDefault="00EC69F0"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Gestore</w:t>
                      </w:r>
                      <w:proofErr w:type="spellEnd"/>
                      <w:r w:rsidRPr="00BE1799">
                        <w:rPr>
                          <w:rFonts w:ascii="Calibri" w:hAnsi="Calibri"/>
                          <w:b/>
                          <w:bCs/>
                          <w:color w:val="666666"/>
                          <w:kern w:val="24"/>
                          <w:sz w:val="22"/>
                          <w:szCs w:val="22"/>
                          <w:lang w:val="en-US"/>
                        </w:rPr>
                        <w:t xml:space="preserve"> </w:t>
                      </w:r>
                      <w:proofErr w:type="spellStart"/>
                      <w:r w:rsidRPr="00BE1799">
                        <w:rPr>
                          <w:rFonts w:ascii="Calibri" w:hAnsi="Calibri"/>
                          <w:b/>
                          <w:bCs/>
                          <w:color w:val="666666"/>
                          <w:kern w:val="24"/>
                          <w:sz w:val="22"/>
                          <w:szCs w:val="22"/>
                          <w:lang w:val="en-US"/>
                        </w:rPr>
                        <w:t>della</w:t>
                      </w:r>
                      <w:proofErr w:type="spellEnd"/>
                      <w:r w:rsidRPr="00BE1799">
                        <w:rPr>
                          <w:rFonts w:ascii="Calibri" w:hAnsi="Calibri"/>
                          <w:b/>
                          <w:bCs/>
                          <w:color w:val="666666"/>
                          <w:kern w:val="24"/>
                          <w:sz w:val="22"/>
                          <w:szCs w:val="22"/>
                          <w:lang w:val="en-US"/>
                        </w:rPr>
                        <w:t xml:space="preserve"> community</w:t>
                      </w:r>
                    </w:p>
                  </w:txbxContent>
                </v:textbox>
              </v:shape>
            </w:pict>
          </mc:Fallback>
        </mc:AlternateContent>
      </w:r>
      <w:r w:rsidRPr="003412A0">
        <w:rPr>
          <w:noProof/>
        </w:rPr>
        <w:drawing>
          <wp:anchor distT="0" distB="0" distL="114300" distR="114300" simplePos="0" relativeHeight="251680768" behindDoc="0" locked="0" layoutInCell="1" allowOverlap="1" wp14:anchorId="6B1B4E83" wp14:editId="119FF134">
            <wp:simplePos x="0" y="0"/>
            <wp:positionH relativeFrom="column">
              <wp:posOffset>3721100</wp:posOffset>
            </wp:positionH>
            <wp:positionV relativeFrom="paragraph">
              <wp:posOffset>714375</wp:posOffset>
            </wp:positionV>
            <wp:extent cx="285750" cy="291465"/>
            <wp:effectExtent l="0" t="0" r="0" b="0"/>
            <wp:wrapNone/>
            <wp:docPr id="463" name="Immagin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7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750" cy="2914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412A0">
        <w:rPr>
          <w:noProof/>
        </w:rPr>
        <mc:AlternateContent>
          <mc:Choice Requires="wps">
            <w:drawing>
              <wp:anchor distT="0" distB="0" distL="114300" distR="114300" simplePos="0" relativeHeight="251681792" behindDoc="0" locked="0" layoutInCell="1" allowOverlap="1" wp14:anchorId="3FF503E0" wp14:editId="35A273C1">
                <wp:simplePos x="0" y="0"/>
                <wp:positionH relativeFrom="column">
                  <wp:posOffset>4030345</wp:posOffset>
                </wp:positionH>
                <wp:positionV relativeFrom="paragraph">
                  <wp:posOffset>673735</wp:posOffset>
                </wp:positionV>
                <wp:extent cx="2301240" cy="308610"/>
                <wp:effectExtent l="0" t="0" r="0" b="0"/>
                <wp:wrapNone/>
                <wp:docPr id="81" name="Casella di testo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01240" cy="308610"/>
                        </a:xfrm>
                        <a:prstGeom prst="rect">
                          <a:avLst/>
                        </a:prstGeom>
                        <a:noFill/>
                      </wps:spPr>
                      <wps:txbx>
                        <w:txbxContent>
                          <w:p w14:paraId="34B206B0" w14:textId="77777777" w:rsidR="00EC69F0" w:rsidRDefault="00EC69F0" w:rsidP="00BE0A69">
                            <w:pPr>
                              <w:pStyle w:val="NormaleWeb"/>
                              <w:spacing w:before="0" w:beforeAutospacing="0" w:after="0" w:afterAutospacing="0"/>
                            </w:pPr>
                            <w:proofErr w:type="spellStart"/>
                            <w:r w:rsidRPr="0040163C">
                              <w:rPr>
                                <w:rFonts w:ascii="Calibri" w:hAnsi="Calibri"/>
                                <w:b/>
                                <w:bCs/>
                                <w:color w:val="943634"/>
                                <w:kern w:val="24"/>
                                <w:sz w:val="28"/>
                                <w:szCs w:val="28"/>
                                <w:lang w:val="en-US"/>
                              </w:rPr>
                              <w:t>Griglia</w:t>
                            </w:r>
                            <w:proofErr w:type="spellEnd"/>
                            <w:r w:rsidRPr="0040163C">
                              <w:rPr>
                                <w:rFonts w:ascii="Calibri" w:hAnsi="Calibri"/>
                                <w:b/>
                                <w:bCs/>
                                <w:color w:val="943634"/>
                                <w:kern w:val="24"/>
                                <w:sz w:val="28"/>
                                <w:szCs w:val="28"/>
                                <w:lang w:val="en-US"/>
                              </w:rPr>
                              <w:t xml:space="preserve"> </w:t>
                            </w:r>
                            <w:proofErr w:type="spellStart"/>
                            <w:r w:rsidRPr="0040163C">
                              <w:rPr>
                                <w:rFonts w:ascii="Calibri" w:hAnsi="Calibri"/>
                                <w:b/>
                                <w:bCs/>
                                <w:color w:val="943634"/>
                                <w:kern w:val="24"/>
                                <w:sz w:val="28"/>
                                <w:szCs w:val="28"/>
                                <w:lang w:val="en-US"/>
                              </w:rPr>
                              <w:t>valutazione</w:t>
                            </w:r>
                            <w:proofErr w:type="spellEnd"/>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3FF503E0" id="Casella di testo 81" o:spid="_x0000_s1129" type="#_x0000_t202" style="position:absolute;left:0;text-align:left;margin-left:317.35pt;margin-top:53.05pt;width:181.2pt;height:24.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" filled="f" stroked="f">
                <v:textbox style="mso-fit-shape-to-text:t">
                  <w:txbxContent>
                    <w:p w14:paraId="34B206B0" w14:textId="77777777" w:rsidR="00EC69F0" w:rsidRDefault="00EC69F0" w:rsidP="00BE0A69">
                      <w:pPr>
                        <w:pStyle w:val="NormaleWeb"/>
                        <w:spacing w:before="0" w:beforeAutospacing="0" w:after="0" w:afterAutospacing="0"/>
                      </w:pPr>
                      <w:proofErr w:type="spellStart"/>
                      <w:r w:rsidRPr="0040163C">
                        <w:rPr>
                          <w:rFonts w:ascii="Calibri" w:hAnsi="Calibri"/>
                          <w:b/>
                          <w:bCs/>
                          <w:color w:val="943634"/>
                          <w:kern w:val="24"/>
                          <w:sz w:val="28"/>
                          <w:szCs w:val="28"/>
                          <w:lang w:val="en-US"/>
                        </w:rPr>
                        <w:t>Griglia</w:t>
                      </w:r>
                      <w:proofErr w:type="spellEnd"/>
                      <w:r w:rsidRPr="0040163C">
                        <w:rPr>
                          <w:rFonts w:ascii="Calibri" w:hAnsi="Calibri"/>
                          <w:b/>
                          <w:bCs/>
                          <w:color w:val="943634"/>
                          <w:kern w:val="24"/>
                          <w:sz w:val="28"/>
                          <w:szCs w:val="28"/>
                          <w:lang w:val="en-US"/>
                        </w:rPr>
                        <w:t xml:space="preserve"> </w:t>
                      </w:r>
                      <w:proofErr w:type="spellStart"/>
                      <w:r w:rsidRPr="0040163C">
                        <w:rPr>
                          <w:rFonts w:ascii="Calibri" w:hAnsi="Calibri"/>
                          <w:b/>
                          <w:bCs/>
                          <w:color w:val="943634"/>
                          <w:kern w:val="24"/>
                          <w:sz w:val="28"/>
                          <w:szCs w:val="28"/>
                          <w:lang w:val="en-US"/>
                        </w:rPr>
                        <w:t>valutazione</w:t>
                      </w:r>
                      <w:proofErr w:type="spellEnd"/>
                    </w:p>
                  </w:txbxContent>
                </v:textbox>
              </v:shape>
            </w:pict>
          </mc:Fallback>
        </mc:AlternateContent>
      </w:r>
      <w:r w:rsidRPr="003412A0">
        <w:rPr>
          <w:noProof/>
        </w:rPr>
        <w:drawing>
          <wp:anchor distT="0" distB="0" distL="114300" distR="114300" simplePos="0" relativeHeight="251682816" behindDoc="0" locked="0" layoutInCell="1" allowOverlap="1" wp14:anchorId="343F829D" wp14:editId="0382902A">
            <wp:simplePos x="0" y="0"/>
            <wp:positionH relativeFrom="column">
              <wp:posOffset>2113280</wp:posOffset>
            </wp:positionH>
            <wp:positionV relativeFrom="paragraph">
              <wp:posOffset>3663315</wp:posOffset>
            </wp:positionV>
            <wp:extent cx="182245" cy="374650"/>
            <wp:effectExtent l="0" t="0" r="8255" b="6350"/>
            <wp:wrapNone/>
            <wp:docPr id="462" name="Immagin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9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2245" cy="374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412A0">
        <w:rPr>
          <w:noProof/>
        </w:rPr>
        <mc:AlternateContent>
          <mc:Choice Requires="wps">
            <w:drawing>
              <wp:anchor distT="0" distB="0" distL="114300" distR="114300" simplePos="0" relativeHeight="251683840" behindDoc="0" locked="0" layoutInCell="1" allowOverlap="1" wp14:anchorId="42E1478A" wp14:editId="57826062">
                <wp:simplePos x="0" y="0"/>
                <wp:positionH relativeFrom="column">
                  <wp:posOffset>2280285</wp:posOffset>
                </wp:positionH>
                <wp:positionV relativeFrom="paragraph">
                  <wp:posOffset>3666490</wp:posOffset>
                </wp:positionV>
                <wp:extent cx="2352040" cy="262255"/>
                <wp:effectExtent l="0" t="0" r="0" b="0"/>
                <wp:wrapNone/>
                <wp:docPr id="96" name="Casella di testo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2040" cy="262255"/>
                        </a:xfrm>
                        <a:prstGeom prst="rect">
                          <a:avLst/>
                        </a:prstGeom>
                        <a:noFill/>
                      </wps:spPr>
                      <wps:txbx>
                        <w:txbxContent>
                          <w:p w14:paraId="11CA7DD7" w14:textId="77777777" w:rsidR="00EC69F0" w:rsidRPr="0040163C" w:rsidRDefault="00EC69F0"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Gestore</w:t>
                            </w:r>
                            <w:proofErr w:type="spellEnd"/>
                            <w:r w:rsidRPr="00BE1799">
                              <w:rPr>
                                <w:rFonts w:ascii="Calibri" w:hAnsi="Calibri"/>
                                <w:b/>
                                <w:bCs/>
                                <w:color w:val="666666"/>
                                <w:kern w:val="24"/>
                                <w:sz w:val="22"/>
                                <w:szCs w:val="22"/>
                                <w:lang w:val="en-US"/>
                              </w:rPr>
                              <w:t xml:space="preserve"> </w:t>
                            </w:r>
                            <w:proofErr w:type="spellStart"/>
                            <w:r w:rsidRPr="00BE1799">
                              <w:rPr>
                                <w:rFonts w:ascii="Calibri" w:hAnsi="Calibri"/>
                                <w:b/>
                                <w:bCs/>
                                <w:color w:val="666666"/>
                                <w:kern w:val="24"/>
                                <w:sz w:val="22"/>
                                <w:szCs w:val="22"/>
                                <w:lang w:val="en-US"/>
                              </w:rPr>
                              <w:t>della</w:t>
                            </w:r>
                            <w:proofErr w:type="spellEnd"/>
                            <w:r w:rsidRPr="00BE1799">
                              <w:rPr>
                                <w:rFonts w:ascii="Calibri" w:hAnsi="Calibri"/>
                                <w:b/>
                                <w:bCs/>
                                <w:color w:val="666666"/>
                                <w:kern w:val="24"/>
                                <w:sz w:val="22"/>
                                <w:szCs w:val="22"/>
                                <w:lang w:val="en-US"/>
                              </w:rPr>
                              <w:t xml:space="preserve"> community</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42E1478A" id="Casella di testo 96" o:spid="_x0000_s1130" type="#_x0000_t202" style="position:absolute;left:0;text-align:left;margin-left:179.55pt;margin-top:288.7pt;width:185.2pt;height:20.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" filled="f" stroked="f">
                <v:textbox style="mso-fit-shape-to-text:t">
                  <w:txbxContent>
                    <w:p w14:paraId="11CA7DD7" w14:textId="77777777" w:rsidR="00EC69F0" w:rsidRPr="0040163C" w:rsidRDefault="00EC69F0"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Gestore</w:t>
                      </w:r>
                      <w:proofErr w:type="spellEnd"/>
                      <w:r w:rsidRPr="00BE1799">
                        <w:rPr>
                          <w:rFonts w:ascii="Calibri" w:hAnsi="Calibri"/>
                          <w:b/>
                          <w:bCs/>
                          <w:color w:val="666666"/>
                          <w:kern w:val="24"/>
                          <w:sz w:val="22"/>
                          <w:szCs w:val="22"/>
                          <w:lang w:val="en-US"/>
                        </w:rPr>
                        <w:t xml:space="preserve"> </w:t>
                      </w:r>
                      <w:proofErr w:type="spellStart"/>
                      <w:r w:rsidRPr="00BE1799">
                        <w:rPr>
                          <w:rFonts w:ascii="Calibri" w:hAnsi="Calibri"/>
                          <w:b/>
                          <w:bCs/>
                          <w:color w:val="666666"/>
                          <w:kern w:val="24"/>
                          <w:sz w:val="22"/>
                          <w:szCs w:val="22"/>
                          <w:lang w:val="en-US"/>
                        </w:rPr>
                        <w:t>della</w:t>
                      </w:r>
                      <w:proofErr w:type="spellEnd"/>
                      <w:r w:rsidRPr="00BE1799">
                        <w:rPr>
                          <w:rFonts w:ascii="Calibri" w:hAnsi="Calibri"/>
                          <w:b/>
                          <w:bCs/>
                          <w:color w:val="666666"/>
                          <w:kern w:val="24"/>
                          <w:sz w:val="22"/>
                          <w:szCs w:val="22"/>
                          <w:lang w:val="en-US"/>
                        </w:rPr>
                        <w:t xml:space="preserve"> community</w:t>
                      </w:r>
                    </w:p>
                  </w:txbxContent>
                </v:textbox>
              </v:shape>
            </w:pict>
          </mc:Fallback>
        </mc:AlternateContent>
      </w:r>
      <w:r w:rsidRPr="003412A0">
        <w:rPr>
          <w:noProof/>
        </w:rPr>
        <w:drawing>
          <wp:anchor distT="0" distB="0" distL="114300" distR="114300" simplePos="0" relativeHeight="251684864" behindDoc="0" locked="0" layoutInCell="1" allowOverlap="1" wp14:anchorId="3FB874FB" wp14:editId="226C91CF">
            <wp:simplePos x="0" y="0"/>
            <wp:positionH relativeFrom="column">
              <wp:posOffset>2138045</wp:posOffset>
            </wp:positionH>
            <wp:positionV relativeFrom="paragraph">
              <wp:posOffset>2179320</wp:posOffset>
            </wp:positionV>
            <wp:extent cx="182245" cy="374650"/>
            <wp:effectExtent l="0" t="0" r="8255" b="6350"/>
            <wp:wrapNone/>
            <wp:docPr id="461" name="Immagin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7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2245" cy="374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412A0">
        <w:rPr>
          <w:noProof/>
        </w:rPr>
        <mc:AlternateContent>
          <mc:Choice Requires="wps">
            <w:drawing>
              <wp:anchor distT="0" distB="0" distL="114300" distR="114300" simplePos="0" relativeHeight="251685888" behindDoc="0" locked="0" layoutInCell="1" allowOverlap="1" wp14:anchorId="3A2276C2" wp14:editId="5732D208">
                <wp:simplePos x="0" y="0"/>
                <wp:positionH relativeFrom="column">
                  <wp:posOffset>2295525</wp:posOffset>
                </wp:positionH>
                <wp:positionV relativeFrom="paragraph">
                  <wp:posOffset>2169160</wp:posOffset>
                </wp:positionV>
                <wp:extent cx="2697480" cy="262255"/>
                <wp:effectExtent l="0" t="0" r="0" b="0"/>
                <wp:wrapNone/>
                <wp:docPr id="74" name="Casella di testo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97480" cy="262255"/>
                        </a:xfrm>
                        <a:prstGeom prst="rect">
                          <a:avLst/>
                        </a:prstGeom>
                        <a:noFill/>
                      </wps:spPr>
                      <wps:txbx>
                        <w:txbxContent>
                          <w:p w14:paraId="6092B32B" w14:textId="77777777" w:rsidR="00EC69F0" w:rsidRPr="0040163C" w:rsidRDefault="00EC69F0"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Gestore</w:t>
                            </w:r>
                            <w:proofErr w:type="spellEnd"/>
                            <w:r w:rsidRPr="00BE1799">
                              <w:rPr>
                                <w:rFonts w:ascii="Calibri" w:hAnsi="Calibri"/>
                                <w:b/>
                                <w:bCs/>
                                <w:color w:val="666666"/>
                                <w:kern w:val="24"/>
                                <w:sz w:val="22"/>
                                <w:szCs w:val="22"/>
                                <w:lang w:val="en-US"/>
                              </w:rPr>
                              <w:t xml:space="preserve"> </w:t>
                            </w:r>
                            <w:proofErr w:type="spellStart"/>
                            <w:r w:rsidRPr="00BE1799">
                              <w:rPr>
                                <w:rFonts w:ascii="Calibri" w:hAnsi="Calibri"/>
                                <w:b/>
                                <w:bCs/>
                                <w:color w:val="666666"/>
                                <w:kern w:val="24"/>
                                <w:sz w:val="22"/>
                                <w:szCs w:val="22"/>
                                <w:lang w:val="en-US"/>
                              </w:rPr>
                              <w:t>della</w:t>
                            </w:r>
                            <w:proofErr w:type="spellEnd"/>
                            <w:r w:rsidRPr="00BE1799">
                              <w:rPr>
                                <w:rFonts w:ascii="Calibri" w:hAnsi="Calibri"/>
                                <w:b/>
                                <w:bCs/>
                                <w:color w:val="666666"/>
                                <w:kern w:val="24"/>
                                <w:sz w:val="22"/>
                                <w:szCs w:val="22"/>
                                <w:lang w:val="en-US"/>
                              </w:rPr>
                              <w:t xml:space="preserve"> community</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3A2276C2" id="Casella di testo 74" o:spid="_x0000_s1131" type="#_x0000_t202" style="position:absolute;left:0;text-align:left;margin-left:180.75pt;margin-top:170.8pt;width:212.4pt;height:20.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" filled="f" stroked="f">
                <v:textbox style="mso-fit-shape-to-text:t">
                  <w:txbxContent>
                    <w:p w14:paraId="6092B32B" w14:textId="77777777" w:rsidR="00EC69F0" w:rsidRPr="0040163C" w:rsidRDefault="00EC69F0"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Gestore</w:t>
                      </w:r>
                      <w:proofErr w:type="spellEnd"/>
                      <w:r w:rsidRPr="00BE1799">
                        <w:rPr>
                          <w:rFonts w:ascii="Calibri" w:hAnsi="Calibri"/>
                          <w:b/>
                          <w:bCs/>
                          <w:color w:val="666666"/>
                          <w:kern w:val="24"/>
                          <w:sz w:val="22"/>
                          <w:szCs w:val="22"/>
                          <w:lang w:val="en-US"/>
                        </w:rPr>
                        <w:t xml:space="preserve"> </w:t>
                      </w:r>
                      <w:proofErr w:type="spellStart"/>
                      <w:r w:rsidRPr="00BE1799">
                        <w:rPr>
                          <w:rFonts w:ascii="Calibri" w:hAnsi="Calibri"/>
                          <w:b/>
                          <w:bCs/>
                          <w:color w:val="666666"/>
                          <w:kern w:val="24"/>
                          <w:sz w:val="22"/>
                          <w:szCs w:val="22"/>
                          <w:lang w:val="en-US"/>
                        </w:rPr>
                        <w:t>della</w:t>
                      </w:r>
                      <w:proofErr w:type="spellEnd"/>
                      <w:r w:rsidRPr="00BE1799">
                        <w:rPr>
                          <w:rFonts w:ascii="Calibri" w:hAnsi="Calibri"/>
                          <w:b/>
                          <w:bCs/>
                          <w:color w:val="666666"/>
                          <w:kern w:val="24"/>
                          <w:sz w:val="22"/>
                          <w:szCs w:val="22"/>
                          <w:lang w:val="en-US"/>
                        </w:rPr>
                        <w:t xml:space="preserve"> community</w:t>
                      </w:r>
                    </w:p>
                  </w:txbxContent>
                </v:textbox>
              </v:shape>
            </w:pict>
          </mc:Fallback>
        </mc:AlternateContent>
      </w:r>
      <w:r w:rsidRPr="003412A0">
        <w:rPr>
          <w:noProof/>
        </w:rPr>
        <w:drawing>
          <wp:anchor distT="0" distB="0" distL="114300" distR="114300" simplePos="0" relativeHeight="251686912" behindDoc="0" locked="0" layoutInCell="1" allowOverlap="1" wp14:anchorId="53B069C7" wp14:editId="31D6CE36">
            <wp:simplePos x="0" y="0"/>
            <wp:positionH relativeFrom="column">
              <wp:posOffset>2142490</wp:posOffset>
            </wp:positionH>
            <wp:positionV relativeFrom="paragraph">
              <wp:posOffset>2815590</wp:posOffset>
            </wp:positionV>
            <wp:extent cx="182245" cy="374650"/>
            <wp:effectExtent l="0" t="0" r="8255" b="6350"/>
            <wp:wrapNone/>
            <wp:docPr id="460" name="Immagin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2245" cy="374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412A0">
        <w:rPr>
          <w:noProof/>
        </w:rPr>
        <mc:AlternateContent>
          <mc:Choice Requires="wps">
            <w:drawing>
              <wp:anchor distT="0" distB="0" distL="114300" distR="114300" simplePos="0" relativeHeight="251687936" behindDoc="0" locked="0" layoutInCell="1" allowOverlap="1" wp14:anchorId="18B1BC12" wp14:editId="7588B8D5">
                <wp:simplePos x="0" y="0"/>
                <wp:positionH relativeFrom="column">
                  <wp:posOffset>2299970</wp:posOffset>
                </wp:positionH>
                <wp:positionV relativeFrom="paragraph">
                  <wp:posOffset>2806065</wp:posOffset>
                </wp:positionV>
                <wp:extent cx="2697480" cy="262255"/>
                <wp:effectExtent l="0" t="0" r="0" b="0"/>
                <wp:wrapNone/>
                <wp:docPr id="459" name="Casella di testo 4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97480" cy="262255"/>
                        </a:xfrm>
                        <a:prstGeom prst="rect">
                          <a:avLst/>
                        </a:prstGeom>
                        <a:noFill/>
                      </wps:spPr>
                      <wps:txbx>
                        <w:txbxContent>
                          <w:p w14:paraId="7DAF1DFE" w14:textId="77777777" w:rsidR="00EC69F0" w:rsidRPr="0040163C" w:rsidRDefault="00EC69F0"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Gestore</w:t>
                            </w:r>
                            <w:proofErr w:type="spellEnd"/>
                            <w:r w:rsidRPr="00BE1799">
                              <w:rPr>
                                <w:rFonts w:ascii="Calibri" w:hAnsi="Calibri"/>
                                <w:b/>
                                <w:bCs/>
                                <w:color w:val="666666"/>
                                <w:kern w:val="24"/>
                                <w:sz w:val="22"/>
                                <w:szCs w:val="22"/>
                                <w:lang w:val="en-US"/>
                              </w:rPr>
                              <w:t xml:space="preserve"> </w:t>
                            </w:r>
                            <w:proofErr w:type="spellStart"/>
                            <w:r w:rsidRPr="00BE1799">
                              <w:rPr>
                                <w:rFonts w:ascii="Calibri" w:hAnsi="Calibri"/>
                                <w:b/>
                                <w:bCs/>
                                <w:color w:val="666666"/>
                                <w:kern w:val="24"/>
                                <w:sz w:val="22"/>
                                <w:szCs w:val="22"/>
                                <w:lang w:val="en-US"/>
                              </w:rPr>
                              <w:t>della</w:t>
                            </w:r>
                            <w:proofErr w:type="spellEnd"/>
                            <w:r w:rsidRPr="00BE1799">
                              <w:rPr>
                                <w:rFonts w:ascii="Calibri" w:hAnsi="Calibri"/>
                                <w:b/>
                                <w:bCs/>
                                <w:color w:val="666666"/>
                                <w:kern w:val="24"/>
                                <w:sz w:val="22"/>
                                <w:szCs w:val="22"/>
                                <w:lang w:val="en-US"/>
                              </w:rPr>
                              <w:t xml:space="preserve"> community</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18B1BC12" id="Casella di testo 459" o:spid="_x0000_s1132" type="#_x0000_t202" style="position:absolute;left:0;text-align:left;margin-left:181.1pt;margin-top:220.95pt;width:212.4pt;height:20.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" filled="f" stroked="f">
                <v:textbox style="mso-fit-shape-to-text:t">
                  <w:txbxContent>
                    <w:p w14:paraId="7DAF1DFE" w14:textId="77777777" w:rsidR="00EC69F0" w:rsidRPr="0040163C" w:rsidRDefault="00EC69F0"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Gestore</w:t>
                      </w:r>
                      <w:proofErr w:type="spellEnd"/>
                      <w:r w:rsidRPr="00BE1799">
                        <w:rPr>
                          <w:rFonts w:ascii="Calibri" w:hAnsi="Calibri"/>
                          <w:b/>
                          <w:bCs/>
                          <w:color w:val="666666"/>
                          <w:kern w:val="24"/>
                          <w:sz w:val="22"/>
                          <w:szCs w:val="22"/>
                          <w:lang w:val="en-US"/>
                        </w:rPr>
                        <w:t xml:space="preserve"> </w:t>
                      </w:r>
                      <w:proofErr w:type="spellStart"/>
                      <w:r w:rsidRPr="00BE1799">
                        <w:rPr>
                          <w:rFonts w:ascii="Calibri" w:hAnsi="Calibri"/>
                          <w:b/>
                          <w:bCs/>
                          <w:color w:val="666666"/>
                          <w:kern w:val="24"/>
                          <w:sz w:val="22"/>
                          <w:szCs w:val="22"/>
                          <w:lang w:val="en-US"/>
                        </w:rPr>
                        <w:t>della</w:t>
                      </w:r>
                      <w:proofErr w:type="spellEnd"/>
                      <w:r w:rsidRPr="00BE1799">
                        <w:rPr>
                          <w:rFonts w:ascii="Calibri" w:hAnsi="Calibri"/>
                          <w:b/>
                          <w:bCs/>
                          <w:color w:val="666666"/>
                          <w:kern w:val="24"/>
                          <w:sz w:val="22"/>
                          <w:szCs w:val="22"/>
                          <w:lang w:val="en-US"/>
                        </w:rPr>
                        <w:t xml:space="preserve"> community</w:t>
                      </w:r>
                    </w:p>
                  </w:txbxContent>
                </v:textbox>
              </v:shape>
            </w:pict>
          </mc:Fallback>
        </mc:AlternateContent>
      </w:r>
    </w:p>
    <w:p w14:paraId="1881F409" w14:textId="77777777" w:rsidR="00BE0A69" w:rsidRPr="003412A0" w:rsidRDefault="00BE0A69" w:rsidP="00BE0A69"/>
    <w:p w14:paraId="4C7BBB03" w14:textId="77777777" w:rsidR="00BE0A69" w:rsidRPr="003412A0" w:rsidRDefault="00BE0A69" w:rsidP="00BE0A69"/>
    <w:p w14:paraId="41C22F57" w14:textId="77777777" w:rsidR="00BE0A69" w:rsidRPr="003412A0" w:rsidRDefault="00BE0A69" w:rsidP="00BE0A69"/>
    <w:p w14:paraId="519F00DC" w14:textId="77777777" w:rsidR="00BE0A69" w:rsidRPr="003412A0" w:rsidRDefault="00BE0A69" w:rsidP="00BE0A69"/>
    <w:p w14:paraId="5BF0D31C" w14:textId="77777777" w:rsidR="00BE0A69" w:rsidRPr="003412A0" w:rsidRDefault="00BE0A69" w:rsidP="00BE0A69"/>
    <w:p w14:paraId="40DFB52F" w14:textId="77777777" w:rsidR="00BE0A69" w:rsidRPr="003412A0" w:rsidRDefault="00BE0A69" w:rsidP="00BE0A69"/>
    <w:p w14:paraId="6136A802" w14:textId="77777777" w:rsidR="00BE0A69" w:rsidRPr="003412A0" w:rsidRDefault="00BE0A69" w:rsidP="00BE0A69"/>
    <w:p w14:paraId="08D85010" w14:textId="77777777" w:rsidR="00BE0A69" w:rsidRPr="003412A0" w:rsidRDefault="00BE0A69" w:rsidP="00BE0A69"/>
    <w:p w14:paraId="6D842889" w14:textId="77777777" w:rsidR="00BE0A69" w:rsidRPr="003412A0" w:rsidRDefault="00BE0A69" w:rsidP="00BE0A69"/>
    <w:p w14:paraId="02140EDA" w14:textId="77777777" w:rsidR="00BE0A69" w:rsidRPr="003412A0" w:rsidRDefault="00BE0A69" w:rsidP="00BE0A69"/>
    <w:p w14:paraId="568A7711" w14:textId="77777777" w:rsidR="00BE0A69" w:rsidRPr="003412A0" w:rsidRDefault="00BE0A69" w:rsidP="00BE0A69"/>
    <w:p w14:paraId="1906B806" w14:textId="77777777" w:rsidR="00BE0A69" w:rsidRPr="003412A0" w:rsidRDefault="00BE0A69" w:rsidP="00BE0A69"/>
    <w:p w14:paraId="31CE776D" w14:textId="77777777" w:rsidR="00BE0A69" w:rsidRPr="003412A0" w:rsidRDefault="00BE0A69" w:rsidP="00BE0A69"/>
    <w:p w14:paraId="58C861BE" w14:textId="77777777" w:rsidR="00BE0A69" w:rsidRPr="003412A0" w:rsidRDefault="00BE0A69" w:rsidP="00BE0A69"/>
    <w:p w14:paraId="1A5AAB5D" w14:textId="77777777" w:rsidR="00BE0A69" w:rsidRPr="003412A0" w:rsidRDefault="00BE0A69" w:rsidP="00BE0A69"/>
    <w:p w14:paraId="26AF6975" w14:textId="77777777" w:rsidR="00BE0A69" w:rsidRPr="003412A0" w:rsidRDefault="00BE0A69" w:rsidP="00BE0A69"/>
    <w:p w14:paraId="326D7789" w14:textId="77777777" w:rsidR="00BE0A69" w:rsidRPr="003412A0" w:rsidRDefault="00BE0A69" w:rsidP="00BE0A69"/>
    <w:p w14:paraId="2C8F87EE" w14:textId="77777777" w:rsidR="00BE0A69" w:rsidRPr="003412A0" w:rsidRDefault="00BE0A69" w:rsidP="00BE0A69"/>
    <w:p w14:paraId="195E820A" w14:textId="77777777" w:rsidR="00BE0A69" w:rsidRPr="003412A0" w:rsidRDefault="00BE0A69" w:rsidP="00BE0A69"/>
    <w:p w14:paraId="59AF8589" w14:textId="77777777" w:rsidR="00BE0A69" w:rsidRPr="003412A0" w:rsidRDefault="00BE0A69" w:rsidP="00BE0A69"/>
    <w:p w14:paraId="3DA2B2AF" w14:textId="77777777" w:rsidR="00BE0A69" w:rsidRPr="003412A0" w:rsidRDefault="00BE0A69" w:rsidP="00BE0A69"/>
    <w:p w14:paraId="25ADBC37" w14:textId="77777777" w:rsidR="00BE0A69" w:rsidRPr="003412A0" w:rsidRDefault="00BE0A69" w:rsidP="00BE0A69"/>
    <w:p w14:paraId="151A5F40" w14:textId="77777777" w:rsidR="00BE0A69" w:rsidRPr="003412A0" w:rsidRDefault="00BE0A69" w:rsidP="00BE0A69"/>
    <w:p w14:paraId="2FC4E8DA" w14:textId="77777777" w:rsidR="00BE0A69" w:rsidRPr="003412A0" w:rsidRDefault="00BE0A69" w:rsidP="00BE0A69"/>
    <w:p w14:paraId="3025BB6D" w14:textId="77777777" w:rsidR="00BE0A69" w:rsidRPr="003412A0" w:rsidRDefault="00BE0A69" w:rsidP="00BE0A69"/>
    <w:p w14:paraId="32942256" w14:textId="77777777" w:rsidR="00BE0A69" w:rsidRPr="003412A0" w:rsidRDefault="00BE0A69" w:rsidP="000A2313">
      <w:pPr>
        <w:pStyle w:val="Titolo3"/>
        <w:keepNext w:val="0"/>
        <w:widowControl w:val="0"/>
        <w:numPr>
          <w:ilvl w:val="2"/>
          <w:numId w:val="6"/>
        </w:numPr>
        <w:tabs>
          <w:tab w:val="clear" w:pos="1080"/>
        </w:tabs>
        <w:spacing w:before="360" w:after="240" w:line="240" w:lineRule="auto"/>
        <w:contextualSpacing w:val="0"/>
        <w:rPr>
          <w:bCs/>
          <w:sz w:val="22"/>
        </w:rPr>
        <w:sectPr w:rsidR="00BE0A69" w:rsidRPr="003412A0" w:rsidSect="00BE0A69">
          <w:headerReference w:type="default" r:id="rId13"/>
          <w:footerReference w:type="default" r:id="rId14"/>
          <w:pgSz w:w="11906" w:h="16838"/>
          <w:pgMar w:top="1134" w:right="1134" w:bottom="1134" w:left="1134" w:header="720" w:footer="720" w:gutter="0"/>
          <w:cols w:space="708"/>
          <w:docGrid w:linePitch="360"/>
        </w:sectPr>
      </w:pPr>
    </w:p>
    <w:p w14:paraId="77F5F9A2" w14:textId="77777777" w:rsidR="00BE0A69" w:rsidRPr="003412A0" w:rsidRDefault="00BE0A69" w:rsidP="00BE0A69">
      <w:pPr>
        <w:pStyle w:val="Nessunaspaziatura"/>
        <w:rPr>
          <w:b/>
          <w:sz w:val="22"/>
          <w:szCs w:val="22"/>
          <w:u w:val="single"/>
        </w:rPr>
      </w:pPr>
      <w:bookmarkStart w:id="214" w:name="_Toc501617189"/>
      <w:r w:rsidRPr="003412A0">
        <w:rPr>
          <w:b/>
          <w:noProof/>
          <w:sz w:val="22"/>
          <w:szCs w:val="22"/>
          <w:u w:val="single"/>
        </w:rPr>
        <w:lastRenderedPageBreak/>
        <mc:AlternateContent>
          <mc:Choice Requires="wpg">
            <w:drawing>
              <wp:anchor distT="0" distB="0" distL="114300" distR="114300" simplePos="0" relativeHeight="251688960" behindDoc="0" locked="0" layoutInCell="1" allowOverlap="1" wp14:anchorId="1927A95C" wp14:editId="2198EA24">
                <wp:simplePos x="0" y="0"/>
                <wp:positionH relativeFrom="column">
                  <wp:posOffset>219075</wp:posOffset>
                </wp:positionH>
                <wp:positionV relativeFrom="paragraph">
                  <wp:posOffset>518795</wp:posOffset>
                </wp:positionV>
                <wp:extent cx="8276590" cy="4933950"/>
                <wp:effectExtent l="0" t="0" r="0" b="19050"/>
                <wp:wrapNone/>
                <wp:docPr id="419" name="Gruppo 4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276590" cy="4933950"/>
                          <a:chOff x="1479" y="2283"/>
                          <a:chExt cx="13034" cy="7770"/>
                        </a:xfrm>
                      </wpg:grpSpPr>
                      <wps:wsp>
                        <wps:cNvPr id="420" name="Rettangolo 8"/>
                        <wps:cNvSpPr>
                          <a:spLocks noChangeArrowheads="1"/>
                        </wps:cNvSpPr>
                        <wps:spPr bwMode="auto">
                          <a:xfrm>
                            <a:off x="5100" y="2283"/>
                            <a:ext cx="3145" cy="767"/>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287A4B85" w14:textId="77777777" w:rsidR="00EC69F0" w:rsidRPr="0040163C" w:rsidRDefault="00EC69F0" w:rsidP="00BE0A69">
                              <w:pPr>
                                <w:pStyle w:val="NormaleWeb"/>
                                <w:spacing w:before="0" w:beforeAutospacing="0" w:after="0" w:afterAutospacing="0"/>
                                <w:jc w:val="center"/>
                                <w:rPr>
                                  <w:sz w:val="22"/>
                                  <w:szCs w:val="22"/>
                                </w:rPr>
                              </w:pPr>
                              <w:proofErr w:type="spellStart"/>
                              <w:r w:rsidRPr="0040163C">
                                <w:rPr>
                                  <w:rFonts w:ascii="Calibri" w:hAnsi="Calibri"/>
                                  <w:color w:val="000000"/>
                                  <w:kern w:val="24"/>
                                  <w:sz w:val="22"/>
                                  <w:szCs w:val="22"/>
                                  <w:lang w:val="en-US"/>
                                </w:rPr>
                                <w:t>Attivazione</w:t>
                              </w:r>
                              <w:proofErr w:type="spellEnd"/>
                              <w:r w:rsidRPr="0040163C">
                                <w:rPr>
                                  <w:rFonts w:ascii="Calibri" w:hAnsi="Calibri"/>
                                  <w:color w:val="000000"/>
                                  <w:kern w:val="24"/>
                                  <w:sz w:val="22"/>
                                  <w:szCs w:val="22"/>
                                  <w:lang w:val="en-US"/>
                                </w:rPr>
                                <w:t xml:space="preserve"> survey di </w:t>
                              </w:r>
                              <w:proofErr w:type="spellStart"/>
                              <w:r w:rsidRPr="0040163C">
                                <w:rPr>
                                  <w:rFonts w:ascii="Calibri" w:hAnsi="Calibri"/>
                                  <w:color w:val="000000"/>
                                  <w:kern w:val="24"/>
                                  <w:sz w:val="22"/>
                                  <w:szCs w:val="22"/>
                                  <w:lang w:val="en-US"/>
                                </w:rPr>
                                <w:t>monitoraggio</w:t>
                              </w:r>
                              <w:proofErr w:type="spellEnd"/>
                            </w:p>
                          </w:txbxContent>
                        </wps:txbx>
                        <wps:bodyPr rot="0" vert="horz" wrap="square" lIns="91440" tIns="45720" rIns="91440" bIns="45720" anchor="ctr" anchorCtr="0" upright="1">
                          <a:noAutofit/>
                        </wps:bodyPr>
                      </wps:wsp>
                      <wps:wsp>
                        <wps:cNvPr id="421" name="Rettangolo 9"/>
                        <wps:cNvSpPr>
                          <a:spLocks noChangeArrowheads="1"/>
                        </wps:cNvSpPr>
                        <wps:spPr bwMode="auto">
                          <a:xfrm>
                            <a:off x="1479" y="3408"/>
                            <a:ext cx="3145" cy="532"/>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58ED0844" w14:textId="77777777" w:rsidR="00EC69F0" w:rsidRPr="0040163C" w:rsidRDefault="00EC69F0" w:rsidP="00BE0A69">
                              <w:pPr>
                                <w:pStyle w:val="NormaleWeb"/>
                                <w:spacing w:before="0" w:beforeAutospacing="0" w:after="0" w:afterAutospacing="0"/>
                                <w:jc w:val="center"/>
                                <w:rPr>
                                  <w:sz w:val="22"/>
                                  <w:szCs w:val="22"/>
                                </w:rPr>
                              </w:pPr>
                              <w:proofErr w:type="spellStart"/>
                              <w:r w:rsidRPr="0040163C">
                                <w:rPr>
                                  <w:rFonts w:ascii="Calibri" w:hAnsi="Calibri"/>
                                  <w:color w:val="000000"/>
                                  <w:kern w:val="24"/>
                                  <w:sz w:val="22"/>
                                  <w:szCs w:val="22"/>
                                  <w:lang w:val="en-US"/>
                                </w:rPr>
                                <w:t>Normativa</w:t>
                              </w:r>
                              <w:proofErr w:type="spellEnd"/>
                              <w:r w:rsidRPr="0040163C">
                                <w:rPr>
                                  <w:rFonts w:ascii="Calibri" w:hAnsi="Calibri"/>
                                  <w:color w:val="000000"/>
                                  <w:kern w:val="24"/>
                                  <w:sz w:val="22"/>
                                  <w:szCs w:val="22"/>
                                  <w:lang w:val="en-US"/>
                                </w:rPr>
                                <w:t xml:space="preserve"> e </w:t>
                              </w:r>
                              <w:proofErr w:type="spellStart"/>
                              <w:r w:rsidRPr="0040163C">
                                <w:rPr>
                                  <w:rFonts w:ascii="Calibri" w:hAnsi="Calibri"/>
                                  <w:color w:val="000000"/>
                                  <w:kern w:val="24"/>
                                  <w:sz w:val="22"/>
                                  <w:szCs w:val="22"/>
                                  <w:lang w:val="en-US"/>
                                </w:rPr>
                                <w:t>tecnologia</w:t>
                              </w:r>
                              <w:proofErr w:type="spellEnd"/>
                            </w:p>
                          </w:txbxContent>
                        </wps:txbx>
                        <wps:bodyPr rot="0" vert="horz" wrap="square" lIns="91440" tIns="45720" rIns="91440" bIns="45720" anchor="ctr" anchorCtr="0" upright="1">
                          <a:noAutofit/>
                        </wps:bodyPr>
                      </wps:wsp>
                      <wps:wsp>
                        <wps:cNvPr id="422" name="Rettangolo 10"/>
                        <wps:cNvSpPr>
                          <a:spLocks noChangeArrowheads="1"/>
                        </wps:cNvSpPr>
                        <wps:spPr bwMode="auto">
                          <a:xfrm>
                            <a:off x="5094" y="4305"/>
                            <a:ext cx="3305" cy="733"/>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2613DAC6" w14:textId="77777777" w:rsidR="00EC69F0" w:rsidRPr="0040163C" w:rsidRDefault="00EC69F0" w:rsidP="00BE0A69">
                              <w:pPr>
                                <w:pStyle w:val="NormaleWeb"/>
                                <w:spacing w:before="0" w:beforeAutospacing="0" w:after="0" w:afterAutospacing="0"/>
                                <w:jc w:val="center"/>
                                <w:rPr>
                                  <w:sz w:val="22"/>
                                  <w:szCs w:val="22"/>
                                </w:rPr>
                              </w:pPr>
                              <w:proofErr w:type="spellStart"/>
                              <w:r w:rsidRPr="0040163C">
                                <w:rPr>
                                  <w:rFonts w:ascii="Calibri" w:hAnsi="Calibri"/>
                                  <w:color w:val="000000"/>
                                  <w:kern w:val="24"/>
                                  <w:sz w:val="22"/>
                                  <w:szCs w:val="22"/>
                                  <w:lang w:val="en-US"/>
                                </w:rPr>
                                <w:t>Identificazione</w:t>
                              </w:r>
                              <w:proofErr w:type="spellEnd"/>
                              <w:r w:rsidRPr="0040163C">
                                <w:rPr>
                                  <w:rFonts w:ascii="Calibri" w:hAnsi="Calibri"/>
                                  <w:color w:val="000000"/>
                                  <w:kern w:val="24"/>
                                  <w:sz w:val="22"/>
                                  <w:szCs w:val="22"/>
                                  <w:lang w:val="en-US"/>
                                </w:rPr>
                                <w:t xml:space="preserve"> </w:t>
                              </w:r>
                              <w:proofErr w:type="spellStart"/>
                              <w:r w:rsidRPr="0040163C">
                                <w:rPr>
                                  <w:rFonts w:ascii="Calibri" w:hAnsi="Calibri"/>
                                  <w:color w:val="000000"/>
                                  <w:kern w:val="24"/>
                                  <w:sz w:val="22"/>
                                  <w:szCs w:val="22"/>
                                  <w:lang w:val="en-US"/>
                                </w:rPr>
                                <w:t>necessità</w:t>
                              </w:r>
                              <w:proofErr w:type="spellEnd"/>
                              <w:r w:rsidRPr="0040163C">
                                <w:rPr>
                                  <w:rFonts w:ascii="Calibri" w:hAnsi="Calibri"/>
                                  <w:color w:val="000000"/>
                                  <w:kern w:val="24"/>
                                  <w:sz w:val="22"/>
                                  <w:szCs w:val="22"/>
                                  <w:lang w:val="en-US"/>
                                </w:rPr>
                                <w:t>/</w:t>
                              </w:r>
                              <w:proofErr w:type="spellStart"/>
                              <w:r w:rsidRPr="0040163C">
                                <w:rPr>
                                  <w:rFonts w:ascii="Calibri" w:hAnsi="Calibri"/>
                                  <w:color w:val="000000"/>
                                  <w:kern w:val="24"/>
                                  <w:sz w:val="22"/>
                                  <w:szCs w:val="22"/>
                                  <w:lang w:val="en-US"/>
                                </w:rPr>
                                <w:t>opportuità</w:t>
                              </w:r>
                              <w:proofErr w:type="spellEnd"/>
                            </w:p>
                          </w:txbxContent>
                        </wps:txbx>
                        <wps:bodyPr rot="0" vert="horz" wrap="square" lIns="91440" tIns="45720" rIns="91440" bIns="45720" anchor="ctr" anchorCtr="0" upright="1">
                          <a:noAutofit/>
                        </wps:bodyPr>
                      </wps:wsp>
                      <wps:wsp>
                        <wps:cNvPr id="423" name="Rettangolo 11"/>
                        <wps:cNvSpPr>
                          <a:spLocks noChangeArrowheads="1"/>
                        </wps:cNvSpPr>
                        <wps:spPr bwMode="auto">
                          <a:xfrm>
                            <a:off x="5095" y="5994"/>
                            <a:ext cx="3168" cy="466"/>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7BB7DFAF" w14:textId="77777777" w:rsidR="00EC69F0" w:rsidRPr="0040163C" w:rsidRDefault="00EC69F0" w:rsidP="00BE0A69">
                              <w:pPr>
                                <w:pStyle w:val="NormaleWeb"/>
                                <w:spacing w:before="0" w:beforeAutospacing="0" w:after="0" w:afterAutospacing="0"/>
                                <w:jc w:val="center"/>
                                <w:rPr>
                                  <w:sz w:val="22"/>
                                  <w:szCs w:val="22"/>
                                </w:rPr>
                              </w:pPr>
                              <w:proofErr w:type="spellStart"/>
                              <w:r w:rsidRPr="0040163C">
                                <w:rPr>
                                  <w:rFonts w:ascii="Calibri" w:hAnsi="Calibri"/>
                                  <w:color w:val="000000"/>
                                  <w:kern w:val="24"/>
                                  <w:sz w:val="22"/>
                                  <w:szCs w:val="22"/>
                                  <w:lang w:val="en-US"/>
                                </w:rPr>
                                <w:t>Delibera</w:t>
                              </w:r>
                              <w:proofErr w:type="spellEnd"/>
                            </w:p>
                          </w:txbxContent>
                        </wps:txbx>
                        <wps:bodyPr rot="0" vert="horz" wrap="square" lIns="91440" tIns="45720" rIns="91440" bIns="45720" anchor="ctr" anchorCtr="0" upright="1">
                          <a:noAutofit/>
                        </wps:bodyPr>
                      </wps:wsp>
                      <wps:wsp>
                        <wps:cNvPr id="424" name="Rettangolo 12"/>
                        <wps:cNvSpPr>
                          <a:spLocks noChangeArrowheads="1"/>
                        </wps:cNvSpPr>
                        <wps:spPr bwMode="auto">
                          <a:xfrm>
                            <a:off x="5095" y="5256"/>
                            <a:ext cx="3168" cy="470"/>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0FCD2570" w14:textId="77777777" w:rsidR="00EC69F0" w:rsidRPr="0040163C" w:rsidRDefault="00EC69F0" w:rsidP="00BE0A69">
                              <w:pPr>
                                <w:pStyle w:val="NormaleWeb"/>
                                <w:spacing w:before="0" w:beforeAutospacing="0" w:after="0" w:afterAutospacing="0"/>
                                <w:jc w:val="center"/>
                                <w:rPr>
                                  <w:sz w:val="22"/>
                                  <w:szCs w:val="22"/>
                                </w:rPr>
                              </w:pPr>
                              <w:proofErr w:type="spellStart"/>
                              <w:r w:rsidRPr="0040163C">
                                <w:rPr>
                                  <w:rFonts w:ascii="Calibri" w:hAnsi="Calibri"/>
                                  <w:color w:val="000000"/>
                                  <w:kern w:val="24"/>
                                  <w:sz w:val="22"/>
                                  <w:szCs w:val="22"/>
                                  <w:lang w:val="en-US"/>
                                </w:rPr>
                                <w:t>Tavolo</w:t>
                              </w:r>
                              <w:proofErr w:type="spellEnd"/>
                              <w:r w:rsidRPr="0040163C">
                                <w:rPr>
                                  <w:rFonts w:ascii="Calibri" w:hAnsi="Calibri"/>
                                  <w:color w:val="000000"/>
                                  <w:kern w:val="24"/>
                                  <w:sz w:val="22"/>
                                  <w:szCs w:val="22"/>
                                  <w:lang w:val="en-US"/>
                                </w:rPr>
                                <w:t xml:space="preserve"> di </w:t>
                              </w:r>
                              <w:proofErr w:type="spellStart"/>
                              <w:r w:rsidRPr="0040163C">
                                <w:rPr>
                                  <w:rFonts w:ascii="Calibri" w:hAnsi="Calibri"/>
                                  <w:color w:val="000000"/>
                                  <w:kern w:val="24"/>
                                  <w:sz w:val="22"/>
                                  <w:szCs w:val="22"/>
                                  <w:lang w:val="en-US"/>
                                </w:rPr>
                                <w:t>lavoro</w:t>
                              </w:r>
                              <w:proofErr w:type="spellEnd"/>
                            </w:p>
                          </w:txbxContent>
                        </wps:txbx>
                        <wps:bodyPr rot="0" vert="horz" wrap="square" lIns="91440" tIns="45720" rIns="91440" bIns="45720" anchor="ctr" anchorCtr="0" upright="1">
                          <a:noAutofit/>
                        </wps:bodyPr>
                      </wps:wsp>
                      <wps:wsp>
                        <wps:cNvPr id="425" name="Rettangolo 13"/>
                        <wps:cNvSpPr>
                          <a:spLocks noChangeArrowheads="1"/>
                        </wps:cNvSpPr>
                        <wps:spPr bwMode="auto">
                          <a:xfrm>
                            <a:off x="1709" y="7034"/>
                            <a:ext cx="3386" cy="576"/>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4EA7FE01" w14:textId="77777777" w:rsidR="00EC69F0" w:rsidRPr="0040163C" w:rsidRDefault="00EC69F0" w:rsidP="00BE0A69">
                              <w:pPr>
                                <w:pStyle w:val="NormaleWeb"/>
                                <w:spacing w:before="0" w:beforeAutospacing="0" w:after="0" w:afterAutospacing="0"/>
                                <w:jc w:val="center"/>
                                <w:rPr>
                                  <w:sz w:val="22"/>
                                  <w:szCs w:val="22"/>
                                </w:rPr>
                              </w:pPr>
                              <w:proofErr w:type="spellStart"/>
                              <w:r w:rsidRPr="0040163C">
                                <w:rPr>
                                  <w:rFonts w:ascii="Calibri" w:hAnsi="Calibri"/>
                                  <w:color w:val="000000"/>
                                  <w:kern w:val="24"/>
                                  <w:sz w:val="22"/>
                                  <w:szCs w:val="22"/>
                                  <w:lang w:val="en-US"/>
                                </w:rPr>
                                <w:t>Creazione</w:t>
                              </w:r>
                              <w:proofErr w:type="spellEnd"/>
                              <w:r w:rsidRPr="0040163C">
                                <w:rPr>
                                  <w:rFonts w:ascii="Calibri" w:hAnsi="Calibri"/>
                                  <w:color w:val="000000"/>
                                  <w:kern w:val="24"/>
                                  <w:sz w:val="22"/>
                                  <w:szCs w:val="22"/>
                                  <w:lang w:val="en-US"/>
                                </w:rPr>
                                <w:t xml:space="preserve"> </w:t>
                              </w:r>
                              <w:proofErr w:type="spellStart"/>
                              <w:r w:rsidRPr="0040163C">
                                <w:rPr>
                                  <w:rFonts w:ascii="Calibri" w:hAnsi="Calibri"/>
                                  <w:color w:val="000000"/>
                                  <w:kern w:val="24"/>
                                  <w:sz w:val="22"/>
                                  <w:szCs w:val="22"/>
                                  <w:lang w:val="en-US"/>
                                </w:rPr>
                                <w:t>nuova</w:t>
                              </w:r>
                              <w:proofErr w:type="spellEnd"/>
                              <w:r w:rsidRPr="0040163C">
                                <w:rPr>
                                  <w:rFonts w:ascii="Calibri" w:hAnsi="Calibri"/>
                                  <w:color w:val="000000"/>
                                  <w:kern w:val="24"/>
                                  <w:sz w:val="22"/>
                                  <w:szCs w:val="22"/>
                                  <w:lang w:val="en-US"/>
                                </w:rPr>
                                <w:t xml:space="preserve"> </w:t>
                              </w:r>
                              <w:proofErr w:type="spellStart"/>
                              <w:r w:rsidRPr="0040163C">
                                <w:rPr>
                                  <w:rFonts w:ascii="Calibri" w:hAnsi="Calibri"/>
                                  <w:color w:val="000000"/>
                                  <w:kern w:val="24"/>
                                  <w:sz w:val="22"/>
                                  <w:szCs w:val="22"/>
                                  <w:lang w:val="en-US"/>
                                </w:rPr>
                                <w:t>soluzione</w:t>
                              </w:r>
                              <w:proofErr w:type="spellEnd"/>
                            </w:p>
                          </w:txbxContent>
                        </wps:txbx>
                        <wps:bodyPr rot="0" vert="horz" wrap="square" lIns="91440" tIns="45720" rIns="91440" bIns="45720" anchor="ctr" anchorCtr="0" upright="1">
                          <a:noAutofit/>
                        </wps:bodyPr>
                      </wps:wsp>
                      <wps:wsp>
                        <wps:cNvPr id="426" name="Connettore 2 15"/>
                        <wps:cNvCnPr>
                          <a:cxnSpLocks noChangeShapeType="1"/>
                        </wps:cNvCnPr>
                        <wps:spPr bwMode="auto">
                          <a:xfrm flipH="1">
                            <a:off x="3051" y="3050"/>
                            <a:ext cx="3621" cy="358"/>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7" name="Connettore 2 16"/>
                        <wps:cNvCnPr>
                          <a:cxnSpLocks noChangeShapeType="1"/>
                        </wps:cNvCnPr>
                        <wps:spPr bwMode="auto">
                          <a:xfrm>
                            <a:off x="2934" y="3742"/>
                            <a:ext cx="3628" cy="532"/>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8" name="Connettore 2 17"/>
                        <wps:cNvCnPr>
                          <a:cxnSpLocks noChangeShapeType="1"/>
                        </wps:cNvCnPr>
                        <wps:spPr bwMode="auto">
                          <a:xfrm>
                            <a:off x="6679" y="5038"/>
                            <a:ext cx="0" cy="218"/>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9" name="Connettore 2 18"/>
                        <wps:cNvCnPr>
                          <a:cxnSpLocks noChangeShapeType="1"/>
                        </wps:cNvCnPr>
                        <wps:spPr bwMode="auto">
                          <a:xfrm>
                            <a:off x="6679" y="5726"/>
                            <a:ext cx="0" cy="268"/>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0" name="Connettore 2 19"/>
                        <wps:cNvCnPr>
                          <a:cxnSpLocks noChangeShapeType="1"/>
                        </wps:cNvCnPr>
                        <wps:spPr bwMode="auto">
                          <a:xfrm flipH="1">
                            <a:off x="3402" y="6460"/>
                            <a:ext cx="3277" cy="574"/>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1" name="CasellaDiTesto 23"/>
                        <wps:cNvSpPr txBox="1">
                          <a:spLocks noChangeArrowheads="1"/>
                        </wps:cNvSpPr>
                        <wps:spPr bwMode="auto">
                          <a:xfrm>
                            <a:off x="10234" y="4937"/>
                            <a:ext cx="1764"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E3A2EF" w14:textId="77777777" w:rsidR="00EC69F0" w:rsidRPr="0040163C" w:rsidRDefault="00EC69F0" w:rsidP="00BE0A69">
                              <w:pPr>
                                <w:pStyle w:val="NormaleWeb"/>
                                <w:spacing w:before="0" w:beforeAutospacing="0" w:after="0" w:afterAutospacing="0"/>
                                <w:rPr>
                                  <w:sz w:val="22"/>
                                  <w:szCs w:val="22"/>
                                </w:rPr>
                              </w:pPr>
                              <w:proofErr w:type="spellStart"/>
                              <w:r w:rsidRPr="0040163C">
                                <w:rPr>
                                  <w:rFonts w:ascii="Calibri" w:hAnsi="Calibri"/>
                                  <w:i/>
                                  <w:iCs/>
                                  <w:color w:val="000000"/>
                                  <w:kern w:val="24"/>
                                  <w:sz w:val="22"/>
                                  <w:szCs w:val="22"/>
                                  <w:lang w:val="en-US"/>
                                </w:rPr>
                                <w:t>C</w:t>
                              </w:r>
                              <w:r>
                                <w:rPr>
                                  <w:rFonts w:ascii="Calibri" w:hAnsi="Calibri"/>
                                  <w:i/>
                                  <w:iCs/>
                                  <w:color w:val="000000"/>
                                  <w:kern w:val="24"/>
                                  <w:sz w:val="22"/>
                                  <w:szCs w:val="22"/>
                                  <w:lang w:val="en-US"/>
                                </w:rPr>
                                <w:t>oinvolg</w:t>
                              </w:r>
                              <w:r w:rsidRPr="0040163C">
                                <w:rPr>
                                  <w:rFonts w:ascii="Calibri" w:hAnsi="Calibri"/>
                                  <w:i/>
                                  <w:iCs/>
                                  <w:color w:val="000000"/>
                                  <w:kern w:val="24"/>
                                  <w:sz w:val="22"/>
                                  <w:szCs w:val="22"/>
                                  <w:lang w:val="en-US"/>
                                </w:rPr>
                                <w:t>e</w:t>
                              </w:r>
                              <w:proofErr w:type="spellEnd"/>
                            </w:p>
                          </w:txbxContent>
                        </wps:txbx>
                        <wps:bodyPr rot="0" vert="horz" wrap="square" lIns="91440" tIns="45720" rIns="91440" bIns="45720" anchor="t" anchorCtr="0" upright="1">
                          <a:spAutoFit/>
                        </wps:bodyPr>
                      </wps:wsp>
                      <pic:pic xmlns:pic="http://schemas.openxmlformats.org/drawingml/2006/picture">
                        <pic:nvPicPr>
                          <pic:cNvPr id="432" name="Immagine 6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8484" y="2521"/>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33" name="Immagine 6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8399" y="4937"/>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34" name="CasellaDiTesto 68"/>
                        <wps:cNvSpPr txBox="1">
                          <a:spLocks noChangeArrowheads="1"/>
                        </wps:cNvSpPr>
                        <wps:spPr bwMode="auto">
                          <a:xfrm>
                            <a:off x="8771" y="4820"/>
                            <a:ext cx="2299" cy="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61B694" w14:textId="77777777" w:rsidR="00EC69F0" w:rsidRPr="0040163C" w:rsidRDefault="00EC69F0"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Gestore</w:t>
                              </w:r>
                              <w:proofErr w:type="spellEnd"/>
                              <w:r w:rsidRPr="00BE1799">
                                <w:rPr>
                                  <w:rFonts w:ascii="Calibri" w:hAnsi="Calibri"/>
                                  <w:b/>
                                  <w:bCs/>
                                  <w:color w:val="666666"/>
                                  <w:kern w:val="24"/>
                                  <w:sz w:val="22"/>
                                  <w:szCs w:val="22"/>
                                  <w:lang w:val="en-US"/>
                                </w:rPr>
                                <w:t xml:space="preserve"> </w:t>
                              </w:r>
                              <w:proofErr w:type="spellStart"/>
                              <w:r w:rsidRPr="00BE1799">
                                <w:rPr>
                                  <w:rFonts w:ascii="Calibri" w:hAnsi="Calibri"/>
                                  <w:b/>
                                  <w:bCs/>
                                  <w:color w:val="666666"/>
                                  <w:kern w:val="24"/>
                                  <w:sz w:val="22"/>
                                  <w:szCs w:val="22"/>
                                  <w:lang w:val="en-US"/>
                                </w:rPr>
                                <w:t>della</w:t>
                              </w:r>
                              <w:proofErr w:type="spellEnd"/>
                              <w:r w:rsidRPr="00BE1799">
                                <w:rPr>
                                  <w:rFonts w:ascii="Calibri" w:hAnsi="Calibri"/>
                                  <w:b/>
                                  <w:bCs/>
                                  <w:color w:val="666666"/>
                                  <w:kern w:val="24"/>
                                  <w:sz w:val="22"/>
                                  <w:szCs w:val="22"/>
                                  <w:lang w:val="en-US"/>
                                </w:rPr>
                                <w:t xml:space="preserve"> community</w:t>
                              </w:r>
                            </w:p>
                          </w:txbxContent>
                        </wps:txbx>
                        <wps:bodyPr rot="0" vert="horz" wrap="square" lIns="91440" tIns="45720" rIns="91440" bIns="45720" anchor="t" anchorCtr="0" upright="1">
                          <a:spAutoFit/>
                        </wps:bodyPr>
                      </wps:wsp>
                      <pic:pic xmlns:pic="http://schemas.openxmlformats.org/drawingml/2006/picture">
                        <pic:nvPicPr>
                          <pic:cNvPr id="435" name="Immagine 7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0740" y="2530"/>
                            <a:ext cx="450" cy="4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36" name="Rettangolo 85"/>
                        <wps:cNvSpPr>
                          <a:spLocks noChangeArrowheads="1"/>
                        </wps:cNvSpPr>
                        <wps:spPr bwMode="auto">
                          <a:xfrm>
                            <a:off x="1693" y="7983"/>
                            <a:ext cx="3401" cy="1039"/>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1E3C8EC7" w14:textId="77777777" w:rsidR="00EC69F0" w:rsidRPr="0040163C" w:rsidRDefault="00EC69F0" w:rsidP="00BE0A69">
                              <w:pPr>
                                <w:pStyle w:val="NormaleWeb"/>
                                <w:spacing w:before="0" w:beforeAutospacing="0" w:after="0" w:afterAutospacing="0"/>
                                <w:jc w:val="center"/>
                                <w:rPr>
                                  <w:sz w:val="22"/>
                                  <w:szCs w:val="22"/>
                                </w:rPr>
                              </w:pPr>
                              <w:r w:rsidRPr="0040163C">
                                <w:rPr>
                                  <w:rFonts w:ascii="Calibri" w:hAnsi="Calibri"/>
                                  <w:color w:val="000000"/>
                                  <w:kern w:val="24"/>
                                  <w:sz w:val="22"/>
                                  <w:szCs w:val="22"/>
                                </w:rPr>
                                <w:t>Identificazione PA coinvolte e PA leader della soluzione + finanziamento</w:t>
                              </w:r>
                            </w:p>
                          </w:txbxContent>
                        </wps:txbx>
                        <wps:bodyPr rot="0" vert="horz" wrap="square" lIns="91440" tIns="45720" rIns="91440" bIns="45720" anchor="ctr" anchorCtr="0" upright="1">
                          <a:noAutofit/>
                        </wps:bodyPr>
                      </wps:wsp>
                      <wps:wsp>
                        <wps:cNvPr id="437" name="Rettangolo 86"/>
                        <wps:cNvSpPr>
                          <a:spLocks noChangeArrowheads="1"/>
                        </wps:cNvSpPr>
                        <wps:spPr bwMode="auto">
                          <a:xfrm>
                            <a:off x="1692" y="9460"/>
                            <a:ext cx="3403" cy="593"/>
                          </a:xfrm>
                          <a:prstGeom prst="rect">
                            <a:avLst/>
                          </a:prstGeom>
                          <a:noFill/>
                          <a:ln w="25400" algn="ctr">
                            <a:solidFill>
                              <a:srgbClr val="385D8A"/>
                            </a:solidFill>
                            <a:prstDash val="sysDash"/>
                            <a:miter lim="800000"/>
                            <a:headEnd/>
                            <a:tailEnd/>
                          </a:ln>
                          <a:extLst>
                            <a:ext uri="{909E8E84-426E-40DD-AFC4-6F175D3DCCD1}">
                              <a14:hiddenFill xmlns:a14="http://schemas.microsoft.com/office/drawing/2010/main">
                                <a:solidFill>
                                  <a:srgbClr val="FFFFFF"/>
                                </a:solidFill>
                              </a14:hiddenFill>
                            </a:ext>
                          </a:extLst>
                        </wps:spPr>
                        <wps:txbx>
                          <w:txbxContent>
                            <w:p w14:paraId="3031A9EB" w14:textId="77777777" w:rsidR="00EC69F0" w:rsidRPr="0040163C" w:rsidRDefault="00EC69F0" w:rsidP="00BE0A69">
                              <w:pPr>
                                <w:pStyle w:val="NormaleWeb"/>
                                <w:spacing w:before="0" w:beforeAutospacing="0" w:after="0" w:afterAutospacing="0"/>
                                <w:jc w:val="center"/>
                                <w:rPr>
                                  <w:sz w:val="22"/>
                                  <w:szCs w:val="22"/>
                                </w:rPr>
                              </w:pPr>
                              <w:proofErr w:type="spellStart"/>
                              <w:r w:rsidRPr="0040163C">
                                <w:rPr>
                                  <w:rFonts w:ascii="Calibri" w:hAnsi="Calibri"/>
                                  <w:color w:val="000000"/>
                                  <w:kern w:val="24"/>
                                  <w:sz w:val="22"/>
                                  <w:szCs w:val="22"/>
                                  <w:lang w:val="en-US"/>
                                </w:rPr>
                                <w:t>Contratto</w:t>
                              </w:r>
                              <w:proofErr w:type="spellEnd"/>
                              <w:r w:rsidRPr="0040163C">
                                <w:rPr>
                                  <w:rFonts w:ascii="Calibri" w:hAnsi="Calibri"/>
                                  <w:color w:val="000000"/>
                                  <w:kern w:val="24"/>
                                  <w:sz w:val="22"/>
                                  <w:szCs w:val="22"/>
                                  <w:lang w:val="en-US"/>
                                </w:rPr>
                                <w:t>/</w:t>
                              </w:r>
                              <w:proofErr w:type="spellStart"/>
                              <w:r w:rsidRPr="0040163C">
                                <w:rPr>
                                  <w:rFonts w:ascii="Calibri" w:hAnsi="Calibri"/>
                                  <w:color w:val="000000"/>
                                  <w:kern w:val="24"/>
                                  <w:sz w:val="22"/>
                                  <w:szCs w:val="22"/>
                                  <w:lang w:val="en-US"/>
                                </w:rPr>
                                <w:t>convenzione</w:t>
                              </w:r>
                              <w:proofErr w:type="spellEnd"/>
                            </w:p>
                          </w:txbxContent>
                        </wps:txbx>
                        <wps:bodyPr rot="0" vert="horz" wrap="square" lIns="91440" tIns="45720" rIns="91440" bIns="45720" anchor="ctr" anchorCtr="0" upright="1">
                          <a:noAutofit/>
                        </wps:bodyPr>
                      </wps:wsp>
                      <wps:wsp>
                        <wps:cNvPr id="438" name="Connettore 2 88"/>
                        <wps:cNvCnPr>
                          <a:cxnSpLocks noChangeShapeType="1"/>
                        </wps:cNvCnPr>
                        <wps:spPr bwMode="auto">
                          <a:xfrm flipH="1">
                            <a:off x="3394" y="7610"/>
                            <a:ext cx="8" cy="373"/>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9" name="CasellaDiTesto 95"/>
                        <wps:cNvSpPr txBox="1">
                          <a:spLocks noChangeArrowheads="1"/>
                        </wps:cNvSpPr>
                        <wps:spPr bwMode="auto">
                          <a:xfrm>
                            <a:off x="5298" y="7982"/>
                            <a:ext cx="2023" cy="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BD4ADB" w14:textId="77777777" w:rsidR="00EC69F0" w:rsidRPr="0040163C" w:rsidRDefault="00EC69F0"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Gestore</w:t>
                              </w:r>
                              <w:proofErr w:type="spellEnd"/>
                              <w:r w:rsidRPr="00BE1799">
                                <w:rPr>
                                  <w:rFonts w:ascii="Calibri" w:hAnsi="Calibri"/>
                                  <w:b/>
                                  <w:bCs/>
                                  <w:color w:val="666666"/>
                                  <w:kern w:val="24"/>
                                  <w:sz w:val="22"/>
                                  <w:szCs w:val="22"/>
                                  <w:lang w:val="en-US"/>
                                </w:rPr>
                                <w:t xml:space="preserve"> </w:t>
                              </w:r>
                              <w:proofErr w:type="spellStart"/>
                              <w:r w:rsidRPr="00BE1799">
                                <w:rPr>
                                  <w:rFonts w:ascii="Calibri" w:hAnsi="Calibri"/>
                                  <w:b/>
                                  <w:bCs/>
                                  <w:color w:val="666666"/>
                                  <w:kern w:val="24"/>
                                  <w:sz w:val="22"/>
                                  <w:szCs w:val="22"/>
                                  <w:lang w:val="en-US"/>
                                </w:rPr>
                                <w:t>della</w:t>
                              </w:r>
                              <w:proofErr w:type="spellEnd"/>
                              <w:r w:rsidRPr="00BE1799">
                                <w:rPr>
                                  <w:rFonts w:ascii="Calibri" w:hAnsi="Calibri"/>
                                  <w:b/>
                                  <w:bCs/>
                                  <w:color w:val="666666"/>
                                  <w:kern w:val="24"/>
                                  <w:sz w:val="22"/>
                                  <w:szCs w:val="22"/>
                                  <w:lang w:val="en-US"/>
                                </w:rPr>
                                <w:t xml:space="preserve"> community</w:t>
                              </w:r>
                            </w:p>
                          </w:txbxContent>
                        </wps:txbx>
                        <wps:bodyPr rot="0" vert="horz" wrap="square" lIns="91440" tIns="45720" rIns="91440" bIns="45720" anchor="t" anchorCtr="0" upright="1">
                          <a:spAutoFit/>
                        </wps:bodyPr>
                      </wps:wsp>
                      <wps:wsp>
                        <wps:cNvPr id="440" name="Connettore 2 69"/>
                        <wps:cNvCnPr>
                          <a:cxnSpLocks noChangeShapeType="1"/>
                        </wps:cNvCnPr>
                        <wps:spPr bwMode="auto">
                          <a:xfrm flipH="1">
                            <a:off x="3393" y="9022"/>
                            <a:ext cx="1" cy="438"/>
                          </a:xfrm>
                          <a:prstGeom prst="straightConnector1">
                            <a:avLst/>
                          </a:prstGeom>
                          <a:noFill/>
                          <a:ln w="9525" algn="ctr">
                            <a:solidFill>
                              <a:srgbClr val="000000"/>
                            </a:solidFill>
                            <a:prstDash val="sysDash"/>
                            <a:round/>
                            <a:headEnd/>
                            <a:tailEnd type="triangle" w="med" len="med"/>
                          </a:ln>
                          <a:extLst>
                            <a:ext uri="{909E8E84-426E-40DD-AFC4-6F175D3DCCD1}">
                              <a14:hiddenFill xmlns:a14="http://schemas.microsoft.com/office/drawing/2010/main">
                                <a:noFill/>
                              </a14:hiddenFill>
                            </a:ext>
                          </a:extLst>
                        </wps:spPr>
                        <wps:bodyPr/>
                      </wps:wsp>
                      <wps:wsp>
                        <wps:cNvPr id="441" name="Rettangolo 43"/>
                        <wps:cNvSpPr>
                          <a:spLocks noChangeArrowheads="1"/>
                        </wps:cNvSpPr>
                        <wps:spPr bwMode="auto">
                          <a:xfrm>
                            <a:off x="5099" y="3412"/>
                            <a:ext cx="3145" cy="532"/>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0BA472C5" w14:textId="77777777" w:rsidR="00EC69F0" w:rsidRPr="0040163C" w:rsidRDefault="00EC69F0" w:rsidP="00BE0A69">
                              <w:pPr>
                                <w:pStyle w:val="NormaleWeb"/>
                                <w:spacing w:before="0" w:beforeAutospacing="0" w:after="0" w:afterAutospacing="0"/>
                                <w:jc w:val="center"/>
                                <w:rPr>
                                  <w:sz w:val="22"/>
                                  <w:szCs w:val="22"/>
                                </w:rPr>
                              </w:pPr>
                              <w:proofErr w:type="spellStart"/>
                              <w:r w:rsidRPr="0040163C">
                                <w:rPr>
                                  <w:rFonts w:ascii="Calibri" w:hAnsi="Calibri"/>
                                  <w:color w:val="000000"/>
                                  <w:kern w:val="24"/>
                                  <w:sz w:val="22"/>
                                  <w:szCs w:val="22"/>
                                  <w:lang w:val="en-US"/>
                                </w:rPr>
                                <w:t>Soddisfazione</w:t>
                              </w:r>
                              <w:proofErr w:type="spellEnd"/>
                              <w:r w:rsidRPr="0040163C">
                                <w:rPr>
                                  <w:rFonts w:ascii="Calibri" w:hAnsi="Calibri"/>
                                  <w:color w:val="000000"/>
                                  <w:kern w:val="24"/>
                                  <w:sz w:val="22"/>
                                  <w:szCs w:val="22"/>
                                  <w:lang w:val="en-US"/>
                                </w:rPr>
                                <w:t xml:space="preserve"> </w:t>
                              </w:r>
                              <w:proofErr w:type="spellStart"/>
                              <w:r w:rsidRPr="0040163C">
                                <w:rPr>
                                  <w:rFonts w:ascii="Calibri" w:hAnsi="Calibri"/>
                                  <w:color w:val="000000"/>
                                  <w:kern w:val="24"/>
                                  <w:sz w:val="22"/>
                                  <w:szCs w:val="22"/>
                                  <w:lang w:val="en-US"/>
                                </w:rPr>
                                <w:t>utilizzatori</w:t>
                              </w:r>
                              <w:proofErr w:type="spellEnd"/>
                            </w:p>
                          </w:txbxContent>
                        </wps:txbx>
                        <wps:bodyPr rot="0" vert="horz" wrap="square" lIns="91440" tIns="45720" rIns="91440" bIns="45720" anchor="ctr" anchorCtr="0" upright="1">
                          <a:noAutofit/>
                        </wps:bodyPr>
                      </wps:wsp>
                      <wps:wsp>
                        <wps:cNvPr id="442" name="Rettangolo 44"/>
                        <wps:cNvSpPr>
                          <a:spLocks noChangeArrowheads="1"/>
                        </wps:cNvSpPr>
                        <wps:spPr bwMode="auto">
                          <a:xfrm>
                            <a:off x="8543" y="3377"/>
                            <a:ext cx="3145" cy="532"/>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56CF7DED" w14:textId="77777777" w:rsidR="00EC69F0" w:rsidRPr="0040163C" w:rsidRDefault="00EC69F0" w:rsidP="00BE0A69">
                              <w:pPr>
                                <w:pStyle w:val="NormaleWeb"/>
                                <w:spacing w:before="0" w:beforeAutospacing="0" w:after="0" w:afterAutospacing="0"/>
                                <w:jc w:val="center"/>
                                <w:rPr>
                                  <w:sz w:val="22"/>
                                  <w:szCs w:val="22"/>
                                </w:rPr>
                              </w:pPr>
                              <w:r w:rsidRPr="0040163C">
                                <w:rPr>
                                  <w:rFonts w:ascii="Calibri" w:hAnsi="Calibri"/>
                                  <w:color w:val="000000"/>
                                  <w:kern w:val="24"/>
                                  <w:sz w:val="22"/>
                                  <w:szCs w:val="22"/>
                                  <w:lang w:val="en-US"/>
                                </w:rPr>
                                <w:t xml:space="preserve">Area </w:t>
                              </w:r>
                              <w:proofErr w:type="spellStart"/>
                              <w:r w:rsidRPr="0040163C">
                                <w:rPr>
                                  <w:rFonts w:ascii="Calibri" w:hAnsi="Calibri"/>
                                  <w:color w:val="000000"/>
                                  <w:kern w:val="24"/>
                                  <w:sz w:val="22"/>
                                  <w:szCs w:val="22"/>
                                  <w:lang w:val="en-US"/>
                                </w:rPr>
                                <w:t>tematica</w:t>
                              </w:r>
                              <w:proofErr w:type="spellEnd"/>
                            </w:p>
                          </w:txbxContent>
                        </wps:txbx>
                        <wps:bodyPr rot="0" vert="horz" wrap="square" lIns="91440" tIns="45720" rIns="91440" bIns="45720" anchor="ctr" anchorCtr="0" upright="1">
                          <a:noAutofit/>
                        </wps:bodyPr>
                      </wps:wsp>
                      <wps:wsp>
                        <wps:cNvPr id="443" name="Connettore 2 45"/>
                        <wps:cNvCnPr>
                          <a:cxnSpLocks noChangeShapeType="1"/>
                        </wps:cNvCnPr>
                        <wps:spPr bwMode="auto">
                          <a:xfrm flipH="1">
                            <a:off x="6671" y="3050"/>
                            <a:ext cx="1" cy="362"/>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4" name="Connettore 2 48"/>
                        <wps:cNvCnPr>
                          <a:cxnSpLocks noChangeShapeType="1"/>
                        </wps:cNvCnPr>
                        <wps:spPr bwMode="auto">
                          <a:xfrm>
                            <a:off x="6673" y="3050"/>
                            <a:ext cx="3443" cy="327"/>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5" name="Connettore 2 61"/>
                        <wps:cNvCnPr>
                          <a:cxnSpLocks noChangeShapeType="1"/>
                        </wps:cNvCnPr>
                        <wps:spPr bwMode="auto">
                          <a:xfrm flipH="1">
                            <a:off x="6680" y="3742"/>
                            <a:ext cx="3436" cy="563"/>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6" name="Rettangolo 71"/>
                        <wps:cNvSpPr>
                          <a:spLocks noChangeArrowheads="1"/>
                        </wps:cNvSpPr>
                        <wps:spPr bwMode="auto">
                          <a:xfrm>
                            <a:off x="8078" y="7014"/>
                            <a:ext cx="3509" cy="650"/>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48940AE3" w14:textId="77777777" w:rsidR="00EC69F0" w:rsidRPr="0040163C" w:rsidRDefault="00EC69F0" w:rsidP="00BE0A69">
                              <w:pPr>
                                <w:pStyle w:val="NormaleWeb"/>
                                <w:spacing w:before="0" w:beforeAutospacing="0" w:after="0" w:afterAutospacing="0"/>
                                <w:jc w:val="center"/>
                                <w:rPr>
                                  <w:sz w:val="22"/>
                                  <w:szCs w:val="22"/>
                                </w:rPr>
                              </w:pPr>
                              <w:proofErr w:type="spellStart"/>
                              <w:r w:rsidRPr="0040163C">
                                <w:rPr>
                                  <w:rFonts w:ascii="Calibri" w:hAnsi="Calibri"/>
                                  <w:color w:val="000000"/>
                                  <w:kern w:val="24"/>
                                  <w:sz w:val="22"/>
                                  <w:szCs w:val="22"/>
                                  <w:lang w:val="en-US"/>
                                </w:rPr>
                                <w:t>Estensione</w:t>
                              </w:r>
                              <w:proofErr w:type="spellEnd"/>
                              <w:r w:rsidRPr="0040163C">
                                <w:rPr>
                                  <w:rFonts w:ascii="Calibri" w:hAnsi="Calibri"/>
                                  <w:color w:val="000000"/>
                                  <w:kern w:val="24"/>
                                  <w:sz w:val="22"/>
                                  <w:szCs w:val="22"/>
                                  <w:lang w:val="en-US"/>
                                </w:rPr>
                                <w:t>/</w:t>
                              </w:r>
                              <w:proofErr w:type="spellStart"/>
                              <w:r w:rsidRPr="0040163C">
                                <w:rPr>
                                  <w:rFonts w:ascii="Calibri" w:hAnsi="Calibri"/>
                                  <w:color w:val="000000"/>
                                  <w:kern w:val="24"/>
                                  <w:sz w:val="22"/>
                                  <w:szCs w:val="22"/>
                                  <w:lang w:val="en-US"/>
                                </w:rPr>
                                <w:t>sviluppo</w:t>
                              </w:r>
                              <w:proofErr w:type="spellEnd"/>
                              <w:r w:rsidRPr="0040163C">
                                <w:rPr>
                                  <w:rFonts w:ascii="Calibri" w:hAnsi="Calibri"/>
                                  <w:color w:val="000000"/>
                                  <w:kern w:val="24"/>
                                  <w:sz w:val="22"/>
                                  <w:szCs w:val="22"/>
                                  <w:lang w:val="en-US"/>
                                </w:rPr>
                                <w:t xml:space="preserve"> </w:t>
                              </w:r>
                              <w:proofErr w:type="spellStart"/>
                              <w:r w:rsidRPr="0040163C">
                                <w:rPr>
                                  <w:rFonts w:ascii="Calibri" w:hAnsi="Calibri"/>
                                  <w:color w:val="000000"/>
                                  <w:kern w:val="24"/>
                                  <w:sz w:val="22"/>
                                  <w:szCs w:val="22"/>
                                  <w:lang w:val="en-US"/>
                                </w:rPr>
                                <w:t>soluzione</w:t>
                              </w:r>
                              <w:proofErr w:type="spellEnd"/>
                              <w:r w:rsidRPr="0040163C">
                                <w:rPr>
                                  <w:rFonts w:ascii="Calibri" w:hAnsi="Calibri"/>
                                  <w:color w:val="000000"/>
                                  <w:kern w:val="24"/>
                                  <w:sz w:val="22"/>
                                  <w:szCs w:val="22"/>
                                  <w:lang w:val="en-US"/>
                                </w:rPr>
                                <w:t xml:space="preserve"> </w:t>
                              </w:r>
                              <w:proofErr w:type="spellStart"/>
                              <w:r w:rsidRPr="0040163C">
                                <w:rPr>
                                  <w:rFonts w:ascii="Calibri" w:hAnsi="Calibri"/>
                                  <w:color w:val="000000"/>
                                  <w:kern w:val="24"/>
                                  <w:sz w:val="22"/>
                                  <w:szCs w:val="22"/>
                                  <w:lang w:val="en-US"/>
                                </w:rPr>
                                <w:t>esistente</w:t>
                              </w:r>
                              <w:proofErr w:type="spellEnd"/>
                            </w:p>
                          </w:txbxContent>
                        </wps:txbx>
                        <wps:bodyPr rot="0" vert="horz" wrap="square" lIns="91440" tIns="45720" rIns="91440" bIns="45720" anchor="ctr" anchorCtr="0" upright="1">
                          <a:noAutofit/>
                        </wps:bodyPr>
                      </wps:wsp>
                      <wps:wsp>
                        <wps:cNvPr id="447" name="Rettangolo 74"/>
                        <wps:cNvSpPr>
                          <a:spLocks noChangeArrowheads="1"/>
                        </wps:cNvSpPr>
                        <wps:spPr bwMode="auto">
                          <a:xfrm>
                            <a:off x="8078" y="8069"/>
                            <a:ext cx="3509" cy="709"/>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3062E2F9" w14:textId="77777777" w:rsidR="00EC69F0" w:rsidRPr="0040163C" w:rsidRDefault="00EC69F0" w:rsidP="00BE0A69">
                              <w:pPr>
                                <w:pStyle w:val="NormaleWeb"/>
                                <w:spacing w:before="0" w:beforeAutospacing="0" w:after="0" w:afterAutospacing="0"/>
                                <w:jc w:val="center"/>
                                <w:rPr>
                                  <w:sz w:val="22"/>
                                  <w:szCs w:val="22"/>
                                </w:rPr>
                              </w:pPr>
                              <w:r w:rsidRPr="0040163C">
                                <w:rPr>
                                  <w:rFonts w:ascii="Calibri" w:hAnsi="Calibri"/>
                                  <w:color w:val="000000"/>
                                  <w:kern w:val="24"/>
                                  <w:sz w:val="22"/>
                                  <w:szCs w:val="22"/>
                                </w:rPr>
                                <w:t>Identificazione PA coinvolte e PA leader + finanziamento</w:t>
                              </w:r>
                            </w:p>
                          </w:txbxContent>
                        </wps:txbx>
                        <wps:bodyPr rot="0" vert="horz" wrap="square" lIns="91440" tIns="45720" rIns="91440" bIns="45720" anchor="ctr" anchorCtr="0" upright="1">
                          <a:noAutofit/>
                        </wps:bodyPr>
                      </wps:wsp>
                      <wps:wsp>
                        <wps:cNvPr id="448" name="Connettore 2 77"/>
                        <wps:cNvCnPr>
                          <a:cxnSpLocks noChangeShapeType="1"/>
                        </wps:cNvCnPr>
                        <wps:spPr bwMode="auto">
                          <a:xfrm>
                            <a:off x="9833" y="7665"/>
                            <a:ext cx="0" cy="404"/>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pic:pic xmlns:pic="http://schemas.openxmlformats.org/drawingml/2006/picture">
                        <pic:nvPicPr>
                          <pic:cNvPr id="449" name="Immagine 8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5154" y="8099"/>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50" name="Connettore 2 89"/>
                        <wps:cNvCnPr>
                          <a:cxnSpLocks noChangeShapeType="1"/>
                        </wps:cNvCnPr>
                        <wps:spPr bwMode="auto">
                          <a:xfrm>
                            <a:off x="6679" y="6460"/>
                            <a:ext cx="3153" cy="554"/>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1" name="Rettangolo 99"/>
                        <wps:cNvSpPr>
                          <a:spLocks noChangeArrowheads="1"/>
                        </wps:cNvSpPr>
                        <wps:spPr bwMode="auto">
                          <a:xfrm>
                            <a:off x="8137" y="9340"/>
                            <a:ext cx="3403" cy="593"/>
                          </a:xfrm>
                          <a:prstGeom prst="rect">
                            <a:avLst/>
                          </a:prstGeom>
                          <a:noFill/>
                          <a:ln w="25400" algn="ctr">
                            <a:solidFill>
                              <a:srgbClr val="385D8A"/>
                            </a:solidFill>
                            <a:prstDash val="sysDash"/>
                            <a:miter lim="800000"/>
                            <a:headEnd/>
                            <a:tailEnd/>
                          </a:ln>
                          <a:extLst>
                            <a:ext uri="{909E8E84-426E-40DD-AFC4-6F175D3DCCD1}">
                              <a14:hiddenFill xmlns:a14="http://schemas.microsoft.com/office/drawing/2010/main">
                                <a:solidFill>
                                  <a:srgbClr val="FFFFFF"/>
                                </a:solidFill>
                              </a14:hiddenFill>
                            </a:ext>
                          </a:extLst>
                        </wps:spPr>
                        <wps:txbx>
                          <w:txbxContent>
                            <w:p w14:paraId="06819D88" w14:textId="77777777" w:rsidR="00EC69F0" w:rsidRPr="0040163C" w:rsidRDefault="00EC69F0" w:rsidP="00BE0A69">
                              <w:pPr>
                                <w:pStyle w:val="NormaleWeb"/>
                                <w:spacing w:before="0" w:beforeAutospacing="0" w:after="0" w:afterAutospacing="0"/>
                                <w:jc w:val="center"/>
                                <w:rPr>
                                  <w:sz w:val="22"/>
                                  <w:szCs w:val="22"/>
                                </w:rPr>
                              </w:pPr>
                              <w:proofErr w:type="spellStart"/>
                              <w:r w:rsidRPr="0040163C">
                                <w:rPr>
                                  <w:rFonts w:ascii="Calibri" w:hAnsi="Calibri"/>
                                  <w:color w:val="000000"/>
                                  <w:kern w:val="24"/>
                                  <w:sz w:val="22"/>
                                  <w:szCs w:val="22"/>
                                  <w:lang w:val="en-US"/>
                                </w:rPr>
                                <w:t>Adeguamento</w:t>
                              </w:r>
                              <w:proofErr w:type="spellEnd"/>
                              <w:r w:rsidRPr="0040163C">
                                <w:rPr>
                                  <w:rFonts w:ascii="Calibri" w:hAnsi="Calibri"/>
                                  <w:color w:val="000000"/>
                                  <w:kern w:val="24"/>
                                  <w:sz w:val="22"/>
                                  <w:szCs w:val="22"/>
                                  <w:lang w:val="en-US"/>
                                </w:rPr>
                                <w:t xml:space="preserve"> </w:t>
                              </w:r>
                              <w:proofErr w:type="spellStart"/>
                              <w:r w:rsidRPr="0040163C">
                                <w:rPr>
                                  <w:rFonts w:ascii="Calibri" w:hAnsi="Calibri"/>
                                  <w:color w:val="000000"/>
                                  <w:kern w:val="24"/>
                                  <w:sz w:val="22"/>
                                  <w:szCs w:val="22"/>
                                  <w:lang w:val="en-US"/>
                                </w:rPr>
                                <w:t>contrattuale</w:t>
                              </w:r>
                              <w:proofErr w:type="spellEnd"/>
                            </w:p>
                          </w:txbxContent>
                        </wps:txbx>
                        <wps:bodyPr rot="0" vert="horz" wrap="square" lIns="91440" tIns="45720" rIns="91440" bIns="45720" anchor="ctr" anchorCtr="0" upright="1">
                          <a:noAutofit/>
                        </wps:bodyPr>
                      </wps:wsp>
                      <wps:wsp>
                        <wps:cNvPr id="452" name="Connettore 2 100"/>
                        <wps:cNvCnPr>
                          <a:cxnSpLocks noChangeShapeType="1"/>
                        </wps:cNvCnPr>
                        <wps:spPr bwMode="auto">
                          <a:xfrm>
                            <a:off x="9833" y="8778"/>
                            <a:ext cx="6" cy="562"/>
                          </a:xfrm>
                          <a:prstGeom prst="straightConnector1">
                            <a:avLst/>
                          </a:prstGeom>
                          <a:noFill/>
                          <a:ln w="9525" algn="ctr">
                            <a:solidFill>
                              <a:srgbClr val="000000"/>
                            </a:solidFill>
                            <a:prstDash val="sysDash"/>
                            <a:round/>
                            <a:headEnd/>
                            <a:tailEnd type="triangle" w="med" len="med"/>
                          </a:ln>
                          <a:extLst>
                            <a:ext uri="{909E8E84-426E-40DD-AFC4-6F175D3DCCD1}">
                              <a14:hiddenFill xmlns:a14="http://schemas.microsoft.com/office/drawing/2010/main">
                                <a:noFill/>
                              </a14:hiddenFill>
                            </a:ext>
                          </a:extLst>
                        </wps:spPr>
                        <wps:bodyPr/>
                      </wps:wsp>
                      <wps:wsp>
                        <wps:cNvPr id="453" name="CasellaDiTesto 103"/>
                        <wps:cNvSpPr txBox="1">
                          <a:spLocks noChangeArrowheads="1"/>
                        </wps:cNvSpPr>
                        <wps:spPr bwMode="auto">
                          <a:xfrm>
                            <a:off x="11998" y="7954"/>
                            <a:ext cx="2023" cy="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115F2B" w14:textId="77777777" w:rsidR="00EC69F0" w:rsidRPr="0040163C" w:rsidRDefault="00EC69F0"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Gestore</w:t>
                              </w:r>
                              <w:proofErr w:type="spellEnd"/>
                              <w:r w:rsidRPr="00BE1799">
                                <w:rPr>
                                  <w:rFonts w:ascii="Calibri" w:hAnsi="Calibri"/>
                                  <w:b/>
                                  <w:bCs/>
                                  <w:color w:val="666666"/>
                                  <w:kern w:val="24"/>
                                  <w:sz w:val="22"/>
                                  <w:szCs w:val="22"/>
                                  <w:lang w:val="en-US"/>
                                </w:rPr>
                                <w:t xml:space="preserve"> </w:t>
                              </w:r>
                              <w:proofErr w:type="spellStart"/>
                              <w:r w:rsidRPr="00BE1799">
                                <w:rPr>
                                  <w:rFonts w:ascii="Calibri" w:hAnsi="Calibri"/>
                                  <w:b/>
                                  <w:bCs/>
                                  <w:color w:val="666666"/>
                                  <w:kern w:val="24"/>
                                  <w:sz w:val="22"/>
                                  <w:szCs w:val="22"/>
                                  <w:lang w:val="en-US"/>
                                </w:rPr>
                                <w:t>della</w:t>
                              </w:r>
                              <w:proofErr w:type="spellEnd"/>
                              <w:r w:rsidRPr="00BE1799">
                                <w:rPr>
                                  <w:rFonts w:ascii="Calibri" w:hAnsi="Calibri"/>
                                  <w:b/>
                                  <w:bCs/>
                                  <w:color w:val="666666"/>
                                  <w:kern w:val="24"/>
                                  <w:sz w:val="22"/>
                                  <w:szCs w:val="22"/>
                                  <w:lang w:val="en-US"/>
                                </w:rPr>
                                <w:t xml:space="preserve"> community</w:t>
                              </w:r>
                            </w:p>
                          </w:txbxContent>
                        </wps:txbx>
                        <wps:bodyPr rot="0" vert="horz" wrap="square" lIns="91440" tIns="45720" rIns="91440" bIns="45720" anchor="t" anchorCtr="0" upright="1">
                          <a:spAutoFit/>
                        </wps:bodyPr>
                      </wps:wsp>
                      <pic:pic xmlns:pic="http://schemas.openxmlformats.org/drawingml/2006/picture">
                        <pic:nvPicPr>
                          <pic:cNvPr id="454" name="Immagine 10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11855" y="8071"/>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55" name="CasellaDiTesto 80"/>
                        <wps:cNvSpPr txBox="1">
                          <a:spLocks noChangeArrowheads="1"/>
                        </wps:cNvSpPr>
                        <wps:spPr bwMode="auto">
                          <a:xfrm>
                            <a:off x="11334" y="2283"/>
                            <a:ext cx="3179" cy="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6B692A" w14:textId="77777777" w:rsidR="00EC69F0" w:rsidRPr="0040163C" w:rsidRDefault="00EC69F0" w:rsidP="00BE0A69">
                              <w:pPr>
                                <w:pStyle w:val="NormaleWeb"/>
                                <w:spacing w:before="0" w:beforeAutospacing="0" w:after="0" w:afterAutospacing="0"/>
                                <w:rPr>
                                  <w:sz w:val="22"/>
                                  <w:szCs w:val="22"/>
                                </w:rPr>
                              </w:pPr>
                              <w:r w:rsidRPr="0040163C">
                                <w:rPr>
                                  <w:rFonts w:ascii="Calibri" w:hAnsi="Calibri"/>
                                  <w:b/>
                                  <w:bCs/>
                                  <w:color w:val="943634"/>
                                  <w:kern w:val="24"/>
                                  <w:sz w:val="22"/>
                                  <w:szCs w:val="22"/>
                                  <w:lang w:val="en-US"/>
                                </w:rPr>
                                <w:t xml:space="preserve">Piano di </w:t>
                              </w:r>
                              <w:proofErr w:type="spellStart"/>
                              <w:r w:rsidRPr="0040163C">
                                <w:rPr>
                                  <w:rFonts w:ascii="Calibri" w:hAnsi="Calibri"/>
                                  <w:b/>
                                  <w:bCs/>
                                  <w:color w:val="943634"/>
                                  <w:kern w:val="24"/>
                                  <w:sz w:val="22"/>
                                  <w:szCs w:val="22"/>
                                  <w:lang w:val="en-US"/>
                                </w:rPr>
                                <w:t>monitoraggio</w:t>
                              </w:r>
                              <w:proofErr w:type="spellEnd"/>
                              <w:r w:rsidRPr="0040163C">
                                <w:rPr>
                                  <w:rFonts w:ascii="Calibri" w:hAnsi="Calibri"/>
                                  <w:b/>
                                  <w:bCs/>
                                  <w:color w:val="943634"/>
                                  <w:kern w:val="24"/>
                                  <w:sz w:val="22"/>
                                  <w:szCs w:val="22"/>
                                  <w:lang w:val="en-US"/>
                                </w:rPr>
                                <w:t xml:space="preserve"> +</w:t>
                              </w:r>
                            </w:p>
                            <w:p w14:paraId="5EAE3544" w14:textId="77777777" w:rsidR="00EC69F0" w:rsidRPr="0040163C" w:rsidRDefault="00EC69F0" w:rsidP="00BE0A69">
                              <w:pPr>
                                <w:pStyle w:val="NormaleWeb"/>
                                <w:spacing w:before="0" w:beforeAutospacing="0" w:after="0" w:afterAutospacing="0"/>
                                <w:rPr>
                                  <w:sz w:val="22"/>
                                  <w:szCs w:val="22"/>
                                </w:rPr>
                              </w:pPr>
                              <w:proofErr w:type="spellStart"/>
                              <w:r w:rsidRPr="0040163C">
                                <w:rPr>
                                  <w:rFonts w:ascii="Calibri" w:hAnsi="Calibri"/>
                                  <w:b/>
                                  <w:bCs/>
                                  <w:color w:val="943634"/>
                                  <w:kern w:val="24"/>
                                  <w:sz w:val="22"/>
                                  <w:szCs w:val="22"/>
                                  <w:lang w:val="en-US"/>
                                </w:rPr>
                                <w:t>Cruscotto</w:t>
                              </w:r>
                              <w:proofErr w:type="spellEnd"/>
                              <w:r w:rsidRPr="0040163C">
                                <w:rPr>
                                  <w:rFonts w:ascii="Calibri" w:hAnsi="Calibri"/>
                                  <w:b/>
                                  <w:bCs/>
                                  <w:color w:val="943634"/>
                                  <w:kern w:val="24"/>
                                  <w:sz w:val="22"/>
                                  <w:szCs w:val="22"/>
                                  <w:lang w:val="en-US"/>
                                </w:rPr>
                                <w:t xml:space="preserve"> </w:t>
                              </w:r>
                              <w:proofErr w:type="spellStart"/>
                              <w:r w:rsidRPr="0040163C">
                                <w:rPr>
                                  <w:rFonts w:ascii="Calibri" w:hAnsi="Calibri"/>
                                  <w:b/>
                                  <w:bCs/>
                                  <w:color w:val="943634"/>
                                  <w:kern w:val="24"/>
                                  <w:sz w:val="22"/>
                                  <w:szCs w:val="22"/>
                                  <w:lang w:val="en-US"/>
                                </w:rPr>
                                <w:t>indicatori</w:t>
                              </w:r>
                              <w:proofErr w:type="spellEnd"/>
                            </w:p>
                          </w:txbxContent>
                        </wps:txbx>
                        <wps:bodyPr rot="0" vert="horz" wrap="square" lIns="91440" tIns="45720" rIns="91440" bIns="45720" anchor="t" anchorCtr="0" upright="1">
                          <a:spAutoFit/>
                        </wps:bodyPr>
                      </wps:wsp>
                      <wps:wsp>
                        <wps:cNvPr id="456" name="CasellaDiTesto 20"/>
                        <wps:cNvSpPr txBox="1">
                          <a:spLocks noChangeArrowheads="1"/>
                        </wps:cNvSpPr>
                        <wps:spPr bwMode="auto">
                          <a:xfrm>
                            <a:off x="11405" y="4842"/>
                            <a:ext cx="2900" cy="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9131E6" w14:textId="77777777" w:rsidR="00EC69F0" w:rsidRPr="0040163C" w:rsidRDefault="00EC69F0" w:rsidP="000A2313">
                              <w:pPr>
                                <w:pStyle w:val="Paragrafoelenco"/>
                                <w:numPr>
                                  <w:ilvl w:val="0"/>
                                  <w:numId w:val="10"/>
                                </w:numPr>
                                <w:tabs>
                                  <w:tab w:val="clear" w:pos="720"/>
                                </w:tabs>
                                <w:spacing w:after="0" w:line="240" w:lineRule="auto"/>
                                <w:ind w:left="426"/>
                                <w:jc w:val="left"/>
                                <w:rPr>
                                  <w:rFonts w:eastAsia="Times New Roman"/>
                                </w:rPr>
                              </w:pPr>
                              <w:proofErr w:type="spellStart"/>
                              <w:r w:rsidRPr="00BE1799">
                                <w:rPr>
                                  <w:rFonts w:ascii="Calibri" w:hAnsi="Calibri"/>
                                  <w:color w:val="666666"/>
                                  <w:kern w:val="24"/>
                                  <w:lang w:val="en-US"/>
                                </w:rPr>
                                <w:t>Membri</w:t>
                              </w:r>
                              <w:proofErr w:type="spellEnd"/>
                              <w:r w:rsidRPr="00BE1799">
                                <w:rPr>
                                  <w:rFonts w:ascii="Calibri" w:hAnsi="Calibri"/>
                                  <w:color w:val="666666"/>
                                  <w:kern w:val="24"/>
                                  <w:lang w:val="en-US"/>
                                </w:rPr>
                                <w:t xml:space="preserve"> community</w:t>
                              </w:r>
                            </w:p>
                            <w:p w14:paraId="03341DB9" w14:textId="77777777" w:rsidR="00EC69F0" w:rsidRPr="0040163C" w:rsidRDefault="00EC69F0" w:rsidP="000A2313">
                              <w:pPr>
                                <w:pStyle w:val="Paragrafoelenco"/>
                                <w:numPr>
                                  <w:ilvl w:val="0"/>
                                  <w:numId w:val="10"/>
                                </w:numPr>
                                <w:tabs>
                                  <w:tab w:val="clear" w:pos="720"/>
                                </w:tabs>
                                <w:spacing w:after="0" w:line="240" w:lineRule="auto"/>
                                <w:ind w:left="426"/>
                                <w:jc w:val="left"/>
                                <w:rPr>
                                  <w:rFonts w:eastAsia="Times New Roman"/>
                                </w:rPr>
                              </w:pPr>
                              <w:r w:rsidRPr="00BE1799">
                                <w:rPr>
                                  <w:rFonts w:ascii="Calibri" w:hAnsi="Calibri"/>
                                  <w:color w:val="666666"/>
                                  <w:kern w:val="24"/>
                                  <w:lang w:val="en-US"/>
                                </w:rPr>
                                <w:t>Stakeholder</w:t>
                              </w:r>
                            </w:p>
                          </w:txbxContent>
                        </wps:txbx>
                        <wps:bodyPr rot="0" vert="horz" wrap="square" lIns="91440" tIns="45720" rIns="91440" bIns="45720" anchor="t" anchorCtr="0" upright="1">
                          <a:spAutoFit/>
                        </wps:bodyPr>
                      </wps:wsp>
                      <wps:wsp>
                        <wps:cNvPr id="457" name="CasellaDiTesto 68"/>
                        <wps:cNvSpPr txBox="1">
                          <a:spLocks noChangeArrowheads="1"/>
                        </wps:cNvSpPr>
                        <wps:spPr bwMode="auto">
                          <a:xfrm>
                            <a:off x="8771" y="2369"/>
                            <a:ext cx="2299" cy="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12422A" w14:textId="77777777" w:rsidR="00EC69F0" w:rsidRPr="0040163C" w:rsidRDefault="00EC69F0" w:rsidP="00BE0A69">
                              <w:pPr>
                                <w:pStyle w:val="NormaleWeb"/>
                                <w:spacing w:before="0" w:beforeAutospacing="0" w:after="0" w:afterAutospacing="0"/>
                                <w:rPr>
                                  <w:sz w:val="22"/>
                                  <w:szCs w:val="22"/>
                                </w:rPr>
                              </w:pPr>
                              <w:proofErr w:type="spellStart"/>
                              <w:r w:rsidRPr="0040163C">
                                <w:rPr>
                                  <w:rFonts w:ascii="Calibri" w:hAnsi="Calibri"/>
                                  <w:b/>
                                  <w:bCs/>
                                  <w:color w:val="666666"/>
                                  <w:kern w:val="24"/>
                                  <w:sz w:val="22"/>
                                  <w:szCs w:val="22"/>
                                  <w:lang w:val="en-US"/>
                                </w:rPr>
                                <w:t>Gestore</w:t>
                              </w:r>
                              <w:proofErr w:type="spellEnd"/>
                              <w:r w:rsidRPr="0040163C">
                                <w:rPr>
                                  <w:rFonts w:ascii="Calibri" w:hAnsi="Calibri"/>
                                  <w:b/>
                                  <w:bCs/>
                                  <w:color w:val="666666"/>
                                  <w:kern w:val="24"/>
                                  <w:sz w:val="22"/>
                                  <w:szCs w:val="22"/>
                                  <w:lang w:val="en-US"/>
                                </w:rPr>
                                <w:t xml:space="preserve"> </w:t>
                              </w:r>
                              <w:proofErr w:type="spellStart"/>
                              <w:r w:rsidRPr="0040163C">
                                <w:rPr>
                                  <w:rFonts w:ascii="Calibri" w:hAnsi="Calibri"/>
                                  <w:b/>
                                  <w:bCs/>
                                  <w:color w:val="666666"/>
                                  <w:kern w:val="24"/>
                                  <w:sz w:val="22"/>
                                  <w:szCs w:val="22"/>
                                  <w:lang w:val="en-US"/>
                                </w:rPr>
                                <w:t>della</w:t>
                              </w:r>
                              <w:proofErr w:type="spellEnd"/>
                              <w:r w:rsidRPr="0040163C">
                                <w:rPr>
                                  <w:rFonts w:ascii="Calibri" w:hAnsi="Calibri"/>
                                  <w:b/>
                                  <w:bCs/>
                                  <w:color w:val="666666"/>
                                  <w:kern w:val="24"/>
                                  <w:sz w:val="22"/>
                                  <w:szCs w:val="22"/>
                                  <w:lang w:val="en-US"/>
                                </w:rPr>
                                <w:t xml:space="preserve"> community</w:t>
                              </w:r>
                            </w:p>
                          </w:txbxContent>
                        </wps:txbx>
                        <wps:bodyPr rot="0" vert="horz" wrap="square" lIns="91440" tIns="45720" rIns="91440" bIns="45720" anchor="t" anchorCtr="0" upright="1">
                          <a:spAutoFit/>
                        </wps:bodyPr>
                      </wps:wsp>
                      <wps:wsp>
                        <wps:cNvPr id="458" name="Connettore 2 45"/>
                        <wps:cNvCnPr>
                          <a:cxnSpLocks noChangeShapeType="1"/>
                        </wps:cNvCnPr>
                        <wps:spPr bwMode="auto">
                          <a:xfrm flipH="1">
                            <a:off x="6670" y="3944"/>
                            <a:ext cx="1" cy="362"/>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927A95C" id="Gruppo 419" o:spid="_x0000_s1133" style="position:absolute;margin-left:17.25pt;margin-top:40.85pt;width:651.7pt;height:388.5pt;z-index:251688960" coordorigin="1479,2283" coordsize="13034,77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">
                <v:rect id="Rettangolo 8" o:spid="_x0000_s1134" style="position:absolute;left:5100;top:2283;width:3145;height: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" filled="f" strokecolor="#385d8a" strokeweight="2pt">
                  <v:textbox>
                    <w:txbxContent>
                      <w:p w14:paraId="287A4B85" w14:textId="77777777" w:rsidR="00EC69F0" w:rsidRPr="0040163C" w:rsidRDefault="00EC69F0" w:rsidP="00BE0A69">
                        <w:pPr>
                          <w:pStyle w:val="NormaleWeb"/>
                          <w:spacing w:before="0" w:beforeAutospacing="0" w:after="0" w:afterAutospacing="0"/>
                          <w:jc w:val="center"/>
                          <w:rPr>
                            <w:sz w:val="22"/>
                            <w:szCs w:val="22"/>
                          </w:rPr>
                        </w:pPr>
                        <w:proofErr w:type="spellStart"/>
                        <w:r w:rsidRPr="0040163C">
                          <w:rPr>
                            <w:rFonts w:ascii="Calibri" w:hAnsi="Calibri"/>
                            <w:color w:val="000000"/>
                            <w:kern w:val="24"/>
                            <w:sz w:val="22"/>
                            <w:szCs w:val="22"/>
                            <w:lang w:val="en-US"/>
                          </w:rPr>
                          <w:t>Attivazione</w:t>
                        </w:r>
                        <w:proofErr w:type="spellEnd"/>
                        <w:r w:rsidRPr="0040163C">
                          <w:rPr>
                            <w:rFonts w:ascii="Calibri" w:hAnsi="Calibri"/>
                            <w:color w:val="000000"/>
                            <w:kern w:val="24"/>
                            <w:sz w:val="22"/>
                            <w:szCs w:val="22"/>
                            <w:lang w:val="en-US"/>
                          </w:rPr>
                          <w:t xml:space="preserve"> survey di </w:t>
                        </w:r>
                        <w:proofErr w:type="spellStart"/>
                        <w:r w:rsidRPr="0040163C">
                          <w:rPr>
                            <w:rFonts w:ascii="Calibri" w:hAnsi="Calibri"/>
                            <w:color w:val="000000"/>
                            <w:kern w:val="24"/>
                            <w:sz w:val="22"/>
                            <w:szCs w:val="22"/>
                            <w:lang w:val="en-US"/>
                          </w:rPr>
                          <w:t>monitoraggio</w:t>
                        </w:r>
                        <w:proofErr w:type="spellEnd"/>
                      </w:p>
                    </w:txbxContent>
                  </v:textbox>
                </v:rect>
                <v:rect id="Rettangolo 9" o:spid="_x0000_s1135" style="position:absolute;left:1479;top:3408;width:3145;height:5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" filled="f" strokecolor="#385d8a" strokeweight="2pt">
                  <v:textbox>
                    <w:txbxContent>
                      <w:p w14:paraId="58ED0844" w14:textId="77777777" w:rsidR="00EC69F0" w:rsidRPr="0040163C" w:rsidRDefault="00EC69F0" w:rsidP="00BE0A69">
                        <w:pPr>
                          <w:pStyle w:val="NormaleWeb"/>
                          <w:spacing w:before="0" w:beforeAutospacing="0" w:after="0" w:afterAutospacing="0"/>
                          <w:jc w:val="center"/>
                          <w:rPr>
                            <w:sz w:val="22"/>
                            <w:szCs w:val="22"/>
                          </w:rPr>
                        </w:pPr>
                        <w:proofErr w:type="spellStart"/>
                        <w:r w:rsidRPr="0040163C">
                          <w:rPr>
                            <w:rFonts w:ascii="Calibri" w:hAnsi="Calibri"/>
                            <w:color w:val="000000"/>
                            <w:kern w:val="24"/>
                            <w:sz w:val="22"/>
                            <w:szCs w:val="22"/>
                            <w:lang w:val="en-US"/>
                          </w:rPr>
                          <w:t>Normativa</w:t>
                        </w:r>
                        <w:proofErr w:type="spellEnd"/>
                        <w:r w:rsidRPr="0040163C">
                          <w:rPr>
                            <w:rFonts w:ascii="Calibri" w:hAnsi="Calibri"/>
                            <w:color w:val="000000"/>
                            <w:kern w:val="24"/>
                            <w:sz w:val="22"/>
                            <w:szCs w:val="22"/>
                            <w:lang w:val="en-US"/>
                          </w:rPr>
                          <w:t xml:space="preserve"> e </w:t>
                        </w:r>
                        <w:proofErr w:type="spellStart"/>
                        <w:r w:rsidRPr="0040163C">
                          <w:rPr>
                            <w:rFonts w:ascii="Calibri" w:hAnsi="Calibri"/>
                            <w:color w:val="000000"/>
                            <w:kern w:val="24"/>
                            <w:sz w:val="22"/>
                            <w:szCs w:val="22"/>
                            <w:lang w:val="en-US"/>
                          </w:rPr>
                          <w:t>tecnologia</w:t>
                        </w:r>
                        <w:proofErr w:type="spellEnd"/>
                      </w:p>
                    </w:txbxContent>
                  </v:textbox>
                </v:rect>
                <v:rect id="Rettangolo 10" o:spid="_x0000_s1136" style="position:absolute;left:5094;top:4305;width:3305;height: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" filled="f" strokecolor="#385d8a" strokeweight="2pt">
                  <v:textbox>
                    <w:txbxContent>
                      <w:p w14:paraId="2613DAC6" w14:textId="77777777" w:rsidR="00EC69F0" w:rsidRPr="0040163C" w:rsidRDefault="00EC69F0" w:rsidP="00BE0A69">
                        <w:pPr>
                          <w:pStyle w:val="NormaleWeb"/>
                          <w:spacing w:before="0" w:beforeAutospacing="0" w:after="0" w:afterAutospacing="0"/>
                          <w:jc w:val="center"/>
                          <w:rPr>
                            <w:sz w:val="22"/>
                            <w:szCs w:val="22"/>
                          </w:rPr>
                        </w:pPr>
                        <w:proofErr w:type="spellStart"/>
                        <w:r w:rsidRPr="0040163C">
                          <w:rPr>
                            <w:rFonts w:ascii="Calibri" w:hAnsi="Calibri"/>
                            <w:color w:val="000000"/>
                            <w:kern w:val="24"/>
                            <w:sz w:val="22"/>
                            <w:szCs w:val="22"/>
                            <w:lang w:val="en-US"/>
                          </w:rPr>
                          <w:t>Identificazione</w:t>
                        </w:r>
                        <w:proofErr w:type="spellEnd"/>
                        <w:r w:rsidRPr="0040163C">
                          <w:rPr>
                            <w:rFonts w:ascii="Calibri" w:hAnsi="Calibri"/>
                            <w:color w:val="000000"/>
                            <w:kern w:val="24"/>
                            <w:sz w:val="22"/>
                            <w:szCs w:val="22"/>
                            <w:lang w:val="en-US"/>
                          </w:rPr>
                          <w:t xml:space="preserve"> </w:t>
                        </w:r>
                        <w:proofErr w:type="spellStart"/>
                        <w:r w:rsidRPr="0040163C">
                          <w:rPr>
                            <w:rFonts w:ascii="Calibri" w:hAnsi="Calibri"/>
                            <w:color w:val="000000"/>
                            <w:kern w:val="24"/>
                            <w:sz w:val="22"/>
                            <w:szCs w:val="22"/>
                            <w:lang w:val="en-US"/>
                          </w:rPr>
                          <w:t>necessità</w:t>
                        </w:r>
                        <w:proofErr w:type="spellEnd"/>
                        <w:r w:rsidRPr="0040163C">
                          <w:rPr>
                            <w:rFonts w:ascii="Calibri" w:hAnsi="Calibri"/>
                            <w:color w:val="000000"/>
                            <w:kern w:val="24"/>
                            <w:sz w:val="22"/>
                            <w:szCs w:val="22"/>
                            <w:lang w:val="en-US"/>
                          </w:rPr>
                          <w:t>/</w:t>
                        </w:r>
                        <w:proofErr w:type="spellStart"/>
                        <w:r w:rsidRPr="0040163C">
                          <w:rPr>
                            <w:rFonts w:ascii="Calibri" w:hAnsi="Calibri"/>
                            <w:color w:val="000000"/>
                            <w:kern w:val="24"/>
                            <w:sz w:val="22"/>
                            <w:szCs w:val="22"/>
                            <w:lang w:val="en-US"/>
                          </w:rPr>
                          <w:t>opportuità</w:t>
                        </w:r>
                        <w:proofErr w:type="spellEnd"/>
                      </w:p>
                    </w:txbxContent>
                  </v:textbox>
                </v:rect>
                <v:rect id="Rettangolo 11" o:spid="_x0000_s1137" style="position:absolute;left:5095;top:5994;width:3168;height:4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" filled="f" strokecolor="#385d8a" strokeweight="2pt">
                  <v:textbox>
                    <w:txbxContent>
                      <w:p w14:paraId="7BB7DFAF" w14:textId="77777777" w:rsidR="00EC69F0" w:rsidRPr="0040163C" w:rsidRDefault="00EC69F0" w:rsidP="00BE0A69">
                        <w:pPr>
                          <w:pStyle w:val="NormaleWeb"/>
                          <w:spacing w:before="0" w:beforeAutospacing="0" w:after="0" w:afterAutospacing="0"/>
                          <w:jc w:val="center"/>
                          <w:rPr>
                            <w:sz w:val="22"/>
                            <w:szCs w:val="22"/>
                          </w:rPr>
                        </w:pPr>
                        <w:proofErr w:type="spellStart"/>
                        <w:r w:rsidRPr="0040163C">
                          <w:rPr>
                            <w:rFonts w:ascii="Calibri" w:hAnsi="Calibri"/>
                            <w:color w:val="000000"/>
                            <w:kern w:val="24"/>
                            <w:sz w:val="22"/>
                            <w:szCs w:val="22"/>
                            <w:lang w:val="en-US"/>
                          </w:rPr>
                          <w:t>Delibera</w:t>
                        </w:r>
                        <w:proofErr w:type="spellEnd"/>
                      </w:p>
                    </w:txbxContent>
                  </v:textbox>
                </v:rect>
                <v:rect id="Rettangolo 12" o:spid="_x0000_s1138" style="position:absolute;left:5095;top:5256;width:3168;height: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" filled="f" strokecolor="#385d8a" strokeweight="2pt">
                  <v:textbox>
                    <w:txbxContent>
                      <w:p w14:paraId="0FCD2570" w14:textId="77777777" w:rsidR="00EC69F0" w:rsidRPr="0040163C" w:rsidRDefault="00EC69F0" w:rsidP="00BE0A69">
                        <w:pPr>
                          <w:pStyle w:val="NormaleWeb"/>
                          <w:spacing w:before="0" w:beforeAutospacing="0" w:after="0" w:afterAutospacing="0"/>
                          <w:jc w:val="center"/>
                          <w:rPr>
                            <w:sz w:val="22"/>
                            <w:szCs w:val="22"/>
                          </w:rPr>
                        </w:pPr>
                        <w:proofErr w:type="spellStart"/>
                        <w:r w:rsidRPr="0040163C">
                          <w:rPr>
                            <w:rFonts w:ascii="Calibri" w:hAnsi="Calibri"/>
                            <w:color w:val="000000"/>
                            <w:kern w:val="24"/>
                            <w:sz w:val="22"/>
                            <w:szCs w:val="22"/>
                            <w:lang w:val="en-US"/>
                          </w:rPr>
                          <w:t>Tavolo</w:t>
                        </w:r>
                        <w:proofErr w:type="spellEnd"/>
                        <w:r w:rsidRPr="0040163C">
                          <w:rPr>
                            <w:rFonts w:ascii="Calibri" w:hAnsi="Calibri"/>
                            <w:color w:val="000000"/>
                            <w:kern w:val="24"/>
                            <w:sz w:val="22"/>
                            <w:szCs w:val="22"/>
                            <w:lang w:val="en-US"/>
                          </w:rPr>
                          <w:t xml:space="preserve"> di </w:t>
                        </w:r>
                        <w:proofErr w:type="spellStart"/>
                        <w:r w:rsidRPr="0040163C">
                          <w:rPr>
                            <w:rFonts w:ascii="Calibri" w:hAnsi="Calibri"/>
                            <w:color w:val="000000"/>
                            <w:kern w:val="24"/>
                            <w:sz w:val="22"/>
                            <w:szCs w:val="22"/>
                            <w:lang w:val="en-US"/>
                          </w:rPr>
                          <w:t>lavoro</w:t>
                        </w:r>
                        <w:proofErr w:type="spellEnd"/>
                      </w:p>
                    </w:txbxContent>
                  </v:textbox>
                </v:rect>
                <v:rect id="Rettangolo 13" o:spid="_x0000_s1139" style="position:absolute;left:1709;top:7034;width:3386;height: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" filled="f" strokecolor="#385d8a" strokeweight="2pt">
                  <v:textbox>
                    <w:txbxContent>
                      <w:p w14:paraId="4EA7FE01" w14:textId="77777777" w:rsidR="00EC69F0" w:rsidRPr="0040163C" w:rsidRDefault="00EC69F0" w:rsidP="00BE0A69">
                        <w:pPr>
                          <w:pStyle w:val="NormaleWeb"/>
                          <w:spacing w:before="0" w:beforeAutospacing="0" w:after="0" w:afterAutospacing="0"/>
                          <w:jc w:val="center"/>
                          <w:rPr>
                            <w:sz w:val="22"/>
                            <w:szCs w:val="22"/>
                          </w:rPr>
                        </w:pPr>
                        <w:proofErr w:type="spellStart"/>
                        <w:r w:rsidRPr="0040163C">
                          <w:rPr>
                            <w:rFonts w:ascii="Calibri" w:hAnsi="Calibri"/>
                            <w:color w:val="000000"/>
                            <w:kern w:val="24"/>
                            <w:sz w:val="22"/>
                            <w:szCs w:val="22"/>
                            <w:lang w:val="en-US"/>
                          </w:rPr>
                          <w:t>Creazione</w:t>
                        </w:r>
                        <w:proofErr w:type="spellEnd"/>
                        <w:r w:rsidRPr="0040163C">
                          <w:rPr>
                            <w:rFonts w:ascii="Calibri" w:hAnsi="Calibri"/>
                            <w:color w:val="000000"/>
                            <w:kern w:val="24"/>
                            <w:sz w:val="22"/>
                            <w:szCs w:val="22"/>
                            <w:lang w:val="en-US"/>
                          </w:rPr>
                          <w:t xml:space="preserve"> </w:t>
                        </w:r>
                        <w:proofErr w:type="spellStart"/>
                        <w:r w:rsidRPr="0040163C">
                          <w:rPr>
                            <w:rFonts w:ascii="Calibri" w:hAnsi="Calibri"/>
                            <w:color w:val="000000"/>
                            <w:kern w:val="24"/>
                            <w:sz w:val="22"/>
                            <w:szCs w:val="22"/>
                            <w:lang w:val="en-US"/>
                          </w:rPr>
                          <w:t>nuova</w:t>
                        </w:r>
                        <w:proofErr w:type="spellEnd"/>
                        <w:r w:rsidRPr="0040163C">
                          <w:rPr>
                            <w:rFonts w:ascii="Calibri" w:hAnsi="Calibri"/>
                            <w:color w:val="000000"/>
                            <w:kern w:val="24"/>
                            <w:sz w:val="22"/>
                            <w:szCs w:val="22"/>
                            <w:lang w:val="en-US"/>
                          </w:rPr>
                          <w:t xml:space="preserve"> </w:t>
                        </w:r>
                        <w:proofErr w:type="spellStart"/>
                        <w:r w:rsidRPr="0040163C">
                          <w:rPr>
                            <w:rFonts w:ascii="Calibri" w:hAnsi="Calibri"/>
                            <w:color w:val="000000"/>
                            <w:kern w:val="24"/>
                            <w:sz w:val="22"/>
                            <w:szCs w:val="22"/>
                            <w:lang w:val="en-US"/>
                          </w:rPr>
                          <w:t>soluzione</w:t>
                        </w:r>
                        <w:proofErr w:type="spellEnd"/>
                      </w:p>
                    </w:txbxContent>
                  </v:textbox>
                </v:rect>
                <v:shape id="Connettore 2 15" o:spid="_x0000_s1140" type="#_x0000_t32" style="position:absolute;left:3051;top:3050;width:3621;height:3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">
                  <v:stroke endarrow="block"/>
                </v:shape>
                <v:shape id="Connettore 2 16" o:spid="_x0000_s1141" type="#_x0000_t32" style="position:absolute;left:2934;top:3742;width:3628;height:5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">
                  <v:stroke endarrow="block"/>
                </v:shape>
                <v:shape id="Connettore 2 17" o:spid="_x0000_s1142" type="#_x0000_t32" style="position:absolute;left:6679;top:5038;width:0;height:2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">
                  <v:stroke endarrow="block"/>
                </v:shape>
                <v:shape id="Connettore 2 18" o:spid="_x0000_s1143" type="#_x0000_t32" style="position:absolute;left:6679;top:5726;width:0;height:2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">
                  <v:stroke endarrow="block"/>
                </v:shape>
                <v:shape id="Connettore 2 19" o:spid="_x0000_s1144" type="#_x0000_t32" style="position:absolute;left:3402;top:6460;width:3277;height:57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">
                  <v:stroke endarrow="block"/>
                </v:shape>
                <v:shape id="CasellaDiTesto 23" o:spid="_x0000_s1145" type="#_x0000_t202" style="position:absolute;left:10234;top:4937;width:1764;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" filled="f" stroked="f">
                  <v:textbox style="mso-fit-shape-to-text:t">
                    <w:txbxContent>
                      <w:p w14:paraId="27E3A2EF" w14:textId="77777777" w:rsidR="00EC69F0" w:rsidRPr="0040163C" w:rsidRDefault="00EC69F0" w:rsidP="00BE0A69">
                        <w:pPr>
                          <w:pStyle w:val="NormaleWeb"/>
                          <w:spacing w:before="0" w:beforeAutospacing="0" w:after="0" w:afterAutospacing="0"/>
                          <w:rPr>
                            <w:sz w:val="22"/>
                            <w:szCs w:val="22"/>
                          </w:rPr>
                        </w:pPr>
                        <w:proofErr w:type="spellStart"/>
                        <w:r w:rsidRPr="0040163C">
                          <w:rPr>
                            <w:rFonts w:ascii="Calibri" w:hAnsi="Calibri"/>
                            <w:i/>
                            <w:iCs/>
                            <w:color w:val="000000"/>
                            <w:kern w:val="24"/>
                            <w:sz w:val="22"/>
                            <w:szCs w:val="22"/>
                            <w:lang w:val="en-US"/>
                          </w:rPr>
                          <w:t>C</w:t>
                        </w:r>
                        <w:r>
                          <w:rPr>
                            <w:rFonts w:ascii="Calibri" w:hAnsi="Calibri"/>
                            <w:i/>
                            <w:iCs/>
                            <w:color w:val="000000"/>
                            <w:kern w:val="24"/>
                            <w:sz w:val="22"/>
                            <w:szCs w:val="22"/>
                            <w:lang w:val="en-US"/>
                          </w:rPr>
                          <w:t>oinvolg</w:t>
                        </w:r>
                        <w:r w:rsidRPr="0040163C">
                          <w:rPr>
                            <w:rFonts w:ascii="Calibri" w:hAnsi="Calibri"/>
                            <w:i/>
                            <w:iCs/>
                            <w:color w:val="000000"/>
                            <w:kern w:val="24"/>
                            <w:sz w:val="22"/>
                            <w:szCs w:val="22"/>
                            <w:lang w:val="en-US"/>
                          </w:rPr>
                          <w:t>e</w:t>
                        </w:r>
                        <w:proofErr w:type="spellEnd"/>
                      </w:p>
                    </w:txbxContent>
                  </v:textbox>
                </v:shape>
                <v:shape id="Immagine 63" o:spid="_x0000_s1146" type="#_x0000_t75" style="position:absolute;left:8484;top:2521;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">
                  <v:imagedata r:id="rId10" o:title=""/>
                </v:shape>
                <v:shape id="Immagine 67" o:spid="_x0000_s1147" type="#_x0000_t75" style="position:absolute;left:8399;top:4937;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">
                  <v:imagedata r:id="rId10" o:title=""/>
                </v:shape>
                <v:shape id="CasellaDiTesto 68" o:spid="_x0000_s1148" type="#_x0000_t202" style="position:absolute;left:8771;top:4820;width:2299;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" filled="f" stroked="f">
                  <v:textbox style="mso-fit-shape-to-text:t">
                    <w:txbxContent>
                      <w:p w14:paraId="7161B694" w14:textId="77777777" w:rsidR="00EC69F0" w:rsidRPr="0040163C" w:rsidRDefault="00EC69F0"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Gestore</w:t>
                        </w:r>
                        <w:proofErr w:type="spellEnd"/>
                        <w:r w:rsidRPr="00BE1799">
                          <w:rPr>
                            <w:rFonts w:ascii="Calibri" w:hAnsi="Calibri"/>
                            <w:b/>
                            <w:bCs/>
                            <w:color w:val="666666"/>
                            <w:kern w:val="24"/>
                            <w:sz w:val="22"/>
                            <w:szCs w:val="22"/>
                            <w:lang w:val="en-US"/>
                          </w:rPr>
                          <w:t xml:space="preserve"> </w:t>
                        </w:r>
                        <w:proofErr w:type="spellStart"/>
                        <w:r w:rsidRPr="00BE1799">
                          <w:rPr>
                            <w:rFonts w:ascii="Calibri" w:hAnsi="Calibri"/>
                            <w:b/>
                            <w:bCs/>
                            <w:color w:val="666666"/>
                            <w:kern w:val="24"/>
                            <w:sz w:val="22"/>
                            <w:szCs w:val="22"/>
                            <w:lang w:val="en-US"/>
                          </w:rPr>
                          <w:t>della</w:t>
                        </w:r>
                        <w:proofErr w:type="spellEnd"/>
                        <w:r w:rsidRPr="00BE1799">
                          <w:rPr>
                            <w:rFonts w:ascii="Calibri" w:hAnsi="Calibri"/>
                            <w:b/>
                            <w:bCs/>
                            <w:color w:val="666666"/>
                            <w:kern w:val="24"/>
                            <w:sz w:val="22"/>
                            <w:szCs w:val="22"/>
                            <w:lang w:val="en-US"/>
                          </w:rPr>
                          <w:t xml:space="preserve"> community</w:t>
                        </w:r>
                      </w:p>
                    </w:txbxContent>
                  </v:textbox>
                </v:shape>
                <v:shape id="Immagine 79" o:spid="_x0000_s1149" type="#_x0000_t75" style="position:absolute;left:10740;top:2530;width:450;height: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">
                  <v:imagedata r:id="rId11" o:title=""/>
                </v:shape>
                <v:rect id="Rettangolo 85" o:spid="_x0000_s1150" style="position:absolute;left:1693;top:7983;width:3401;height:1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" filled="f" strokecolor="#385d8a" strokeweight="2pt">
                  <v:textbox>
                    <w:txbxContent>
                      <w:p w14:paraId="1E3C8EC7" w14:textId="77777777" w:rsidR="00EC69F0" w:rsidRPr="0040163C" w:rsidRDefault="00EC69F0" w:rsidP="00BE0A69">
                        <w:pPr>
                          <w:pStyle w:val="NormaleWeb"/>
                          <w:spacing w:before="0" w:beforeAutospacing="0" w:after="0" w:afterAutospacing="0"/>
                          <w:jc w:val="center"/>
                          <w:rPr>
                            <w:sz w:val="22"/>
                            <w:szCs w:val="22"/>
                          </w:rPr>
                        </w:pPr>
                        <w:r w:rsidRPr="0040163C">
                          <w:rPr>
                            <w:rFonts w:ascii="Calibri" w:hAnsi="Calibri"/>
                            <w:color w:val="000000"/>
                            <w:kern w:val="24"/>
                            <w:sz w:val="22"/>
                            <w:szCs w:val="22"/>
                          </w:rPr>
                          <w:t>Identificazione PA coinvolte e PA leader della soluzione + finanziamento</w:t>
                        </w:r>
                      </w:p>
                    </w:txbxContent>
                  </v:textbox>
                </v:rect>
                <v:rect id="Rettangolo 86" o:spid="_x0000_s1151" style="position:absolute;left:1692;top:9460;width:3403;height:5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" filled="f" strokecolor="#385d8a" strokeweight="2pt">
                  <v:stroke dashstyle="3 1"/>
                  <v:textbox>
                    <w:txbxContent>
                      <w:p w14:paraId="3031A9EB" w14:textId="77777777" w:rsidR="00EC69F0" w:rsidRPr="0040163C" w:rsidRDefault="00EC69F0" w:rsidP="00BE0A69">
                        <w:pPr>
                          <w:pStyle w:val="NormaleWeb"/>
                          <w:spacing w:before="0" w:beforeAutospacing="0" w:after="0" w:afterAutospacing="0"/>
                          <w:jc w:val="center"/>
                          <w:rPr>
                            <w:sz w:val="22"/>
                            <w:szCs w:val="22"/>
                          </w:rPr>
                        </w:pPr>
                        <w:proofErr w:type="spellStart"/>
                        <w:r w:rsidRPr="0040163C">
                          <w:rPr>
                            <w:rFonts w:ascii="Calibri" w:hAnsi="Calibri"/>
                            <w:color w:val="000000"/>
                            <w:kern w:val="24"/>
                            <w:sz w:val="22"/>
                            <w:szCs w:val="22"/>
                            <w:lang w:val="en-US"/>
                          </w:rPr>
                          <w:t>Contratto</w:t>
                        </w:r>
                        <w:proofErr w:type="spellEnd"/>
                        <w:r w:rsidRPr="0040163C">
                          <w:rPr>
                            <w:rFonts w:ascii="Calibri" w:hAnsi="Calibri"/>
                            <w:color w:val="000000"/>
                            <w:kern w:val="24"/>
                            <w:sz w:val="22"/>
                            <w:szCs w:val="22"/>
                            <w:lang w:val="en-US"/>
                          </w:rPr>
                          <w:t>/</w:t>
                        </w:r>
                        <w:proofErr w:type="spellStart"/>
                        <w:r w:rsidRPr="0040163C">
                          <w:rPr>
                            <w:rFonts w:ascii="Calibri" w:hAnsi="Calibri"/>
                            <w:color w:val="000000"/>
                            <w:kern w:val="24"/>
                            <w:sz w:val="22"/>
                            <w:szCs w:val="22"/>
                            <w:lang w:val="en-US"/>
                          </w:rPr>
                          <w:t>convenzione</w:t>
                        </w:r>
                        <w:proofErr w:type="spellEnd"/>
                      </w:p>
                    </w:txbxContent>
                  </v:textbox>
                </v:rect>
                <v:shape id="Connettore 2 88" o:spid="_x0000_s1152" type="#_x0000_t32" style="position:absolute;left:3394;top:7610;width:8;height:37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">
                  <v:stroke endarrow="block"/>
                </v:shape>
                <v:shape id="CasellaDiTesto 95" o:spid="_x0000_s1153" type="#_x0000_t202" style="position:absolute;left:5298;top:7982;width:2023;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" filled="f" stroked="f">
                  <v:textbox style="mso-fit-shape-to-text:t">
                    <w:txbxContent>
                      <w:p w14:paraId="32BD4ADB" w14:textId="77777777" w:rsidR="00EC69F0" w:rsidRPr="0040163C" w:rsidRDefault="00EC69F0"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Gestore</w:t>
                        </w:r>
                        <w:proofErr w:type="spellEnd"/>
                        <w:r w:rsidRPr="00BE1799">
                          <w:rPr>
                            <w:rFonts w:ascii="Calibri" w:hAnsi="Calibri"/>
                            <w:b/>
                            <w:bCs/>
                            <w:color w:val="666666"/>
                            <w:kern w:val="24"/>
                            <w:sz w:val="22"/>
                            <w:szCs w:val="22"/>
                            <w:lang w:val="en-US"/>
                          </w:rPr>
                          <w:t xml:space="preserve"> </w:t>
                        </w:r>
                        <w:proofErr w:type="spellStart"/>
                        <w:r w:rsidRPr="00BE1799">
                          <w:rPr>
                            <w:rFonts w:ascii="Calibri" w:hAnsi="Calibri"/>
                            <w:b/>
                            <w:bCs/>
                            <w:color w:val="666666"/>
                            <w:kern w:val="24"/>
                            <w:sz w:val="22"/>
                            <w:szCs w:val="22"/>
                            <w:lang w:val="en-US"/>
                          </w:rPr>
                          <w:t>della</w:t>
                        </w:r>
                        <w:proofErr w:type="spellEnd"/>
                        <w:r w:rsidRPr="00BE1799">
                          <w:rPr>
                            <w:rFonts w:ascii="Calibri" w:hAnsi="Calibri"/>
                            <w:b/>
                            <w:bCs/>
                            <w:color w:val="666666"/>
                            <w:kern w:val="24"/>
                            <w:sz w:val="22"/>
                            <w:szCs w:val="22"/>
                            <w:lang w:val="en-US"/>
                          </w:rPr>
                          <w:t xml:space="preserve"> community</w:t>
                        </w:r>
                      </w:p>
                    </w:txbxContent>
                  </v:textbox>
                </v:shape>
                <v:shape id="Connettore 2 69" o:spid="_x0000_s1154" type="#_x0000_t32" style="position:absolute;left:3393;top:9022;width:1;height:4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">
                  <v:stroke dashstyle="3 1" endarrow="block"/>
                </v:shape>
                <v:rect id="Rettangolo 43" o:spid="_x0000_s1155" style="position:absolute;left:5099;top:3412;width:3145;height:5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" filled="f" strokecolor="#385d8a" strokeweight="2pt">
                  <v:textbox>
                    <w:txbxContent>
                      <w:p w14:paraId="0BA472C5" w14:textId="77777777" w:rsidR="00EC69F0" w:rsidRPr="0040163C" w:rsidRDefault="00EC69F0" w:rsidP="00BE0A69">
                        <w:pPr>
                          <w:pStyle w:val="NormaleWeb"/>
                          <w:spacing w:before="0" w:beforeAutospacing="0" w:after="0" w:afterAutospacing="0"/>
                          <w:jc w:val="center"/>
                          <w:rPr>
                            <w:sz w:val="22"/>
                            <w:szCs w:val="22"/>
                          </w:rPr>
                        </w:pPr>
                        <w:proofErr w:type="spellStart"/>
                        <w:r w:rsidRPr="0040163C">
                          <w:rPr>
                            <w:rFonts w:ascii="Calibri" w:hAnsi="Calibri"/>
                            <w:color w:val="000000"/>
                            <w:kern w:val="24"/>
                            <w:sz w:val="22"/>
                            <w:szCs w:val="22"/>
                            <w:lang w:val="en-US"/>
                          </w:rPr>
                          <w:t>Soddisfazione</w:t>
                        </w:r>
                        <w:proofErr w:type="spellEnd"/>
                        <w:r w:rsidRPr="0040163C">
                          <w:rPr>
                            <w:rFonts w:ascii="Calibri" w:hAnsi="Calibri"/>
                            <w:color w:val="000000"/>
                            <w:kern w:val="24"/>
                            <w:sz w:val="22"/>
                            <w:szCs w:val="22"/>
                            <w:lang w:val="en-US"/>
                          </w:rPr>
                          <w:t xml:space="preserve"> </w:t>
                        </w:r>
                        <w:proofErr w:type="spellStart"/>
                        <w:r w:rsidRPr="0040163C">
                          <w:rPr>
                            <w:rFonts w:ascii="Calibri" w:hAnsi="Calibri"/>
                            <w:color w:val="000000"/>
                            <w:kern w:val="24"/>
                            <w:sz w:val="22"/>
                            <w:szCs w:val="22"/>
                            <w:lang w:val="en-US"/>
                          </w:rPr>
                          <w:t>utilizzatori</w:t>
                        </w:r>
                        <w:proofErr w:type="spellEnd"/>
                      </w:p>
                    </w:txbxContent>
                  </v:textbox>
                </v:rect>
                <v:rect id="Rettangolo 44" o:spid="_x0000_s1156" style="position:absolute;left:8543;top:3377;width:3145;height:5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" filled="f" strokecolor="#385d8a" strokeweight="2pt">
                  <v:textbox>
                    <w:txbxContent>
                      <w:p w14:paraId="56CF7DED" w14:textId="77777777" w:rsidR="00EC69F0" w:rsidRPr="0040163C" w:rsidRDefault="00EC69F0" w:rsidP="00BE0A69">
                        <w:pPr>
                          <w:pStyle w:val="NormaleWeb"/>
                          <w:spacing w:before="0" w:beforeAutospacing="0" w:after="0" w:afterAutospacing="0"/>
                          <w:jc w:val="center"/>
                          <w:rPr>
                            <w:sz w:val="22"/>
                            <w:szCs w:val="22"/>
                          </w:rPr>
                        </w:pPr>
                        <w:r w:rsidRPr="0040163C">
                          <w:rPr>
                            <w:rFonts w:ascii="Calibri" w:hAnsi="Calibri"/>
                            <w:color w:val="000000"/>
                            <w:kern w:val="24"/>
                            <w:sz w:val="22"/>
                            <w:szCs w:val="22"/>
                            <w:lang w:val="en-US"/>
                          </w:rPr>
                          <w:t xml:space="preserve">Area </w:t>
                        </w:r>
                        <w:proofErr w:type="spellStart"/>
                        <w:r w:rsidRPr="0040163C">
                          <w:rPr>
                            <w:rFonts w:ascii="Calibri" w:hAnsi="Calibri"/>
                            <w:color w:val="000000"/>
                            <w:kern w:val="24"/>
                            <w:sz w:val="22"/>
                            <w:szCs w:val="22"/>
                            <w:lang w:val="en-US"/>
                          </w:rPr>
                          <w:t>tematica</w:t>
                        </w:r>
                        <w:proofErr w:type="spellEnd"/>
                      </w:p>
                    </w:txbxContent>
                  </v:textbox>
                </v:rect>
                <v:shape id="Connettore 2 45" o:spid="_x0000_s1157" type="#_x0000_t32" style="position:absolute;left:6671;top:3050;width:1;height:3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">
                  <v:stroke endarrow="block"/>
                </v:shape>
                <v:shape id="Connettore 2 48" o:spid="_x0000_s1158" type="#_x0000_t32" style="position:absolute;left:6673;top:3050;width:3443;height:3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">
                  <v:stroke endarrow="block"/>
                </v:shape>
                <v:shape id="Connettore 2 61" o:spid="_x0000_s1159" type="#_x0000_t32" style="position:absolute;left:6680;top:3742;width:3436;height:5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">
                  <v:stroke endarrow="block"/>
                </v:shape>
                <v:rect id="Rettangolo 71" o:spid="_x0000_s1160" style="position:absolute;left:8078;top:7014;width:3509;height: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" filled="f" strokecolor="#385d8a" strokeweight="2pt">
                  <v:textbox>
                    <w:txbxContent>
                      <w:p w14:paraId="48940AE3" w14:textId="77777777" w:rsidR="00EC69F0" w:rsidRPr="0040163C" w:rsidRDefault="00EC69F0" w:rsidP="00BE0A69">
                        <w:pPr>
                          <w:pStyle w:val="NormaleWeb"/>
                          <w:spacing w:before="0" w:beforeAutospacing="0" w:after="0" w:afterAutospacing="0"/>
                          <w:jc w:val="center"/>
                          <w:rPr>
                            <w:sz w:val="22"/>
                            <w:szCs w:val="22"/>
                          </w:rPr>
                        </w:pPr>
                        <w:proofErr w:type="spellStart"/>
                        <w:r w:rsidRPr="0040163C">
                          <w:rPr>
                            <w:rFonts w:ascii="Calibri" w:hAnsi="Calibri"/>
                            <w:color w:val="000000"/>
                            <w:kern w:val="24"/>
                            <w:sz w:val="22"/>
                            <w:szCs w:val="22"/>
                            <w:lang w:val="en-US"/>
                          </w:rPr>
                          <w:t>Estensione</w:t>
                        </w:r>
                        <w:proofErr w:type="spellEnd"/>
                        <w:r w:rsidRPr="0040163C">
                          <w:rPr>
                            <w:rFonts w:ascii="Calibri" w:hAnsi="Calibri"/>
                            <w:color w:val="000000"/>
                            <w:kern w:val="24"/>
                            <w:sz w:val="22"/>
                            <w:szCs w:val="22"/>
                            <w:lang w:val="en-US"/>
                          </w:rPr>
                          <w:t>/</w:t>
                        </w:r>
                        <w:proofErr w:type="spellStart"/>
                        <w:r w:rsidRPr="0040163C">
                          <w:rPr>
                            <w:rFonts w:ascii="Calibri" w:hAnsi="Calibri"/>
                            <w:color w:val="000000"/>
                            <w:kern w:val="24"/>
                            <w:sz w:val="22"/>
                            <w:szCs w:val="22"/>
                            <w:lang w:val="en-US"/>
                          </w:rPr>
                          <w:t>sviluppo</w:t>
                        </w:r>
                        <w:proofErr w:type="spellEnd"/>
                        <w:r w:rsidRPr="0040163C">
                          <w:rPr>
                            <w:rFonts w:ascii="Calibri" w:hAnsi="Calibri"/>
                            <w:color w:val="000000"/>
                            <w:kern w:val="24"/>
                            <w:sz w:val="22"/>
                            <w:szCs w:val="22"/>
                            <w:lang w:val="en-US"/>
                          </w:rPr>
                          <w:t xml:space="preserve"> </w:t>
                        </w:r>
                        <w:proofErr w:type="spellStart"/>
                        <w:r w:rsidRPr="0040163C">
                          <w:rPr>
                            <w:rFonts w:ascii="Calibri" w:hAnsi="Calibri"/>
                            <w:color w:val="000000"/>
                            <w:kern w:val="24"/>
                            <w:sz w:val="22"/>
                            <w:szCs w:val="22"/>
                            <w:lang w:val="en-US"/>
                          </w:rPr>
                          <w:t>soluzione</w:t>
                        </w:r>
                        <w:proofErr w:type="spellEnd"/>
                        <w:r w:rsidRPr="0040163C">
                          <w:rPr>
                            <w:rFonts w:ascii="Calibri" w:hAnsi="Calibri"/>
                            <w:color w:val="000000"/>
                            <w:kern w:val="24"/>
                            <w:sz w:val="22"/>
                            <w:szCs w:val="22"/>
                            <w:lang w:val="en-US"/>
                          </w:rPr>
                          <w:t xml:space="preserve"> </w:t>
                        </w:r>
                        <w:proofErr w:type="spellStart"/>
                        <w:r w:rsidRPr="0040163C">
                          <w:rPr>
                            <w:rFonts w:ascii="Calibri" w:hAnsi="Calibri"/>
                            <w:color w:val="000000"/>
                            <w:kern w:val="24"/>
                            <w:sz w:val="22"/>
                            <w:szCs w:val="22"/>
                            <w:lang w:val="en-US"/>
                          </w:rPr>
                          <w:t>esistente</w:t>
                        </w:r>
                        <w:proofErr w:type="spellEnd"/>
                      </w:p>
                    </w:txbxContent>
                  </v:textbox>
                </v:rect>
                <v:rect id="Rettangolo 74" o:spid="_x0000_s1161" style="position:absolute;left:8078;top:8069;width:3509;height: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" filled="f" strokecolor="#385d8a" strokeweight="2pt">
                  <v:textbox>
                    <w:txbxContent>
                      <w:p w14:paraId="3062E2F9" w14:textId="77777777" w:rsidR="00EC69F0" w:rsidRPr="0040163C" w:rsidRDefault="00EC69F0" w:rsidP="00BE0A69">
                        <w:pPr>
                          <w:pStyle w:val="NormaleWeb"/>
                          <w:spacing w:before="0" w:beforeAutospacing="0" w:after="0" w:afterAutospacing="0"/>
                          <w:jc w:val="center"/>
                          <w:rPr>
                            <w:sz w:val="22"/>
                            <w:szCs w:val="22"/>
                          </w:rPr>
                        </w:pPr>
                        <w:r w:rsidRPr="0040163C">
                          <w:rPr>
                            <w:rFonts w:ascii="Calibri" w:hAnsi="Calibri"/>
                            <w:color w:val="000000"/>
                            <w:kern w:val="24"/>
                            <w:sz w:val="22"/>
                            <w:szCs w:val="22"/>
                          </w:rPr>
                          <w:t>Identificazione PA coinvolte e PA leader + finanziamento</w:t>
                        </w:r>
                      </w:p>
                    </w:txbxContent>
                  </v:textbox>
                </v:rect>
                <v:shape id="Connettore 2 77" o:spid="_x0000_s1162" type="#_x0000_t32" style="position:absolute;left:9833;top:7665;width:0;height:4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">
                  <v:stroke endarrow="block"/>
                </v:shape>
                <v:shape id="Immagine 87" o:spid="_x0000_s1163" type="#_x0000_t75" style="position:absolute;left:5154;top:8099;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">
                  <v:imagedata r:id="rId10" o:title=""/>
                </v:shape>
                <v:shape id="Connettore 2 89" o:spid="_x0000_s1164" type="#_x0000_t32" style="position:absolute;left:6679;top:6460;width:3153;height:5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">
                  <v:stroke endarrow="block"/>
                </v:shape>
                <v:rect id="Rettangolo 99" o:spid="_x0000_s1165" style="position:absolute;left:8137;top:9340;width:3403;height:5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" filled="f" strokecolor="#385d8a" strokeweight="2pt">
                  <v:stroke dashstyle="3 1"/>
                  <v:textbox>
                    <w:txbxContent>
                      <w:p w14:paraId="06819D88" w14:textId="77777777" w:rsidR="00EC69F0" w:rsidRPr="0040163C" w:rsidRDefault="00EC69F0" w:rsidP="00BE0A69">
                        <w:pPr>
                          <w:pStyle w:val="NormaleWeb"/>
                          <w:spacing w:before="0" w:beforeAutospacing="0" w:after="0" w:afterAutospacing="0"/>
                          <w:jc w:val="center"/>
                          <w:rPr>
                            <w:sz w:val="22"/>
                            <w:szCs w:val="22"/>
                          </w:rPr>
                        </w:pPr>
                        <w:proofErr w:type="spellStart"/>
                        <w:r w:rsidRPr="0040163C">
                          <w:rPr>
                            <w:rFonts w:ascii="Calibri" w:hAnsi="Calibri"/>
                            <w:color w:val="000000"/>
                            <w:kern w:val="24"/>
                            <w:sz w:val="22"/>
                            <w:szCs w:val="22"/>
                            <w:lang w:val="en-US"/>
                          </w:rPr>
                          <w:t>Adeguamento</w:t>
                        </w:r>
                        <w:proofErr w:type="spellEnd"/>
                        <w:r w:rsidRPr="0040163C">
                          <w:rPr>
                            <w:rFonts w:ascii="Calibri" w:hAnsi="Calibri"/>
                            <w:color w:val="000000"/>
                            <w:kern w:val="24"/>
                            <w:sz w:val="22"/>
                            <w:szCs w:val="22"/>
                            <w:lang w:val="en-US"/>
                          </w:rPr>
                          <w:t xml:space="preserve"> </w:t>
                        </w:r>
                        <w:proofErr w:type="spellStart"/>
                        <w:r w:rsidRPr="0040163C">
                          <w:rPr>
                            <w:rFonts w:ascii="Calibri" w:hAnsi="Calibri"/>
                            <w:color w:val="000000"/>
                            <w:kern w:val="24"/>
                            <w:sz w:val="22"/>
                            <w:szCs w:val="22"/>
                            <w:lang w:val="en-US"/>
                          </w:rPr>
                          <w:t>contrattuale</w:t>
                        </w:r>
                        <w:proofErr w:type="spellEnd"/>
                      </w:p>
                    </w:txbxContent>
                  </v:textbox>
                </v:rect>
                <v:shape id="Connettore 2 100" o:spid="_x0000_s1166" type="#_x0000_t32" style="position:absolute;left:9833;top:8778;width:6;height:5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">
                  <v:stroke dashstyle="3 1" endarrow="block"/>
                </v:shape>
                <v:shape id="CasellaDiTesto 103" o:spid="_x0000_s1167" type="#_x0000_t202" style="position:absolute;left:11998;top:7954;width:2023;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" filled="f" stroked="f">
                  <v:textbox style="mso-fit-shape-to-text:t">
                    <w:txbxContent>
                      <w:p w14:paraId="51115F2B" w14:textId="77777777" w:rsidR="00EC69F0" w:rsidRPr="0040163C" w:rsidRDefault="00EC69F0"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Gestore</w:t>
                        </w:r>
                        <w:proofErr w:type="spellEnd"/>
                        <w:r w:rsidRPr="00BE1799">
                          <w:rPr>
                            <w:rFonts w:ascii="Calibri" w:hAnsi="Calibri"/>
                            <w:b/>
                            <w:bCs/>
                            <w:color w:val="666666"/>
                            <w:kern w:val="24"/>
                            <w:sz w:val="22"/>
                            <w:szCs w:val="22"/>
                            <w:lang w:val="en-US"/>
                          </w:rPr>
                          <w:t xml:space="preserve"> </w:t>
                        </w:r>
                        <w:proofErr w:type="spellStart"/>
                        <w:r w:rsidRPr="00BE1799">
                          <w:rPr>
                            <w:rFonts w:ascii="Calibri" w:hAnsi="Calibri"/>
                            <w:b/>
                            <w:bCs/>
                            <w:color w:val="666666"/>
                            <w:kern w:val="24"/>
                            <w:sz w:val="22"/>
                            <w:szCs w:val="22"/>
                            <w:lang w:val="en-US"/>
                          </w:rPr>
                          <w:t>della</w:t>
                        </w:r>
                        <w:proofErr w:type="spellEnd"/>
                        <w:r w:rsidRPr="00BE1799">
                          <w:rPr>
                            <w:rFonts w:ascii="Calibri" w:hAnsi="Calibri"/>
                            <w:b/>
                            <w:bCs/>
                            <w:color w:val="666666"/>
                            <w:kern w:val="24"/>
                            <w:sz w:val="22"/>
                            <w:szCs w:val="22"/>
                            <w:lang w:val="en-US"/>
                          </w:rPr>
                          <w:t xml:space="preserve"> community</w:t>
                        </w:r>
                      </w:p>
                    </w:txbxContent>
                  </v:textbox>
                </v:shape>
                <v:shape id="Immagine 104" o:spid="_x0000_s1168" type="#_x0000_t75" style="position:absolute;left:11855;top:8071;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">
                  <v:imagedata r:id="rId10" o:title=""/>
                </v:shape>
                <v:shape id="CasellaDiTesto 80" o:spid="_x0000_s1169" type="#_x0000_t202" style="position:absolute;left:11334;top:2283;width:3179;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" filled="f" stroked="f">
                  <v:textbox style="mso-fit-shape-to-text:t">
                    <w:txbxContent>
                      <w:p w14:paraId="276B692A" w14:textId="77777777" w:rsidR="00EC69F0" w:rsidRPr="0040163C" w:rsidRDefault="00EC69F0" w:rsidP="00BE0A69">
                        <w:pPr>
                          <w:pStyle w:val="NormaleWeb"/>
                          <w:spacing w:before="0" w:beforeAutospacing="0" w:after="0" w:afterAutospacing="0"/>
                          <w:rPr>
                            <w:sz w:val="22"/>
                            <w:szCs w:val="22"/>
                          </w:rPr>
                        </w:pPr>
                        <w:r w:rsidRPr="0040163C">
                          <w:rPr>
                            <w:rFonts w:ascii="Calibri" w:hAnsi="Calibri"/>
                            <w:b/>
                            <w:bCs/>
                            <w:color w:val="943634"/>
                            <w:kern w:val="24"/>
                            <w:sz w:val="22"/>
                            <w:szCs w:val="22"/>
                            <w:lang w:val="en-US"/>
                          </w:rPr>
                          <w:t xml:space="preserve">Piano di </w:t>
                        </w:r>
                        <w:proofErr w:type="spellStart"/>
                        <w:r w:rsidRPr="0040163C">
                          <w:rPr>
                            <w:rFonts w:ascii="Calibri" w:hAnsi="Calibri"/>
                            <w:b/>
                            <w:bCs/>
                            <w:color w:val="943634"/>
                            <w:kern w:val="24"/>
                            <w:sz w:val="22"/>
                            <w:szCs w:val="22"/>
                            <w:lang w:val="en-US"/>
                          </w:rPr>
                          <w:t>monitoraggio</w:t>
                        </w:r>
                        <w:proofErr w:type="spellEnd"/>
                        <w:r w:rsidRPr="0040163C">
                          <w:rPr>
                            <w:rFonts w:ascii="Calibri" w:hAnsi="Calibri"/>
                            <w:b/>
                            <w:bCs/>
                            <w:color w:val="943634"/>
                            <w:kern w:val="24"/>
                            <w:sz w:val="22"/>
                            <w:szCs w:val="22"/>
                            <w:lang w:val="en-US"/>
                          </w:rPr>
                          <w:t xml:space="preserve"> +</w:t>
                        </w:r>
                      </w:p>
                      <w:p w14:paraId="5EAE3544" w14:textId="77777777" w:rsidR="00EC69F0" w:rsidRPr="0040163C" w:rsidRDefault="00EC69F0" w:rsidP="00BE0A69">
                        <w:pPr>
                          <w:pStyle w:val="NormaleWeb"/>
                          <w:spacing w:before="0" w:beforeAutospacing="0" w:after="0" w:afterAutospacing="0"/>
                          <w:rPr>
                            <w:sz w:val="22"/>
                            <w:szCs w:val="22"/>
                          </w:rPr>
                        </w:pPr>
                        <w:proofErr w:type="spellStart"/>
                        <w:r w:rsidRPr="0040163C">
                          <w:rPr>
                            <w:rFonts w:ascii="Calibri" w:hAnsi="Calibri"/>
                            <w:b/>
                            <w:bCs/>
                            <w:color w:val="943634"/>
                            <w:kern w:val="24"/>
                            <w:sz w:val="22"/>
                            <w:szCs w:val="22"/>
                            <w:lang w:val="en-US"/>
                          </w:rPr>
                          <w:t>Cruscotto</w:t>
                        </w:r>
                        <w:proofErr w:type="spellEnd"/>
                        <w:r w:rsidRPr="0040163C">
                          <w:rPr>
                            <w:rFonts w:ascii="Calibri" w:hAnsi="Calibri"/>
                            <w:b/>
                            <w:bCs/>
                            <w:color w:val="943634"/>
                            <w:kern w:val="24"/>
                            <w:sz w:val="22"/>
                            <w:szCs w:val="22"/>
                            <w:lang w:val="en-US"/>
                          </w:rPr>
                          <w:t xml:space="preserve"> </w:t>
                        </w:r>
                        <w:proofErr w:type="spellStart"/>
                        <w:r w:rsidRPr="0040163C">
                          <w:rPr>
                            <w:rFonts w:ascii="Calibri" w:hAnsi="Calibri"/>
                            <w:b/>
                            <w:bCs/>
                            <w:color w:val="943634"/>
                            <w:kern w:val="24"/>
                            <w:sz w:val="22"/>
                            <w:szCs w:val="22"/>
                            <w:lang w:val="en-US"/>
                          </w:rPr>
                          <w:t>indicatori</w:t>
                        </w:r>
                        <w:proofErr w:type="spellEnd"/>
                      </w:p>
                    </w:txbxContent>
                  </v:textbox>
                </v:shape>
                <v:shape id="CasellaDiTesto 20" o:spid="_x0000_s1170" type="#_x0000_t202" style="position:absolute;left:11405;top:4842;width:2900;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" filled="f" stroked="f">
                  <v:textbox style="mso-fit-shape-to-text:t">
                    <w:txbxContent>
                      <w:p w14:paraId="5E9131E6" w14:textId="77777777" w:rsidR="00EC69F0" w:rsidRPr="0040163C" w:rsidRDefault="00EC69F0" w:rsidP="000A2313">
                        <w:pPr>
                          <w:pStyle w:val="Paragrafoelenco"/>
                          <w:numPr>
                            <w:ilvl w:val="0"/>
                            <w:numId w:val="10"/>
                          </w:numPr>
                          <w:tabs>
                            <w:tab w:val="clear" w:pos="720"/>
                          </w:tabs>
                          <w:spacing w:after="0" w:line="240" w:lineRule="auto"/>
                          <w:ind w:left="426"/>
                          <w:jc w:val="left"/>
                          <w:rPr>
                            <w:rFonts w:eastAsia="Times New Roman"/>
                          </w:rPr>
                        </w:pPr>
                        <w:proofErr w:type="spellStart"/>
                        <w:r w:rsidRPr="00BE1799">
                          <w:rPr>
                            <w:rFonts w:ascii="Calibri" w:hAnsi="Calibri"/>
                            <w:color w:val="666666"/>
                            <w:kern w:val="24"/>
                            <w:lang w:val="en-US"/>
                          </w:rPr>
                          <w:t>Membri</w:t>
                        </w:r>
                        <w:proofErr w:type="spellEnd"/>
                        <w:r w:rsidRPr="00BE1799">
                          <w:rPr>
                            <w:rFonts w:ascii="Calibri" w:hAnsi="Calibri"/>
                            <w:color w:val="666666"/>
                            <w:kern w:val="24"/>
                            <w:lang w:val="en-US"/>
                          </w:rPr>
                          <w:t xml:space="preserve"> community</w:t>
                        </w:r>
                      </w:p>
                      <w:p w14:paraId="03341DB9" w14:textId="77777777" w:rsidR="00EC69F0" w:rsidRPr="0040163C" w:rsidRDefault="00EC69F0" w:rsidP="000A2313">
                        <w:pPr>
                          <w:pStyle w:val="Paragrafoelenco"/>
                          <w:numPr>
                            <w:ilvl w:val="0"/>
                            <w:numId w:val="10"/>
                          </w:numPr>
                          <w:tabs>
                            <w:tab w:val="clear" w:pos="720"/>
                          </w:tabs>
                          <w:spacing w:after="0" w:line="240" w:lineRule="auto"/>
                          <w:ind w:left="426"/>
                          <w:jc w:val="left"/>
                          <w:rPr>
                            <w:rFonts w:eastAsia="Times New Roman"/>
                          </w:rPr>
                        </w:pPr>
                        <w:r w:rsidRPr="00BE1799">
                          <w:rPr>
                            <w:rFonts w:ascii="Calibri" w:hAnsi="Calibri"/>
                            <w:color w:val="666666"/>
                            <w:kern w:val="24"/>
                            <w:lang w:val="en-US"/>
                          </w:rPr>
                          <w:t>Stakeholder</w:t>
                        </w:r>
                      </w:p>
                    </w:txbxContent>
                  </v:textbox>
                </v:shape>
                <v:shape id="CasellaDiTesto 68" o:spid="_x0000_s1171" type="#_x0000_t202" style="position:absolute;left:8771;top:2369;width:2299;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" filled="f" stroked="f">
                  <v:textbox style="mso-fit-shape-to-text:t">
                    <w:txbxContent>
                      <w:p w14:paraId="1A12422A" w14:textId="77777777" w:rsidR="00EC69F0" w:rsidRPr="0040163C" w:rsidRDefault="00EC69F0" w:rsidP="00BE0A69">
                        <w:pPr>
                          <w:pStyle w:val="NormaleWeb"/>
                          <w:spacing w:before="0" w:beforeAutospacing="0" w:after="0" w:afterAutospacing="0"/>
                          <w:rPr>
                            <w:sz w:val="22"/>
                            <w:szCs w:val="22"/>
                          </w:rPr>
                        </w:pPr>
                        <w:proofErr w:type="spellStart"/>
                        <w:r w:rsidRPr="0040163C">
                          <w:rPr>
                            <w:rFonts w:ascii="Calibri" w:hAnsi="Calibri"/>
                            <w:b/>
                            <w:bCs/>
                            <w:color w:val="666666"/>
                            <w:kern w:val="24"/>
                            <w:sz w:val="22"/>
                            <w:szCs w:val="22"/>
                            <w:lang w:val="en-US"/>
                          </w:rPr>
                          <w:t>Gestore</w:t>
                        </w:r>
                        <w:proofErr w:type="spellEnd"/>
                        <w:r w:rsidRPr="0040163C">
                          <w:rPr>
                            <w:rFonts w:ascii="Calibri" w:hAnsi="Calibri"/>
                            <w:b/>
                            <w:bCs/>
                            <w:color w:val="666666"/>
                            <w:kern w:val="24"/>
                            <w:sz w:val="22"/>
                            <w:szCs w:val="22"/>
                            <w:lang w:val="en-US"/>
                          </w:rPr>
                          <w:t xml:space="preserve"> </w:t>
                        </w:r>
                        <w:proofErr w:type="spellStart"/>
                        <w:r w:rsidRPr="0040163C">
                          <w:rPr>
                            <w:rFonts w:ascii="Calibri" w:hAnsi="Calibri"/>
                            <w:b/>
                            <w:bCs/>
                            <w:color w:val="666666"/>
                            <w:kern w:val="24"/>
                            <w:sz w:val="22"/>
                            <w:szCs w:val="22"/>
                            <w:lang w:val="en-US"/>
                          </w:rPr>
                          <w:t>della</w:t>
                        </w:r>
                        <w:proofErr w:type="spellEnd"/>
                        <w:r w:rsidRPr="0040163C">
                          <w:rPr>
                            <w:rFonts w:ascii="Calibri" w:hAnsi="Calibri"/>
                            <w:b/>
                            <w:bCs/>
                            <w:color w:val="666666"/>
                            <w:kern w:val="24"/>
                            <w:sz w:val="22"/>
                            <w:szCs w:val="22"/>
                            <w:lang w:val="en-US"/>
                          </w:rPr>
                          <w:t xml:space="preserve"> community</w:t>
                        </w:r>
                      </w:p>
                    </w:txbxContent>
                  </v:textbox>
                </v:shape>
                <v:shape id="Connettore 2 45" o:spid="_x0000_s1172" type="#_x0000_t32" style="position:absolute;left:6670;top:3944;width:1;height:3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">
                  <v:stroke endarrow="block"/>
                </v:shape>
              </v:group>
            </w:pict>
          </mc:Fallback>
        </mc:AlternateContent>
      </w:r>
      <w:r w:rsidRPr="003412A0">
        <w:rPr>
          <w:b/>
          <w:sz w:val="22"/>
          <w:szCs w:val="22"/>
          <w:u w:val="single"/>
        </w:rPr>
        <w:t>Monitoraggio periodico tematico</w:t>
      </w:r>
      <w:bookmarkEnd w:id="214"/>
    </w:p>
    <w:p w14:paraId="3276A521" w14:textId="77777777" w:rsidR="00BE0A69" w:rsidRPr="003412A0" w:rsidRDefault="00BE0A69" w:rsidP="00BE0A69"/>
    <w:p w14:paraId="0CA99E69" w14:textId="77777777" w:rsidR="00BE0A69" w:rsidRPr="003412A0" w:rsidRDefault="00BE0A69" w:rsidP="00BE0A69"/>
    <w:p w14:paraId="622ED731" w14:textId="77777777" w:rsidR="00BE0A69" w:rsidRPr="003412A0" w:rsidRDefault="00BE0A69" w:rsidP="00BE0A69"/>
    <w:p w14:paraId="3A0263B8" w14:textId="77777777" w:rsidR="00BE0A69" w:rsidRPr="003412A0" w:rsidRDefault="00BE0A69" w:rsidP="00BE0A69"/>
    <w:p w14:paraId="08B8596C" w14:textId="77777777" w:rsidR="00BE0A69" w:rsidRPr="003412A0" w:rsidRDefault="00BE0A69" w:rsidP="00BE0A69"/>
    <w:p w14:paraId="234B33F7" w14:textId="77777777" w:rsidR="00BE0A69" w:rsidRPr="003412A0" w:rsidRDefault="00BE0A69" w:rsidP="00BE0A69"/>
    <w:p w14:paraId="17155942" w14:textId="77777777" w:rsidR="00BE0A69" w:rsidRPr="003412A0" w:rsidRDefault="00BE0A69" w:rsidP="00BE0A69"/>
    <w:p w14:paraId="290DFA3E" w14:textId="77777777" w:rsidR="00BE0A69" w:rsidRPr="003412A0" w:rsidRDefault="00BE0A69" w:rsidP="00BE0A69"/>
    <w:p w14:paraId="1845D805" w14:textId="77777777" w:rsidR="00BE0A69" w:rsidRPr="003412A0" w:rsidRDefault="00BE0A69" w:rsidP="00BE0A69"/>
    <w:p w14:paraId="4A7CF3D5" w14:textId="77777777" w:rsidR="00BE0A69" w:rsidRPr="003412A0" w:rsidRDefault="00BE0A69" w:rsidP="00BE0A69"/>
    <w:p w14:paraId="36A31F2D" w14:textId="77777777" w:rsidR="00BE0A69" w:rsidRPr="003412A0" w:rsidRDefault="00BE0A69" w:rsidP="00BE0A69"/>
    <w:p w14:paraId="2AEFD14C" w14:textId="77777777" w:rsidR="00BE0A69" w:rsidRPr="003412A0" w:rsidRDefault="00BE0A69" w:rsidP="00BE0A69"/>
    <w:p w14:paraId="4D3D232E" w14:textId="77777777" w:rsidR="00BE0A69" w:rsidRPr="003412A0" w:rsidRDefault="00BE0A69" w:rsidP="00BE0A69"/>
    <w:p w14:paraId="3D7B7BFF" w14:textId="77777777" w:rsidR="00BE0A69" w:rsidRPr="003412A0" w:rsidRDefault="00BE0A69" w:rsidP="00BE0A69"/>
    <w:p w14:paraId="4550A8C6" w14:textId="77777777" w:rsidR="00BE0A69" w:rsidRPr="003412A0" w:rsidRDefault="00BE0A69" w:rsidP="00BE0A69"/>
    <w:p w14:paraId="4267842E" w14:textId="77777777" w:rsidR="00BE0A69" w:rsidRPr="003412A0" w:rsidRDefault="00BE0A69" w:rsidP="00BE0A69"/>
    <w:p w14:paraId="1846A0CB" w14:textId="77777777" w:rsidR="00BE0A69" w:rsidRPr="003412A0" w:rsidRDefault="00BE0A69" w:rsidP="00BE0A69"/>
    <w:p w14:paraId="68935B8B" w14:textId="77777777" w:rsidR="00BE0A69" w:rsidRPr="003412A0" w:rsidRDefault="00BE0A69" w:rsidP="00BE0A69"/>
    <w:p w14:paraId="782BCE7E" w14:textId="77777777" w:rsidR="00BE0A69" w:rsidRPr="003412A0" w:rsidRDefault="00BE0A69" w:rsidP="00BE0A69"/>
    <w:p w14:paraId="77CD2061" w14:textId="77777777" w:rsidR="00BE0A69" w:rsidRPr="003412A0" w:rsidRDefault="00BE0A69" w:rsidP="00BE0A69"/>
    <w:p w14:paraId="136031C3" w14:textId="77777777" w:rsidR="00BE0A69" w:rsidRPr="003412A0" w:rsidRDefault="00BE0A69" w:rsidP="00BE0A69">
      <w:pPr>
        <w:sectPr w:rsidR="00BE0A69" w:rsidRPr="003412A0" w:rsidSect="00BE0A69">
          <w:pgSz w:w="16838" w:h="11906" w:orient="landscape"/>
          <w:pgMar w:top="1134" w:right="1134" w:bottom="1134" w:left="1134" w:header="720" w:footer="720" w:gutter="0"/>
          <w:cols w:space="708"/>
          <w:docGrid w:linePitch="360"/>
        </w:sectPr>
      </w:pPr>
    </w:p>
    <w:p w14:paraId="6C61B784" w14:textId="77777777" w:rsidR="00BE0A69" w:rsidRPr="003412A0" w:rsidRDefault="00BE0A69" w:rsidP="00BE0A69"/>
    <w:p w14:paraId="7BCA2D33" w14:textId="77777777" w:rsidR="00BE0A69" w:rsidRPr="003412A0" w:rsidRDefault="00BE0A69" w:rsidP="00BE0A69"/>
    <w:p w14:paraId="1634ED40" w14:textId="77777777" w:rsidR="00BE0A69" w:rsidRPr="003412A0" w:rsidRDefault="00BE0A69" w:rsidP="00BE0A69">
      <w:pPr>
        <w:pStyle w:val="Nessunaspaziatura"/>
        <w:rPr>
          <w:b/>
          <w:sz w:val="22"/>
          <w:szCs w:val="22"/>
          <w:u w:val="single"/>
        </w:rPr>
      </w:pPr>
      <w:bookmarkStart w:id="215" w:name="_Toc501617190"/>
      <w:r w:rsidRPr="003412A0">
        <w:rPr>
          <w:b/>
          <w:sz w:val="22"/>
          <w:szCs w:val="22"/>
          <w:u w:val="single"/>
        </w:rPr>
        <w:t>Scouting Buone Pratiche</w:t>
      </w:r>
      <w:bookmarkEnd w:id="215"/>
    </w:p>
    <w:p w14:paraId="077E5D23" w14:textId="77777777" w:rsidR="00BE0A69" w:rsidRPr="003412A0" w:rsidRDefault="00BE0A69" w:rsidP="00BE0A69"/>
    <w:p w14:paraId="15C7B3A0" w14:textId="77777777" w:rsidR="00BE0A69" w:rsidRPr="003412A0" w:rsidRDefault="00BE0A69" w:rsidP="00BE0A69">
      <w:r w:rsidRPr="003412A0">
        <w:rPr>
          <w:noProof/>
        </w:rPr>
        <mc:AlternateContent>
          <mc:Choice Requires="wpg">
            <w:drawing>
              <wp:anchor distT="0" distB="0" distL="114300" distR="114300" simplePos="0" relativeHeight="251689984" behindDoc="0" locked="0" layoutInCell="1" allowOverlap="1" wp14:anchorId="025B3801" wp14:editId="00803870">
                <wp:simplePos x="0" y="0"/>
                <wp:positionH relativeFrom="column">
                  <wp:posOffset>0</wp:posOffset>
                </wp:positionH>
                <wp:positionV relativeFrom="paragraph">
                  <wp:posOffset>0</wp:posOffset>
                </wp:positionV>
                <wp:extent cx="6143625" cy="3956050"/>
                <wp:effectExtent l="15240" t="1905" r="3810" b="13970"/>
                <wp:wrapNone/>
                <wp:docPr id="401" name="Gruppo 4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3625" cy="3956050"/>
                          <a:chOff x="1134" y="3170"/>
                          <a:chExt cx="9675" cy="6230"/>
                        </a:xfrm>
                      </wpg:grpSpPr>
                      <wps:wsp>
                        <wps:cNvPr id="402" name="Rettangolo 8"/>
                        <wps:cNvSpPr>
                          <a:spLocks noChangeArrowheads="1"/>
                        </wps:cNvSpPr>
                        <wps:spPr bwMode="auto">
                          <a:xfrm>
                            <a:off x="1139" y="3198"/>
                            <a:ext cx="3145" cy="621"/>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75066EA4" w14:textId="77777777" w:rsidR="00EC69F0" w:rsidRPr="00E43342" w:rsidRDefault="00EC69F0" w:rsidP="00BE0A69">
                              <w:pPr>
                                <w:pStyle w:val="NormaleWeb"/>
                                <w:spacing w:before="0" w:beforeAutospacing="0" w:after="0" w:afterAutospacing="0"/>
                                <w:jc w:val="center"/>
                                <w:rPr>
                                  <w:sz w:val="22"/>
                                  <w:szCs w:val="22"/>
                                </w:rPr>
                              </w:pPr>
                              <w:proofErr w:type="spellStart"/>
                              <w:r w:rsidRPr="00E43342">
                                <w:rPr>
                                  <w:rFonts w:ascii="Calibri" w:hAnsi="Calibri"/>
                                  <w:color w:val="000000"/>
                                  <w:kern w:val="24"/>
                                  <w:sz w:val="22"/>
                                  <w:szCs w:val="22"/>
                                  <w:lang w:val="en-US"/>
                                </w:rPr>
                                <w:t>Analisi</w:t>
                              </w:r>
                              <w:proofErr w:type="spellEnd"/>
                              <w:r w:rsidRPr="00E43342">
                                <w:rPr>
                                  <w:rFonts w:ascii="Calibri" w:hAnsi="Calibri"/>
                                  <w:color w:val="000000"/>
                                  <w:kern w:val="24"/>
                                  <w:sz w:val="22"/>
                                  <w:szCs w:val="22"/>
                                  <w:lang w:val="en-US"/>
                                </w:rPr>
                                <w:t xml:space="preserve"> e </w:t>
                              </w:r>
                              <w:proofErr w:type="spellStart"/>
                              <w:r w:rsidRPr="00E43342">
                                <w:rPr>
                                  <w:rFonts w:ascii="Calibri" w:hAnsi="Calibri"/>
                                  <w:color w:val="000000"/>
                                  <w:kern w:val="24"/>
                                  <w:sz w:val="22"/>
                                  <w:szCs w:val="22"/>
                                  <w:lang w:val="en-US"/>
                                </w:rPr>
                                <w:t>monitoraggio</w:t>
                              </w:r>
                              <w:proofErr w:type="spellEnd"/>
                              <w:r w:rsidRPr="00E43342">
                                <w:rPr>
                                  <w:rFonts w:ascii="Calibri" w:hAnsi="Calibri"/>
                                  <w:color w:val="000000"/>
                                  <w:kern w:val="24"/>
                                  <w:sz w:val="22"/>
                                  <w:szCs w:val="22"/>
                                  <w:lang w:val="en-US"/>
                                </w:rPr>
                                <w:t xml:space="preserve"> </w:t>
                              </w:r>
                              <w:proofErr w:type="spellStart"/>
                              <w:r w:rsidRPr="00E43342">
                                <w:rPr>
                                  <w:rFonts w:ascii="Calibri" w:hAnsi="Calibri"/>
                                  <w:color w:val="000000"/>
                                  <w:kern w:val="24"/>
                                  <w:sz w:val="22"/>
                                  <w:szCs w:val="22"/>
                                  <w:lang w:val="en-US"/>
                                </w:rPr>
                                <w:t>mercato</w:t>
                              </w:r>
                              <w:proofErr w:type="spellEnd"/>
                            </w:p>
                          </w:txbxContent>
                        </wps:txbx>
                        <wps:bodyPr rot="0" vert="horz" wrap="square" lIns="91440" tIns="45720" rIns="91440" bIns="45720" anchor="ctr" anchorCtr="0" upright="1">
                          <a:noAutofit/>
                        </wps:bodyPr>
                      </wps:wsp>
                      <wps:wsp>
                        <wps:cNvPr id="403" name="Rettangolo 9"/>
                        <wps:cNvSpPr>
                          <a:spLocks noChangeArrowheads="1"/>
                        </wps:cNvSpPr>
                        <wps:spPr bwMode="auto">
                          <a:xfrm>
                            <a:off x="1139" y="4772"/>
                            <a:ext cx="3145" cy="819"/>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3B56587A" w14:textId="77777777" w:rsidR="00EC69F0" w:rsidRPr="00E43342" w:rsidRDefault="00EC69F0" w:rsidP="00BE0A69">
                              <w:pPr>
                                <w:pStyle w:val="NormaleWeb"/>
                                <w:spacing w:before="0" w:beforeAutospacing="0" w:after="0" w:afterAutospacing="0"/>
                                <w:jc w:val="center"/>
                                <w:rPr>
                                  <w:sz w:val="22"/>
                                  <w:szCs w:val="22"/>
                                </w:rPr>
                              </w:pPr>
                              <w:proofErr w:type="spellStart"/>
                              <w:r w:rsidRPr="00E43342">
                                <w:rPr>
                                  <w:rFonts w:ascii="Calibri" w:hAnsi="Calibri"/>
                                  <w:color w:val="000000"/>
                                  <w:kern w:val="24"/>
                                  <w:sz w:val="22"/>
                                  <w:szCs w:val="22"/>
                                  <w:lang w:val="en-US"/>
                                </w:rPr>
                                <w:t>Identificazione</w:t>
                              </w:r>
                              <w:proofErr w:type="spellEnd"/>
                              <w:r w:rsidRPr="00E43342">
                                <w:rPr>
                                  <w:rFonts w:ascii="Calibri" w:hAnsi="Calibri"/>
                                  <w:color w:val="000000"/>
                                  <w:kern w:val="24"/>
                                  <w:sz w:val="22"/>
                                  <w:szCs w:val="22"/>
                                  <w:lang w:val="en-US"/>
                                </w:rPr>
                                <w:t xml:space="preserve"> </w:t>
                              </w:r>
                              <w:proofErr w:type="spellStart"/>
                              <w:r w:rsidRPr="00E43342">
                                <w:rPr>
                                  <w:rFonts w:ascii="Calibri" w:hAnsi="Calibri"/>
                                  <w:color w:val="000000"/>
                                  <w:kern w:val="24"/>
                                  <w:sz w:val="22"/>
                                  <w:szCs w:val="22"/>
                                  <w:lang w:val="en-US"/>
                                </w:rPr>
                                <w:t>buona</w:t>
                              </w:r>
                              <w:proofErr w:type="spellEnd"/>
                              <w:r w:rsidRPr="00E43342">
                                <w:rPr>
                                  <w:rFonts w:ascii="Calibri" w:hAnsi="Calibri"/>
                                  <w:color w:val="000000"/>
                                  <w:kern w:val="24"/>
                                  <w:sz w:val="22"/>
                                  <w:szCs w:val="22"/>
                                  <w:lang w:val="en-US"/>
                                </w:rPr>
                                <w:t xml:space="preserve"> </w:t>
                              </w:r>
                              <w:proofErr w:type="spellStart"/>
                              <w:r w:rsidRPr="00E43342">
                                <w:rPr>
                                  <w:rFonts w:ascii="Calibri" w:hAnsi="Calibri"/>
                                  <w:color w:val="000000"/>
                                  <w:kern w:val="24"/>
                                  <w:sz w:val="22"/>
                                  <w:szCs w:val="22"/>
                                  <w:lang w:val="en-US"/>
                                </w:rPr>
                                <w:t>pratica</w:t>
                              </w:r>
                              <w:proofErr w:type="spellEnd"/>
                            </w:p>
                          </w:txbxContent>
                        </wps:txbx>
                        <wps:bodyPr rot="0" vert="horz" wrap="square" lIns="91440" tIns="45720" rIns="91440" bIns="45720" anchor="ctr" anchorCtr="0" upright="1">
                          <a:noAutofit/>
                        </wps:bodyPr>
                      </wps:wsp>
                      <wps:wsp>
                        <wps:cNvPr id="404" name="Rettangolo 10"/>
                        <wps:cNvSpPr>
                          <a:spLocks noChangeArrowheads="1"/>
                        </wps:cNvSpPr>
                        <wps:spPr bwMode="auto">
                          <a:xfrm>
                            <a:off x="1138" y="6740"/>
                            <a:ext cx="3168" cy="566"/>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0EC4B004" w14:textId="77777777" w:rsidR="00EC69F0" w:rsidRPr="00E43342" w:rsidRDefault="00EC69F0" w:rsidP="00BE0A69">
                              <w:pPr>
                                <w:pStyle w:val="NormaleWeb"/>
                                <w:spacing w:before="0" w:beforeAutospacing="0" w:after="0" w:afterAutospacing="0"/>
                                <w:jc w:val="center"/>
                                <w:rPr>
                                  <w:sz w:val="22"/>
                                  <w:szCs w:val="22"/>
                                </w:rPr>
                              </w:pPr>
                              <w:proofErr w:type="spellStart"/>
                              <w:r w:rsidRPr="00E43342">
                                <w:rPr>
                                  <w:rFonts w:ascii="Calibri" w:hAnsi="Calibri"/>
                                  <w:color w:val="000000"/>
                                  <w:kern w:val="24"/>
                                  <w:sz w:val="22"/>
                                  <w:szCs w:val="22"/>
                                  <w:lang w:val="en-US"/>
                                </w:rPr>
                                <w:t>Invito</w:t>
                              </w:r>
                              <w:proofErr w:type="spellEnd"/>
                              <w:r w:rsidRPr="00E43342">
                                <w:rPr>
                                  <w:rFonts w:ascii="Calibri" w:hAnsi="Calibri"/>
                                  <w:color w:val="000000"/>
                                  <w:kern w:val="24"/>
                                  <w:sz w:val="22"/>
                                  <w:szCs w:val="22"/>
                                  <w:lang w:val="en-US"/>
                                </w:rPr>
                                <w:t xml:space="preserve"> </w:t>
                              </w:r>
                              <w:proofErr w:type="spellStart"/>
                              <w:r w:rsidRPr="00E43342">
                                <w:rPr>
                                  <w:rFonts w:ascii="Calibri" w:hAnsi="Calibri"/>
                                  <w:color w:val="000000"/>
                                  <w:kern w:val="24"/>
                                  <w:sz w:val="22"/>
                                  <w:szCs w:val="22"/>
                                  <w:lang w:val="en-US"/>
                                </w:rPr>
                                <w:t>nella</w:t>
                              </w:r>
                              <w:proofErr w:type="spellEnd"/>
                              <w:r w:rsidRPr="00E43342">
                                <w:rPr>
                                  <w:rFonts w:ascii="Calibri" w:hAnsi="Calibri"/>
                                  <w:color w:val="000000"/>
                                  <w:kern w:val="24"/>
                                  <w:sz w:val="22"/>
                                  <w:szCs w:val="22"/>
                                  <w:lang w:val="en-US"/>
                                </w:rPr>
                                <w:t xml:space="preserve"> community</w:t>
                              </w:r>
                            </w:p>
                          </w:txbxContent>
                        </wps:txbx>
                        <wps:bodyPr rot="0" vert="horz" wrap="square" lIns="91440" tIns="45720" rIns="91440" bIns="45720" anchor="ctr" anchorCtr="0" upright="1">
                          <a:noAutofit/>
                        </wps:bodyPr>
                      </wps:wsp>
                      <wps:wsp>
                        <wps:cNvPr id="405" name="Rettangolo 12"/>
                        <wps:cNvSpPr>
                          <a:spLocks noChangeArrowheads="1"/>
                        </wps:cNvSpPr>
                        <wps:spPr bwMode="auto">
                          <a:xfrm>
                            <a:off x="1134" y="8705"/>
                            <a:ext cx="3168" cy="695"/>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0541186F" w14:textId="77777777" w:rsidR="00EC69F0" w:rsidRPr="00E43342" w:rsidRDefault="00EC69F0" w:rsidP="00BE0A69">
                              <w:pPr>
                                <w:pStyle w:val="NormaleWeb"/>
                                <w:spacing w:before="0" w:beforeAutospacing="0" w:after="0" w:afterAutospacing="0"/>
                                <w:jc w:val="center"/>
                                <w:rPr>
                                  <w:sz w:val="22"/>
                                  <w:szCs w:val="22"/>
                                </w:rPr>
                              </w:pPr>
                              <w:proofErr w:type="spellStart"/>
                              <w:r w:rsidRPr="00E43342">
                                <w:rPr>
                                  <w:rFonts w:ascii="Calibri" w:hAnsi="Calibri"/>
                                  <w:color w:val="000000"/>
                                  <w:kern w:val="24"/>
                                  <w:sz w:val="22"/>
                                  <w:szCs w:val="22"/>
                                  <w:lang w:val="en-US"/>
                                </w:rPr>
                                <w:t>Avvio</w:t>
                              </w:r>
                              <w:proofErr w:type="spellEnd"/>
                              <w:r w:rsidRPr="00E43342">
                                <w:rPr>
                                  <w:rFonts w:ascii="Calibri" w:hAnsi="Calibri"/>
                                  <w:color w:val="000000"/>
                                  <w:kern w:val="24"/>
                                  <w:sz w:val="22"/>
                                  <w:szCs w:val="22"/>
                                  <w:lang w:val="en-US"/>
                                </w:rPr>
                                <w:t xml:space="preserve"> </w:t>
                              </w:r>
                              <w:proofErr w:type="spellStart"/>
                              <w:r w:rsidRPr="00E43342">
                                <w:rPr>
                                  <w:rFonts w:ascii="Calibri" w:hAnsi="Calibri"/>
                                  <w:color w:val="000000"/>
                                  <w:kern w:val="24"/>
                                  <w:sz w:val="22"/>
                                  <w:szCs w:val="22"/>
                                  <w:lang w:val="en-US"/>
                                </w:rPr>
                                <w:t>processo</w:t>
                              </w:r>
                              <w:proofErr w:type="spellEnd"/>
                              <w:r w:rsidRPr="00E43342">
                                <w:rPr>
                                  <w:rFonts w:ascii="Calibri" w:hAnsi="Calibri"/>
                                  <w:color w:val="000000"/>
                                  <w:kern w:val="24"/>
                                  <w:sz w:val="22"/>
                                  <w:szCs w:val="22"/>
                                  <w:lang w:val="en-US"/>
                                </w:rPr>
                                <w:t xml:space="preserve"> nuovo </w:t>
                              </w:r>
                              <w:proofErr w:type="spellStart"/>
                              <w:r w:rsidRPr="00E43342">
                                <w:rPr>
                                  <w:rFonts w:ascii="Calibri" w:hAnsi="Calibri"/>
                                  <w:color w:val="000000"/>
                                  <w:kern w:val="24"/>
                                  <w:sz w:val="22"/>
                                  <w:szCs w:val="22"/>
                                  <w:lang w:val="en-US"/>
                                </w:rPr>
                                <w:t>ente</w:t>
                              </w:r>
                              <w:proofErr w:type="spellEnd"/>
                              <w:r w:rsidRPr="00E43342">
                                <w:rPr>
                                  <w:rFonts w:ascii="Calibri" w:hAnsi="Calibri"/>
                                  <w:color w:val="000000"/>
                                  <w:kern w:val="24"/>
                                  <w:sz w:val="22"/>
                                  <w:szCs w:val="22"/>
                                  <w:lang w:val="en-US"/>
                                </w:rPr>
                                <w:t xml:space="preserve"> </w:t>
                              </w:r>
                              <w:proofErr w:type="spellStart"/>
                              <w:r w:rsidRPr="00E43342">
                                <w:rPr>
                                  <w:rFonts w:ascii="Calibri" w:hAnsi="Calibri"/>
                                  <w:color w:val="000000"/>
                                  <w:kern w:val="24"/>
                                  <w:sz w:val="22"/>
                                  <w:szCs w:val="22"/>
                                  <w:lang w:val="en-US"/>
                                </w:rPr>
                                <w:t>cedente</w:t>
                              </w:r>
                              <w:proofErr w:type="spellEnd"/>
                            </w:p>
                          </w:txbxContent>
                        </wps:txbx>
                        <wps:bodyPr rot="0" vert="horz" wrap="square" lIns="91440" tIns="45720" rIns="91440" bIns="45720" anchor="ctr" anchorCtr="0" upright="1">
                          <a:noAutofit/>
                        </wps:bodyPr>
                      </wps:wsp>
                      <wps:wsp>
                        <wps:cNvPr id="406" name="Connettore 2 15"/>
                        <wps:cNvCnPr>
                          <a:cxnSpLocks noChangeShapeType="1"/>
                        </wps:cNvCnPr>
                        <wps:spPr bwMode="auto">
                          <a:xfrm>
                            <a:off x="2712" y="3818"/>
                            <a:ext cx="0" cy="954"/>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7" name="Connettore 2 16"/>
                        <wps:cNvCnPr>
                          <a:cxnSpLocks noChangeShapeType="1"/>
                        </wps:cNvCnPr>
                        <wps:spPr bwMode="auto">
                          <a:xfrm>
                            <a:off x="2712" y="5591"/>
                            <a:ext cx="11" cy="1149"/>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8" name="Connettore 2 17"/>
                        <wps:cNvCnPr>
                          <a:cxnSpLocks noChangeShapeType="1"/>
                        </wps:cNvCnPr>
                        <wps:spPr bwMode="auto">
                          <a:xfrm flipH="1">
                            <a:off x="2718" y="7306"/>
                            <a:ext cx="4" cy="1399"/>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pic:pic xmlns:pic="http://schemas.openxmlformats.org/drawingml/2006/picture">
                        <pic:nvPicPr>
                          <pic:cNvPr id="409" name="Immagine 6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4523" y="3290"/>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0" name="CasellaDiTesto 64"/>
                        <wps:cNvSpPr txBox="1">
                          <a:spLocks noChangeArrowheads="1"/>
                        </wps:cNvSpPr>
                        <wps:spPr bwMode="auto">
                          <a:xfrm>
                            <a:off x="4763" y="3170"/>
                            <a:ext cx="2299" cy="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87E2B3" w14:textId="77777777" w:rsidR="00EC69F0" w:rsidRPr="00E43342" w:rsidRDefault="00EC69F0"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Gestore</w:t>
                              </w:r>
                              <w:proofErr w:type="spellEnd"/>
                              <w:r w:rsidRPr="00BE1799">
                                <w:rPr>
                                  <w:rFonts w:ascii="Calibri" w:hAnsi="Calibri"/>
                                  <w:b/>
                                  <w:bCs/>
                                  <w:color w:val="666666"/>
                                  <w:kern w:val="24"/>
                                  <w:sz w:val="22"/>
                                  <w:szCs w:val="22"/>
                                  <w:lang w:val="en-US"/>
                                </w:rPr>
                                <w:t xml:space="preserve"> </w:t>
                              </w:r>
                              <w:proofErr w:type="spellStart"/>
                              <w:r w:rsidRPr="00BE1799">
                                <w:rPr>
                                  <w:rFonts w:ascii="Calibri" w:hAnsi="Calibri"/>
                                  <w:b/>
                                  <w:bCs/>
                                  <w:color w:val="666666"/>
                                  <w:kern w:val="24"/>
                                  <w:sz w:val="22"/>
                                  <w:szCs w:val="22"/>
                                  <w:lang w:val="en-US"/>
                                </w:rPr>
                                <w:t>della</w:t>
                              </w:r>
                              <w:proofErr w:type="spellEnd"/>
                              <w:r w:rsidRPr="00BE1799">
                                <w:rPr>
                                  <w:rFonts w:ascii="Calibri" w:hAnsi="Calibri"/>
                                  <w:b/>
                                  <w:bCs/>
                                  <w:color w:val="666666"/>
                                  <w:kern w:val="24"/>
                                  <w:sz w:val="22"/>
                                  <w:szCs w:val="22"/>
                                  <w:lang w:val="en-US"/>
                                </w:rPr>
                                <w:t xml:space="preserve"> community</w:t>
                              </w:r>
                            </w:p>
                          </w:txbxContent>
                        </wps:txbx>
                        <wps:bodyPr rot="0" vert="horz" wrap="square" lIns="91440" tIns="45720" rIns="91440" bIns="45720" anchor="t" anchorCtr="0" upright="1">
                          <a:spAutoFit/>
                        </wps:bodyPr>
                      </wps:wsp>
                      <pic:pic xmlns:pic="http://schemas.openxmlformats.org/drawingml/2006/picture">
                        <pic:nvPicPr>
                          <pic:cNvPr id="411" name="Immagine 6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4499" y="4834"/>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2" name="CasellaDiTesto 66"/>
                        <wps:cNvSpPr txBox="1">
                          <a:spLocks noChangeArrowheads="1"/>
                        </wps:cNvSpPr>
                        <wps:spPr bwMode="auto">
                          <a:xfrm>
                            <a:off x="4786" y="4717"/>
                            <a:ext cx="2299" cy="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CF3720" w14:textId="77777777" w:rsidR="00EC69F0" w:rsidRPr="00E43342" w:rsidRDefault="00EC69F0"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Gestore</w:t>
                              </w:r>
                              <w:proofErr w:type="spellEnd"/>
                              <w:r w:rsidRPr="00BE1799">
                                <w:rPr>
                                  <w:rFonts w:ascii="Calibri" w:hAnsi="Calibri"/>
                                  <w:b/>
                                  <w:bCs/>
                                  <w:color w:val="666666"/>
                                  <w:kern w:val="24"/>
                                  <w:sz w:val="22"/>
                                  <w:szCs w:val="22"/>
                                  <w:lang w:val="en-US"/>
                                </w:rPr>
                                <w:t xml:space="preserve"> </w:t>
                              </w:r>
                              <w:proofErr w:type="spellStart"/>
                              <w:r w:rsidRPr="00BE1799">
                                <w:rPr>
                                  <w:rFonts w:ascii="Calibri" w:hAnsi="Calibri"/>
                                  <w:b/>
                                  <w:bCs/>
                                  <w:color w:val="666666"/>
                                  <w:kern w:val="24"/>
                                  <w:sz w:val="22"/>
                                  <w:szCs w:val="22"/>
                                  <w:lang w:val="en-US"/>
                                </w:rPr>
                                <w:t>della</w:t>
                              </w:r>
                              <w:proofErr w:type="spellEnd"/>
                              <w:r w:rsidRPr="00BE1799">
                                <w:rPr>
                                  <w:rFonts w:ascii="Calibri" w:hAnsi="Calibri"/>
                                  <w:b/>
                                  <w:bCs/>
                                  <w:color w:val="666666"/>
                                  <w:kern w:val="24"/>
                                  <w:sz w:val="22"/>
                                  <w:szCs w:val="22"/>
                                  <w:lang w:val="en-US"/>
                                </w:rPr>
                                <w:t xml:space="preserve"> community</w:t>
                              </w:r>
                            </w:p>
                          </w:txbxContent>
                        </wps:txbx>
                        <wps:bodyPr rot="0" vert="horz" wrap="square" lIns="91440" tIns="45720" rIns="91440" bIns="45720" anchor="t" anchorCtr="0" upright="1">
                          <a:spAutoFit/>
                        </wps:bodyPr>
                      </wps:wsp>
                      <pic:pic xmlns:pic="http://schemas.openxmlformats.org/drawingml/2006/picture">
                        <pic:nvPicPr>
                          <pic:cNvPr id="413" name="Immagine 6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4438" y="6616"/>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4" name="CasellaDiTesto 68"/>
                        <wps:cNvSpPr txBox="1">
                          <a:spLocks noChangeArrowheads="1"/>
                        </wps:cNvSpPr>
                        <wps:spPr bwMode="auto">
                          <a:xfrm>
                            <a:off x="4768" y="6562"/>
                            <a:ext cx="2299" cy="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4082B2" w14:textId="77777777" w:rsidR="00EC69F0" w:rsidRPr="00E43342" w:rsidRDefault="00EC69F0"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Gestore</w:t>
                              </w:r>
                              <w:proofErr w:type="spellEnd"/>
                              <w:r w:rsidRPr="00BE1799">
                                <w:rPr>
                                  <w:rFonts w:ascii="Calibri" w:hAnsi="Calibri"/>
                                  <w:b/>
                                  <w:bCs/>
                                  <w:color w:val="666666"/>
                                  <w:kern w:val="24"/>
                                  <w:sz w:val="22"/>
                                  <w:szCs w:val="22"/>
                                  <w:lang w:val="en-US"/>
                                </w:rPr>
                                <w:t xml:space="preserve"> </w:t>
                              </w:r>
                              <w:proofErr w:type="spellStart"/>
                              <w:r w:rsidRPr="00BE1799">
                                <w:rPr>
                                  <w:rFonts w:ascii="Calibri" w:hAnsi="Calibri"/>
                                  <w:b/>
                                  <w:bCs/>
                                  <w:color w:val="666666"/>
                                  <w:kern w:val="24"/>
                                  <w:sz w:val="22"/>
                                  <w:szCs w:val="22"/>
                                  <w:lang w:val="en-US"/>
                                </w:rPr>
                                <w:t>della</w:t>
                              </w:r>
                              <w:proofErr w:type="spellEnd"/>
                              <w:r w:rsidRPr="00BE1799">
                                <w:rPr>
                                  <w:rFonts w:ascii="Calibri" w:hAnsi="Calibri"/>
                                  <w:b/>
                                  <w:bCs/>
                                  <w:color w:val="666666"/>
                                  <w:kern w:val="24"/>
                                  <w:sz w:val="22"/>
                                  <w:szCs w:val="22"/>
                                  <w:lang w:val="en-US"/>
                                </w:rPr>
                                <w:t xml:space="preserve"> community</w:t>
                              </w:r>
                            </w:p>
                          </w:txbxContent>
                        </wps:txbx>
                        <wps:bodyPr rot="0" vert="horz" wrap="square" lIns="91440" tIns="45720" rIns="91440" bIns="45720" anchor="t" anchorCtr="0" upright="1">
                          <a:spAutoFit/>
                        </wps:bodyPr>
                      </wps:wsp>
                      <pic:pic xmlns:pic="http://schemas.openxmlformats.org/drawingml/2006/picture">
                        <pic:nvPicPr>
                          <pic:cNvPr id="415" name="Immagine 7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6698" y="3257"/>
                            <a:ext cx="450" cy="4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6" name="CasellaDiTesto 80"/>
                        <wps:cNvSpPr txBox="1">
                          <a:spLocks noChangeArrowheads="1"/>
                        </wps:cNvSpPr>
                        <wps:spPr bwMode="auto">
                          <a:xfrm>
                            <a:off x="7185" y="3192"/>
                            <a:ext cx="3624"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D82AE0" w14:textId="77777777" w:rsidR="00EC69F0" w:rsidRPr="00E43342" w:rsidRDefault="00EC69F0" w:rsidP="00BE0A69">
                              <w:pPr>
                                <w:pStyle w:val="NormaleWeb"/>
                                <w:spacing w:before="0" w:beforeAutospacing="0" w:after="0" w:afterAutospacing="0"/>
                                <w:rPr>
                                  <w:sz w:val="22"/>
                                  <w:szCs w:val="22"/>
                                </w:rPr>
                              </w:pPr>
                              <w:proofErr w:type="spellStart"/>
                              <w:r w:rsidRPr="00E43342">
                                <w:rPr>
                                  <w:rFonts w:ascii="Calibri" w:hAnsi="Calibri"/>
                                  <w:b/>
                                  <w:bCs/>
                                  <w:color w:val="943634"/>
                                  <w:kern w:val="24"/>
                                  <w:sz w:val="22"/>
                                  <w:szCs w:val="22"/>
                                  <w:lang w:val="en-US"/>
                                </w:rPr>
                                <w:t>Griglia</w:t>
                              </w:r>
                              <w:proofErr w:type="spellEnd"/>
                              <w:r w:rsidRPr="00E43342">
                                <w:rPr>
                                  <w:rFonts w:ascii="Calibri" w:hAnsi="Calibri"/>
                                  <w:b/>
                                  <w:bCs/>
                                  <w:color w:val="943634"/>
                                  <w:kern w:val="24"/>
                                  <w:sz w:val="22"/>
                                  <w:szCs w:val="22"/>
                                  <w:lang w:val="en-US"/>
                                </w:rPr>
                                <w:t xml:space="preserve"> </w:t>
                              </w:r>
                              <w:proofErr w:type="spellStart"/>
                              <w:r w:rsidRPr="00E43342">
                                <w:rPr>
                                  <w:rFonts w:ascii="Calibri" w:hAnsi="Calibri"/>
                                  <w:b/>
                                  <w:bCs/>
                                  <w:color w:val="943634"/>
                                  <w:kern w:val="24"/>
                                  <w:sz w:val="22"/>
                                  <w:szCs w:val="22"/>
                                  <w:lang w:val="en-US"/>
                                </w:rPr>
                                <w:t>valutazione</w:t>
                              </w:r>
                              <w:proofErr w:type="spellEnd"/>
                            </w:p>
                          </w:txbxContent>
                        </wps:txbx>
                        <wps:bodyPr rot="0" vert="horz" wrap="square" lIns="91440" tIns="45720" rIns="91440" bIns="45720" anchor="t" anchorCtr="0" upright="1">
                          <a:spAutoFit/>
                        </wps:bodyPr>
                      </wps:wsp>
                      <pic:pic xmlns:pic="http://schemas.openxmlformats.org/drawingml/2006/picture">
                        <pic:nvPicPr>
                          <pic:cNvPr id="417" name="Immagine 7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4501" y="8656"/>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8" name="CasellaDiTesto 73"/>
                        <wps:cNvSpPr txBox="1">
                          <a:spLocks noChangeArrowheads="1"/>
                        </wps:cNvSpPr>
                        <wps:spPr bwMode="auto">
                          <a:xfrm>
                            <a:off x="4749" y="8640"/>
                            <a:ext cx="4248"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8EBD25" w14:textId="77777777" w:rsidR="00EC69F0" w:rsidRPr="00E43342" w:rsidRDefault="00EC69F0"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Gestore</w:t>
                              </w:r>
                              <w:proofErr w:type="spellEnd"/>
                              <w:r w:rsidRPr="00BE1799">
                                <w:rPr>
                                  <w:rFonts w:ascii="Calibri" w:hAnsi="Calibri"/>
                                  <w:b/>
                                  <w:bCs/>
                                  <w:color w:val="666666"/>
                                  <w:kern w:val="24"/>
                                  <w:sz w:val="22"/>
                                  <w:szCs w:val="22"/>
                                  <w:lang w:val="en-US"/>
                                </w:rPr>
                                <w:t xml:space="preserve"> </w:t>
                              </w:r>
                              <w:proofErr w:type="spellStart"/>
                              <w:r w:rsidRPr="00BE1799">
                                <w:rPr>
                                  <w:rFonts w:ascii="Calibri" w:hAnsi="Calibri"/>
                                  <w:b/>
                                  <w:bCs/>
                                  <w:color w:val="666666"/>
                                  <w:kern w:val="24"/>
                                  <w:sz w:val="22"/>
                                  <w:szCs w:val="22"/>
                                  <w:lang w:val="en-US"/>
                                </w:rPr>
                                <w:t>della</w:t>
                              </w:r>
                              <w:proofErr w:type="spellEnd"/>
                              <w:r w:rsidRPr="00BE1799">
                                <w:rPr>
                                  <w:rFonts w:ascii="Calibri" w:hAnsi="Calibri"/>
                                  <w:b/>
                                  <w:bCs/>
                                  <w:color w:val="666666"/>
                                  <w:kern w:val="24"/>
                                  <w:sz w:val="22"/>
                                  <w:szCs w:val="22"/>
                                  <w:lang w:val="en-US"/>
                                </w:rPr>
                                <w:t xml:space="preserve"> community</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025B3801" id="Gruppo 401" o:spid="_x0000_s1173" style="position:absolute;left:0;text-align:left;margin-left:0;margin-top:0;width:483.75pt;height:311.5pt;z-index:251689984" coordorigin="1134,3170" coordsize="9675,62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">
                <v:rect id="Rettangolo 8" o:spid="_x0000_s1174" style="position:absolute;left:1139;top:3198;width:3145;height: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" filled="f" strokecolor="#385d8a" strokeweight="2pt">
                  <v:textbox>
                    <w:txbxContent>
                      <w:p w14:paraId="75066EA4" w14:textId="77777777" w:rsidR="00EC69F0" w:rsidRPr="00E43342" w:rsidRDefault="00EC69F0" w:rsidP="00BE0A69">
                        <w:pPr>
                          <w:pStyle w:val="NormaleWeb"/>
                          <w:spacing w:before="0" w:beforeAutospacing="0" w:after="0" w:afterAutospacing="0"/>
                          <w:jc w:val="center"/>
                          <w:rPr>
                            <w:sz w:val="22"/>
                            <w:szCs w:val="22"/>
                          </w:rPr>
                        </w:pPr>
                        <w:proofErr w:type="spellStart"/>
                        <w:r w:rsidRPr="00E43342">
                          <w:rPr>
                            <w:rFonts w:ascii="Calibri" w:hAnsi="Calibri"/>
                            <w:color w:val="000000"/>
                            <w:kern w:val="24"/>
                            <w:sz w:val="22"/>
                            <w:szCs w:val="22"/>
                            <w:lang w:val="en-US"/>
                          </w:rPr>
                          <w:t>Analisi</w:t>
                        </w:r>
                        <w:proofErr w:type="spellEnd"/>
                        <w:r w:rsidRPr="00E43342">
                          <w:rPr>
                            <w:rFonts w:ascii="Calibri" w:hAnsi="Calibri"/>
                            <w:color w:val="000000"/>
                            <w:kern w:val="24"/>
                            <w:sz w:val="22"/>
                            <w:szCs w:val="22"/>
                            <w:lang w:val="en-US"/>
                          </w:rPr>
                          <w:t xml:space="preserve"> e </w:t>
                        </w:r>
                        <w:proofErr w:type="spellStart"/>
                        <w:r w:rsidRPr="00E43342">
                          <w:rPr>
                            <w:rFonts w:ascii="Calibri" w:hAnsi="Calibri"/>
                            <w:color w:val="000000"/>
                            <w:kern w:val="24"/>
                            <w:sz w:val="22"/>
                            <w:szCs w:val="22"/>
                            <w:lang w:val="en-US"/>
                          </w:rPr>
                          <w:t>monitoraggio</w:t>
                        </w:r>
                        <w:proofErr w:type="spellEnd"/>
                        <w:r w:rsidRPr="00E43342">
                          <w:rPr>
                            <w:rFonts w:ascii="Calibri" w:hAnsi="Calibri"/>
                            <w:color w:val="000000"/>
                            <w:kern w:val="24"/>
                            <w:sz w:val="22"/>
                            <w:szCs w:val="22"/>
                            <w:lang w:val="en-US"/>
                          </w:rPr>
                          <w:t xml:space="preserve"> </w:t>
                        </w:r>
                        <w:proofErr w:type="spellStart"/>
                        <w:r w:rsidRPr="00E43342">
                          <w:rPr>
                            <w:rFonts w:ascii="Calibri" w:hAnsi="Calibri"/>
                            <w:color w:val="000000"/>
                            <w:kern w:val="24"/>
                            <w:sz w:val="22"/>
                            <w:szCs w:val="22"/>
                            <w:lang w:val="en-US"/>
                          </w:rPr>
                          <w:t>mercato</w:t>
                        </w:r>
                        <w:proofErr w:type="spellEnd"/>
                      </w:p>
                    </w:txbxContent>
                  </v:textbox>
                </v:rect>
                <v:rect id="Rettangolo 9" o:spid="_x0000_s1175" style="position:absolute;left:1139;top:4772;width:3145;height: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" filled="f" strokecolor="#385d8a" strokeweight="2pt">
                  <v:textbox>
                    <w:txbxContent>
                      <w:p w14:paraId="3B56587A" w14:textId="77777777" w:rsidR="00EC69F0" w:rsidRPr="00E43342" w:rsidRDefault="00EC69F0" w:rsidP="00BE0A69">
                        <w:pPr>
                          <w:pStyle w:val="NormaleWeb"/>
                          <w:spacing w:before="0" w:beforeAutospacing="0" w:after="0" w:afterAutospacing="0"/>
                          <w:jc w:val="center"/>
                          <w:rPr>
                            <w:sz w:val="22"/>
                            <w:szCs w:val="22"/>
                          </w:rPr>
                        </w:pPr>
                        <w:proofErr w:type="spellStart"/>
                        <w:r w:rsidRPr="00E43342">
                          <w:rPr>
                            <w:rFonts w:ascii="Calibri" w:hAnsi="Calibri"/>
                            <w:color w:val="000000"/>
                            <w:kern w:val="24"/>
                            <w:sz w:val="22"/>
                            <w:szCs w:val="22"/>
                            <w:lang w:val="en-US"/>
                          </w:rPr>
                          <w:t>Identificazione</w:t>
                        </w:r>
                        <w:proofErr w:type="spellEnd"/>
                        <w:r w:rsidRPr="00E43342">
                          <w:rPr>
                            <w:rFonts w:ascii="Calibri" w:hAnsi="Calibri"/>
                            <w:color w:val="000000"/>
                            <w:kern w:val="24"/>
                            <w:sz w:val="22"/>
                            <w:szCs w:val="22"/>
                            <w:lang w:val="en-US"/>
                          </w:rPr>
                          <w:t xml:space="preserve"> </w:t>
                        </w:r>
                        <w:proofErr w:type="spellStart"/>
                        <w:r w:rsidRPr="00E43342">
                          <w:rPr>
                            <w:rFonts w:ascii="Calibri" w:hAnsi="Calibri"/>
                            <w:color w:val="000000"/>
                            <w:kern w:val="24"/>
                            <w:sz w:val="22"/>
                            <w:szCs w:val="22"/>
                            <w:lang w:val="en-US"/>
                          </w:rPr>
                          <w:t>buona</w:t>
                        </w:r>
                        <w:proofErr w:type="spellEnd"/>
                        <w:r w:rsidRPr="00E43342">
                          <w:rPr>
                            <w:rFonts w:ascii="Calibri" w:hAnsi="Calibri"/>
                            <w:color w:val="000000"/>
                            <w:kern w:val="24"/>
                            <w:sz w:val="22"/>
                            <w:szCs w:val="22"/>
                            <w:lang w:val="en-US"/>
                          </w:rPr>
                          <w:t xml:space="preserve"> </w:t>
                        </w:r>
                        <w:proofErr w:type="spellStart"/>
                        <w:r w:rsidRPr="00E43342">
                          <w:rPr>
                            <w:rFonts w:ascii="Calibri" w:hAnsi="Calibri"/>
                            <w:color w:val="000000"/>
                            <w:kern w:val="24"/>
                            <w:sz w:val="22"/>
                            <w:szCs w:val="22"/>
                            <w:lang w:val="en-US"/>
                          </w:rPr>
                          <w:t>pratica</w:t>
                        </w:r>
                        <w:proofErr w:type="spellEnd"/>
                      </w:p>
                    </w:txbxContent>
                  </v:textbox>
                </v:rect>
                <v:rect id="Rettangolo 10" o:spid="_x0000_s1176" style="position:absolute;left:1138;top:6740;width:3168;height: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" filled="f" strokecolor="#385d8a" strokeweight="2pt">
                  <v:textbox>
                    <w:txbxContent>
                      <w:p w14:paraId="0EC4B004" w14:textId="77777777" w:rsidR="00EC69F0" w:rsidRPr="00E43342" w:rsidRDefault="00EC69F0" w:rsidP="00BE0A69">
                        <w:pPr>
                          <w:pStyle w:val="NormaleWeb"/>
                          <w:spacing w:before="0" w:beforeAutospacing="0" w:after="0" w:afterAutospacing="0"/>
                          <w:jc w:val="center"/>
                          <w:rPr>
                            <w:sz w:val="22"/>
                            <w:szCs w:val="22"/>
                          </w:rPr>
                        </w:pPr>
                        <w:proofErr w:type="spellStart"/>
                        <w:r w:rsidRPr="00E43342">
                          <w:rPr>
                            <w:rFonts w:ascii="Calibri" w:hAnsi="Calibri"/>
                            <w:color w:val="000000"/>
                            <w:kern w:val="24"/>
                            <w:sz w:val="22"/>
                            <w:szCs w:val="22"/>
                            <w:lang w:val="en-US"/>
                          </w:rPr>
                          <w:t>Invito</w:t>
                        </w:r>
                        <w:proofErr w:type="spellEnd"/>
                        <w:r w:rsidRPr="00E43342">
                          <w:rPr>
                            <w:rFonts w:ascii="Calibri" w:hAnsi="Calibri"/>
                            <w:color w:val="000000"/>
                            <w:kern w:val="24"/>
                            <w:sz w:val="22"/>
                            <w:szCs w:val="22"/>
                            <w:lang w:val="en-US"/>
                          </w:rPr>
                          <w:t xml:space="preserve"> </w:t>
                        </w:r>
                        <w:proofErr w:type="spellStart"/>
                        <w:r w:rsidRPr="00E43342">
                          <w:rPr>
                            <w:rFonts w:ascii="Calibri" w:hAnsi="Calibri"/>
                            <w:color w:val="000000"/>
                            <w:kern w:val="24"/>
                            <w:sz w:val="22"/>
                            <w:szCs w:val="22"/>
                            <w:lang w:val="en-US"/>
                          </w:rPr>
                          <w:t>nella</w:t>
                        </w:r>
                        <w:proofErr w:type="spellEnd"/>
                        <w:r w:rsidRPr="00E43342">
                          <w:rPr>
                            <w:rFonts w:ascii="Calibri" w:hAnsi="Calibri"/>
                            <w:color w:val="000000"/>
                            <w:kern w:val="24"/>
                            <w:sz w:val="22"/>
                            <w:szCs w:val="22"/>
                            <w:lang w:val="en-US"/>
                          </w:rPr>
                          <w:t xml:space="preserve"> community</w:t>
                        </w:r>
                      </w:p>
                    </w:txbxContent>
                  </v:textbox>
                </v:rect>
                <v:rect id="Rettangolo 12" o:spid="_x0000_s1177" style="position:absolute;left:1134;top:8705;width:3168;height: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" filled="f" strokecolor="#385d8a" strokeweight="2pt">
                  <v:textbox>
                    <w:txbxContent>
                      <w:p w14:paraId="0541186F" w14:textId="77777777" w:rsidR="00EC69F0" w:rsidRPr="00E43342" w:rsidRDefault="00EC69F0" w:rsidP="00BE0A69">
                        <w:pPr>
                          <w:pStyle w:val="NormaleWeb"/>
                          <w:spacing w:before="0" w:beforeAutospacing="0" w:after="0" w:afterAutospacing="0"/>
                          <w:jc w:val="center"/>
                          <w:rPr>
                            <w:sz w:val="22"/>
                            <w:szCs w:val="22"/>
                          </w:rPr>
                        </w:pPr>
                        <w:proofErr w:type="spellStart"/>
                        <w:r w:rsidRPr="00E43342">
                          <w:rPr>
                            <w:rFonts w:ascii="Calibri" w:hAnsi="Calibri"/>
                            <w:color w:val="000000"/>
                            <w:kern w:val="24"/>
                            <w:sz w:val="22"/>
                            <w:szCs w:val="22"/>
                            <w:lang w:val="en-US"/>
                          </w:rPr>
                          <w:t>Avvio</w:t>
                        </w:r>
                        <w:proofErr w:type="spellEnd"/>
                        <w:r w:rsidRPr="00E43342">
                          <w:rPr>
                            <w:rFonts w:ascii="Calibri" w:hAnsi="Calibri"/>
                            <w:color w:val="000000"/>
                            <w:kern w:val="24"/>
                            <w:sz w:val="22"/>
                            <w:szCs w:val="22"/>
                            <w:lang w:val="en-US"/>
                          </w:rPr>
                          <w:t xml:space="preserve"> </w:t>
                        </w:r>
                        <w:proofErr w:type="spellStart"/>
                        <w:r w:rsidRPr="00E43342">
                          <w:rPr>
                            <w:rFonts w:ascii="Calibri" w:hAnsi="Calibri"/>
                            <w:color w:val="000000"/>
                            <w:kern w:val="24"/>
                            <w:sz w:val="22"/>
                            <w:szCs w:val="22"/>
                            <w:lang w:val="en-US"/>
                          </w:rPr>
                          <w:t>processo</w:t>
                        </w:r>
                        <w:proofErr w:type="spellEnd"/>
                        <w:r w:rsidRPr="00E43342">
                          <w:rPr>
                            <w:rFonts w:ascii="Calibri" w:hAnsi="Calibri"/>
                            <w:color w:val="000000"/>
                            <w:kern w:val="24"/>
                            <w:sz w:val="22"/>
                            <w:szCs w:val="22"/>
                            <w:lang w:val="en-US"/>
                          </w:rPr>
                          <w:t xml:space="preserve"> nuovo </w:t>
                        </w:r>
                        <w:proofErr w:type="spellStart"/>
                        <w:r w:rsidRPr="00E43342">
                          <w:rPr>
                            <w:rFonts w:ascii="Calibri" w:hAnsi="Calibri"/>
                            <w:color w:val="000000"/>
                            <w:kern w:val="24"/>
                            <w:sz w:val="22"/>
                            <w:szCs w:val="22"/>
                            <w:lang w:val="en-US"/>
                          </w:rPr>
                          <w:t>ente</w:t>
                        </w:r>
                        <w:proofErr w:type="spellEnd"/>
                        <w:r w:rsidRPr="00E43342">
                          <w:rPr>
                            <w:rFonts w:ascii="Calibri" w:hAnsi="Calibri"/>
                            <w:color w:val="000000"/>
                            <w:kern w:val="24"/>
                            <w:sz w:val="22"/>
                            <w:szCs w:val="22"/>
                            <w:lang w:val="en-US"/>
                          </w:rPr>
                          <w:t xml:space="preserve"> </w:t>
                        </w:r>
                        <w:proofErr w:type="spellStart"/>
                        <w:r w:rsidRPr="00E43342">
                          <w:rPr>
                            <w:rFonts w:ascii="Calibri" w:hAnsi="Calibri"/>
                            <w:color w:val="000000"/>
                            <w:kern w:val="24"/>
                            <w:sz w:val="22"/>
                            <w:szCs w:val="22"/>
                            <w:lang w:val="en-US"/>
                          </w:rPr>
                          <w:t>cedente</w:t>
                        </w:r>
                        <w:proofErr w:type="spellEnd"/>
                      </w:p>
                    </w:txbxContent>
                  </v:textbox>
                </v:rect>
                <v:shape id="Connettore 2 15" o:spid="_x0000_s1178" type="#_x0000_t32" style="position:absolute;left:2712;top:3818;width:0;height:9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">
                  <v:stroke endarrow="block"/>
                </v:shape>
                <v:shape id="Connettore 2 16" o:spid="_x0000_s1179" type="#_x0000_t32" style="position:absolute;left:2712;top:5591;width:11;height:1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">
                  <v:stroke endarrow="block"/>
                </v:shape>
                <v:shape id="Connettore 2 17" o:spid="_x0000_s1180" type="#_x0000_t32" style="position:absolute;left:2718;top:7306;width:4;height:13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">
                  <v:stroke endarrow="block"/>
                </v:shape>
                <v:shape id="Immagine 63" o:spid="_x0000_s1181" type="#_x0000_t75" style="position:absolute;left:4523;top:3290;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">
                  <v:imagedata r:id="rId10" o:title=""/>
                </v:shape>
                <v:shape id="CasellaDiTesto 64" o:spid="_x0000_s1182" type="#_x0000_t202" style="position:absolute;left:4763;top:3170;width:2299;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" filled="f" stroked="f">
                  <v:textbox style="mso-fit-shape-to-text:t">
                    <w:txbxContent>
                      <w:p w14:paraId="6387E2B3" w14:textId="77777777" w:rsidR="00EC69F0" w:rsidRPr="00E43342" w:rsidRDefault="00EC69F0"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Gestore</w:t>
                        </w:r>
                        <w:proofErr w:type="spellEnd"/>
                        <w:r w:rsidRPr="00BE1799">
                          <w:rPr>
                            <w:rFonts w:ascii="Calibri" w:hAnsi="Calibri"/>
                            <w:b/>
                            <w:bCs/>
                            <w:color w:val="666666"/>
                            <w:kern w:val="24"/>
                            <w:sz w:val="22"/>
                            <w:szCs w:val="22"/>
                            <w:lang w:val="en-US"/>
                          </w:rPr>
                          <w:t xml:space="preserve"> </w:t>
                        </w:r>
                        <w:proofErr w:type="spellStart"/>
                        <w:r w:rsidRPr="00BE1799">
                          <w:rPr>
                            <w:rFonts w:ascii="Calibri" w:hAnsi="Calibri"/>
                            <w:b/>
                            <w:bCs/>
                            <w:color w:val="666666"/>
                            <w:kern w:val="24"/>
                            <w:sz w:val="22"/>
                            <w:szCs w:val="22"/>
                            <w:lang w:val="en-US"/>
                          </w:rPr>
                          <w:t>della</w:t>
                        </w:r>
                        <w:proofErr w:type="spellEnd"/>
                        <w:r w:rsidRPr="00BE1799">
                          <w:rPr>
                            <w:rFonts w:ascii="Calibri" w:hAnsi="Calibri"/>
                            <w:b/>
                            <w:bCs/>
                            <w:color w:val="666666"/>
                            <w:kern w:val="24"/>
                            <w:sz w:val="22"/>
                            <w:szCs w:val="22"/>
                            <w:lang w:val="en-US"/>
                          </w:rPr>
                          <w:t xml:space="preserve"> community</w:t>
                        </w:r>
                      </w:p>
                    </w:txbxContent>
                  </v:textbox>
                </v:shape>
                <v:shape id="Immagine 65" o:spid="_x0000_s1183" type="#_x0000_t75" style="position:absolute;left:4499;top:4834;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">
                  <v:imagedata r:id="rId10" o:title=""/>
                </v:shape>
                <v:shape id="CasellaDiTesto 66" o:spid="_x0000_s1184" type="#_x0000_t202" style="position:absolute;left:4786;top:4717;width:2299;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" filled="f" stroked="f">
                  <v:textbox style="mso-fit-shape-to-text:t">
                    <w:txbxContent>
                      <w:p w14:paraId="72CF3720" w14:textId="77777777" w:rsidR="00EC69F0" w:rsidRPr="00E43342" w:rsidRDefault="00EC69F0"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Gestore</w:t>
                        </w:r>
                        <w:proofErr w:type="spellEnd"/>
                        <w:r w:rsidRPr="00BE1799">
                          <w:rPr>
                            <w:rFonts w:ascii="Calibri" w:hAnsi="Calibri"/>
                            <w:b/>
                            <w:bCs/>
                            <w:color w:val="666666"/>
                            <w:kern w:val="24"/>
                            <w:sz w:val="22"/>
                            <w:szCs w:val="22"/>
                            <w:lang w:val="en-US"/>
                          </w:rPr>
                          <w:t xml:space="preserve"> </w:t>
                        </w:r>
                        <w:proofErr w:type="spellStart"/>
                        <w:r w:rsidRPr="00BE1799">
                          <w:rPr>
                            <w:rFonts w:ascii="Calibri" w:hAnsi="Calibri"/>
                            <w:b/>
                            <w:bCs/>
                            <w:color w:val="666666"/>
                            <w:kern w:val="24"/>
                            <w:sz w:val="22"/>
                            <w:szCs w:val="22"/>
                            <w:lang w:val="en-US"/>
                          </w:rPr>
                          <w:t>della</w:t>
                        </w:r>
                        <w:proofErr w:type="spellEnd"/>
                        <w:r w:rsidRPr="00BE1799">
                          <w:rPr>
                            <w:rFonts w:ascii="Calibri" w:hAnsi="Calibri"/>
                            <w:b/>
                            <w:bCs/>
                            <w:color w:val="666666"/>
                            <w:kern w:val="24"/>
                            <w:sz w:val="22"/>
                            <w:szCs w:val="22"/>
                            <w:lang w:val="en-US"/>
                          </w:rPr>
                          <w:t xml:space="preserve"> community</w:t>
                        </w:r>
                      </w:p>
                    </w:txbxContent>
                  </v:textbox>
                </v:shape>
                <v:shape id="Immagine 67" o:spid="_x0000_s1185" type="#_x0000_t75" style="position:absolute;left:4438;top:6616;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">
                  <v:imagedata r:id="rId10" o:title=""/>
                </v:shape>
                <v:shape id="CasellaDiTesto 68" o:spid="_x0000_s1186" type="#_x0000_t202" style="position:absolute;left:4768;top:6562;width:2299;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" filled="f" stroked="f">
                  <v:textbox style="mso-fit-shape-to-text:t">
                    <w:txbxContent>
                      <w:p w14:paraId="3E4082B2" w14:textId="77777777" w:rsidR="00EC69F0" w:rsidRPr="00E43342" w:rsidRDefault="00EC69F0"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Gestore</w:t>
                        </w:r>
                        <w:proofErr w:type="spellEnd"/>
                        <w:r w:rsidRPr="00BE1799">
                          <w:rPr>
                            <w:rFonts w:ascii="Calibri" w:hAnsi="Calibri"/>
                            <w:b/>
                            <w:bCs/>
                            <w:color w:val="666666"/>
                            <w:kern w:val="24"/>
                            <w:sz w:val="22"/>
                            <w:szCs w:val="22"/>
                            <w:lang w:val="en-US"/>
                          </w:rPr>
                          <w:t xml:space="preserve"> </w:t>
                        </w:r>
                        <w:proofErr w:type="spellStart"/>
                        <w:r w:rsidRPr="00BE1799">
                          <w:rPr>
                            <w:rFonts w:ascii="Calibri" w:hAnsi="Calibri"/>
                            <w:b/>
                            <w:bCs/>
                            <w:color w:val="666666"/>
                            <w:kern w:val="24"/>
                            <w:sz w:val="22"/>
                            <w:szCs w:val="22"/>
                            <w:lang w:val="en-US"/>
                          </w:rPr>
                          <w:t>della</w:t>
                        </w:r>
                        <w:proofErr w:type="spellEnd"/>
                        <w:r w:rsidRPr="00BE1799">
                          <w:rPr>
                            <w:rFonts w:ascii="Calibri" w:hAnsi="Calibri"/>
                            <w:b/>
                            <w:bCs/>
                            <w:color w:val="666666"/>
                            <w:kern w:val="24"/>
                            <w:sz w:val="22"/>
                            <w:szCs w:val="22"/>
                            <w:lang w:val="en-US"/>
                          </w:rPr>
                          <w:t xml:space="preserve"> community</w:t>
                        </w:r>
                      </w:p>
                    </w:txbxContent>
                  </v:textbox>
                </v:shape>
                <v:shape id="Immagine 79" o:spid="_x0000_s1187" type="#_x0000_t75" style="position:absolute;left:6698;top:3257;width:450;height: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">
                  <v:imagedata r:id="rId11" o:title=""/>
                </v:shape>
                <v:shape id="CasellaDiTesto 80" o:spid="_x0000_s1188" type="#_x0000_t202" style="position:absolute;left:7185;top:3192;width:3624;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" filled="f" stroked="f">
                  <v:textbox style="mso-fit-shape-to-text:t">
                    <w:txbxContent>
                      <w:p w14:paraId="51D82AE0" w14:textId="77777777" w:rsidR="00EC69F0" w:rsidRPr="00E43342" w:rsidRDefault="00EC69F0" w:rsidP="00BE0A69">
                        <w:pPr>
                          <w:pStyle w:val="NormaleWeb"/>
                          <w:spacing w:before="0" w:beforeAutospacing="0" w:after="0" w:afterAutospacing="0"/>
                          <w:rPr>
                            <w:sz w:val="22"/>
                            <w:szCs w:val="22"/>
                          </w:rPr>
                        </w:pPr>
                        <w:proofErr w:type="spellStart"/>
                        <w:r w:rsidRPr="00E43342">
                          <w:rPr>
                            <w:rFonts w:ascii="Calibri" w:hAnsi="Calibri"/>
                            <w:b/>
                            <w:bCs/>
                            <w:color w:val="943634"/>
                            <w:kern w:val="24"/>
                            <w:sz w:val="22"/>
                            <w:szCs w:val="22"/>
                            <w:lang w:val="en-US"/>
                          </w:rPr>
                          <w:t>Griglia</w:t>
                        </w:r>
                        <w:proofErr w:type="spellEnd"/>
                        <w:r w:rsidRPr="00E43342">
                          <w:rPr>
                            <w:rFonts w:ascii="Calibri" w:hAnsi="Calibri"/>
                            <w:b/>
                            <w:bCs/>
                            <w:color w:val="943634"/>
                            <w:kern w:val="24"/>
                            <w:sz w:val="22"/>
                            <w:szCs w:val="22"/>
                            <w:lang w:val="en-US"/>
                          </w:rPr>
                          <w:t xml:space="preserve"> </w:t>
                        </w:r>
                        <w:proofErr w:type="spellStart"/>
                        <w:r w:rsidRPr="00E43342">
                          <w:rPr>
                            <w:rFonts w:ascii="Calibri" w:hAnsi="Calibri"/>
                            <w:b/>
                            <w:bCs/>
                            <w:color w:val="943634"/>
                            <w:kern w:val="24"/>
                            <w:sz w:val="22"/>
                            <w:szCs w:val="22"/>
                            <w:lang w:val="en-US"/>
                          </w:rPr>
                          <w:t>valutazione</w:t>
                        </w:r>
                        <w:proofErr w:type="spellEnd"/>
                      </w:p>
                    </w:txbxContent>
                  </v:textbox>
                </v:shape>
                <v:shape id="Immagine 72" o:spid="_x0000_s1189" type="#_x0000_t75" style="position:absolute;left:4501;top:8656;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">
                  <v:imagedata r:id="rId10" o:title=""/>
                </v:shape>
                <v:shape id="CasellaDiTesto 73" o:spid="_x0000_s1190" type="#_x0000_t202" style="position:absolute;left:4749;top:8640;width:4248;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" filled="f" stroked="f">
                  <v:textbox style="mso-fit-shape-to-text:t">
                    <w:txbxContent>
                      <w:p w14:paraId="0F8EBD25" w14:textId="77777777" w:rsidR="00EC69F0" w:rsidRPr="00E43342" w:rsidRDefault="00EC69F0"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Gestore</w:t>
                        </w:r>
                        <w:proofErr w:type="spellEnd"/>
                        <w:r w:rsidRPr="00BE1799">
                          <w:rPr>
                            <w:rFonts w:ascii="Calibri" w:hAnsi="Calibri"/>
                            <w:b/>
                            <w:bCs/>
                            <w:color w:val="666666"/>
                            <w:kern w:val="24"/>
                            <w:sz w:val="22"/>
                            <w:szCs w:val="22"/>
                            <w:lang w:val="en-US"/>
                          </w:rPr>
                          <w:t xml:space="preserve"> </w:t>
                        </w:r>
                        <w:proofErr w:type="spellStart"/>
                        <w:r w:rsidRPr="00BE1799">
                          <w:rPr>
                            <w:rFonts w:ascii="Calibri" w:hAnsi="Calibri"/>
                            <w:b/>
                            <w:bCs/>
                            <w:color w:val="666666"/>
                            <w:kern w:val="24"/>
                            <w:sz w:val="22"/>
                            <w:szCs w:val="22"/>
                            <w:lang w:val="en-US"/>
                          </w:rPr>
                          <w:t>della</w:t>
                        </w:r>
                        <w:proofErr w:type="spellEnd"/>
                        <w:r w:rsidRPr="00BE1799">
                          <w:rPr>
                            <w:rFonts w:ascii="Calibri" w:hAnsi="Calibri"/>
                            <w:b/>
                            <w:bCs/>
                            <w:color w:val="666666"/>
                            <w:kern w:val="24"/>
                            <w:sz w:val="22"/>
                            <w:szCs w:val="22"/>
                            <w:lang w:val="en-US"/>
                          </w:rPr>
                          <w:t xml:space="preserve"> community</w:t>
                        </w:r>
                      </w:p>
                    </w:txbxContent>
                  </v:textbox>
                </v:shape>
              </v:group>
            </w:pict>
          </mc:Fallback>
        </mc:AlternateContent>
      </w:r>
    </w:p>
    <w:p w14:paraId="2942C589" w14:textId="77777777" w:rsidR="00BE0A69" w:rsidRPr="003412A0" w:rsidRDefault="00BE0A69" w:rsidP="00BE0A69"/>
    <w:p w14:paraId="01A0EC65" w14:textId="77777777" w:rsidR="00BE0A69" w:rsidRPr="003412A0" w:rsidRDefault="00BE0A69" w:rsidP="00BE0A69"/>
    <w:p w14:paraId="15998715" w14:textId="77777777" w:rsidR="00BE0A69" w:rsidRPr="003412A0" w:rsidRDefault="00BE0A69" w:rsidP="00BE0A69"/>
    <w:p w14:paraId="3DDFE06F" w14:textId="77777777" w:rsidR="00BE0A69" w:rsidRPr="003412A0" w:rsidRDefault="00BE0A69" w:rsidP="00BE0A69"/>
    <w:p w14:paraId="50B1E351" w14:textId="77777777" w:rsidR="00BE0A69" w:rsidRPr="003412A0" w:rsidRDefault="00BE0A69" w:rsidP="00BE0A69"/>
    <w:p w14:paraId="536A8C9E" w14:textId="77777777" w:rsidR="00BE0A69" w:rsidRPr="003412A0" w:rsidRDefault="00BE0A69" w:rsidP="00BE0A69"/>
    <w:p w14:paraId="39A15C58" w14:textId="77777777" w:rsidR="00BE0A69" w:rsidRPr="003412A0" w:rsidRDefault="00BE0A69" w:rsidP="00BE0A69"/>
    <w:p w14:paraId="7E6078BA" w14:textId="77777777" w:rsidR="00BE0A69" w:rsidRPr="003412A0" w:rsidRDefault="00BE0A69" w:rsidP="00BE0A69"/>
    <w:p w14:paraId="560472D4" w14:textId="77777777" w:rsidR="00BE0A69" w:rsidRPr="003412A0" w:rsidRDefault="00BE0A69" w:rsidP="00BE0A69"/>
    <w:p w14:paraId="03B60137" w14:textId="77777777" w:rsidR="00BE0A69" w:rsidRPr="003412A0" w:rsidRDefault="00BE0A69" w:rsidP="00BE0A69"/>
    <w:p w14:paraId="7859586B" w14:textId="1ECADCA1" w:rsidR="00BE0A69" w:rsidRDefault="00BE0A69" w:rsidP="00BE0A69"/>
    <w:p w14:paraId="677EC97A" w14:textId="060447FB" w:rsidR="008451C7" w:rsidRDefault="008451C7" w:rsidP="00BE0A69"/>
    <w:p w14:paraId="6D4A28EB" w14:textId="5110BD2D" w:rsidR="008451C7" w:rsidRDefault="008451C7" w:rsidP="00BE0A69"/>
    <w:p w14:paraId="0A36404B" w14:textId="5E4D21A9" w:rsidR="008451C7" w:rsidRDefault="008451C7" w:rsidP="00BE0A69"/>
    <w:p w14:paraId="501134DF" w14:textId="3F263F1B" w:rsidR="008451C7" w:rsidRDefault="008451C7" w:rsidP="00BE0A69"/>
    <w:p w14:paraId="394FBE75" w14:textId="434A6B91" w:rsidR="008451C7" w:rsidRDefault="008451C7" w:rsidP="00BE0A69"/>
    <w:p w14:paraId="190D6415" w14:textId="360BD33B" w:rsidR="008451C7" w:rsidRDefault="008451C7">
      <w:pPr>
        <w:jc w:val="left"/>
      </w:pPr>
      <w:r>
        <w:br w:type="page"/>
      </w:r>
    </w:p>
    <w:p w14:paraId="42FEA5FE" w14:textId="77777777" w:rsidR="008451C7" w:rsidRPr="008451C7" w:rsidRDefault="008451C7" w:rsidP="008451C7">
      <w:pPr>
        <w:pStyle w:val="Titolo2"/>
      </w:pPr>
      <w:bookmarkStart w:id="216" w:name="_Toc47351432"/>
      <w:r w:rsidRPr="008451C7">
        <w:lastRenderedPageBreak/>
        <w:t>Monitoraggio degli impatti di adozione della Pratica nel riusante</w:t>
      </w:r>
      <w:bookmarkEnd w:id="216"/>
    </w:p>
    <w:p w14:paraId="116CC41A" w14:textId="20982B90" w:rsidR="008451C7" w:rsidRDefault="00D32219" w:rsidP="00BE0A69">
      <w:r>
        <w:t>Il riuso si basa sul Trasferimento di una pratica/soluzione (assunta in un KIT) adottata da una Amministrazione ad un’altra che ne fa richiesta (artt. 68 e 69 CAD). Questo trasferimento si basa sul concetto del miglioramento della qualità di lavoro/servizio che l’Amministrazione Riusante si attende dall’adozione del riuso.</w:t>
      </w:r>
    </w:p>
    <w:p w14:paraId="08CC013E" w14:textId="7B2A634C" w:rsidR="00D32219" w:rsidRDefault="00D32219" w:rsidP="00BE0A69">
      <w:r>
        <w:t>Partendo da questo concetto, è chiaro che nessuna esperienza, modello, pratica, può essere considerata perfettamente rispondente alla varietà e articolazione dei bisogni che spingono una Amministrazione a cercare una soluzione. Questo comporta pertanto che una tale adozione deve essere valutata, una volta attivata, in termini di risultati ottenuti e di vantaggi, che saranno ovviamente definiti da un compromesso tra quello che è l’esigenza e l’applicabilità della soluzione.</w:t>
      </w:r>
    </w:p>
    <w:p w14:paraId="24306634" w14:textId="016A0D01" w:rsidR="00D32219" w:rsidRDefault="00D32219" w:rsidP="00BE0A69">
      <w:r>
        <w:t xml:space="preserve">Per questo è di estremo interesse operativo uno monitoraggio degli impatti svolto successivamente all’adozione, in un contesto temporale che preveda riscontro a breve, medio e lungo termine, anche valutando proiezioni sulla base dei risultati raccolti in un tempo definito </w:t>
      </w:r>
      <w:r w:rsidR="00AA6ACA">
        <w:t>(es. da due a tre anni max).</w:t>
      </w:r>
    </w:p>
    <w:p w14:paraId="7534E074" w14:textId="28216043" w:rsidR="00AA6ACA" w:rsidRDefault="00D32219" w:rsidP="00275360">
      <w:r>
        <w:t xml:space="preserve">È largamente diffusa l'opinione che </w:t>
      </w:r>
      <w:r w:rsidR="00AA6ACA">
        <w:t xml:space="preserve">il riuso costituisca un </w:t>
      </w:r>
      <w:r>
        <w:t>volano moltiplicatore di comportamenti e di procedure capaci di produrre, se opportunamente socializzate, effetti culturali e processi innovativi che si riflettono positivamente sull'innalzamento degli standard di qualità de</w:t>
      </w:r>
      <w:r w:rsidR="00AA6ACA">
        <w:t xml:space="preserve">i modelli di lavoro, della semplificazione e della organizzazione più generale della Pubblica Amministrazione. </w:t>
      </w:r>
    </w:p>
    <w:p w14:paraId="298E167F" w14:textId="7757A2E3" w:rsidR="00B55A4A" w:rsidRDefault="00AA6ACA" w:rsidP="00275360">
      <w:r>
        <w:t>A tal fine uno degli elementi più importanti di questa opinione riguarda la formazione del Personale verso una maggiore consapevolezza di gestione del proprio lavoro in modo più autonomo e semplificato dalle incombenze burocratiche, che danneggiano l’operatività specifica di occupazione.  In questo il riuso, con la sua azione divulgativa</w:t>
      </w:r>
      <w:r w:rsidR="00B55A4A">
        <w:t xml:space="preserve"> e di incontro</w:t>
      </w:r>
      <w:r>
        <w:t xml:space="preserve"> intrinseca, di fatto, </w:t>
      </w:r>
      <w:r w:rsidR="00B55A4A">
        <w:t xml:space="preserve">genera un sistema di </w:t>
      </w:r>
      <w:r w:rsidR="00D32219">
        <w:t>comunicazione aperto grazie al quale l'esperienza accumulata, le soluzioni efficaci ed innovative possono divenire patrimonio comune di tutti gli agenti formativi e rappresentare, sia un punto di partenza per le nuove iniziative che una precondizione necessaria per favorire il confronto, la formazione degli attori, l'integrazione e l'evoluzione dei modelli e delle strategie di intervento, per meglio adattarle e renderle funzionali alla mutevolezza delle situazioni ambientali, organizzative ed alla natura dei problemi.</w:t>
      </w:r>
    </w:p>
    <w:p w14:paraId="719530F3" w14:textId="177DBA29" w:rsidR="00275360" w:rsidRDefault="00D32219" w:rsidP="00275360">
      <w:r>
        <w:t xml:space="preserve">Una pratica </w:t>
      </w:r>
      <w:r w:rsidR="00B55A4A">
        <w:t xml:space="preserve">a riuso </w:t>
      </w:r>
      <w:r>
        <w:t xml:space="preserve">è una costruzione empirica delle modalità di sviluppo di esperienze che per l'efficacia dei risultati, per le caratteristiche di qualità interna e per il contributo offerto alla soluzione di particolari problemi soddisfa il complesso sistema di aspettative </w:t>
      </w:r>
      <w:r w:rsidR="00B55A4A">
        <w:t>di Riusanti che la adottano</w:t>
      </w:r>
      <w:r>
        <w:t xml:space="preserve">. </w:t>
      </w:r>
      <w:r w:rsidR="00B55A4A">
        <w:t>Questo è insito nel concetto stesso del dualismo pratica-esperienza che</w:t>
      </w:r>
      <w:r>
        <w:t xml:space="preserve"> intende il complesso delle attività svolte nell'esercizio continuo e prolungato, sintesi dell'esperienza, molto simile alla performance. Una pratica è il modo attraverso cui si sviluppa una esperienza legata ad una strategia, ad una formula collaborativa, ad un'azione o ad un'attività.</w:t>
      </w:r>
    </w:p>
    <w:p w14:paraId="4D5B7E60" w14:textId="1AFCDFF6" w:rsidR="00B55A4A" w:rsidRDefault="00B55A4A" w:rsidP="00275360">
      <w:r>
        <w:t>Proprio questa natura del riuso unito al concetto di pratica-esperienza produce la necessità di un monitoraggio nel tempo dell’adozione effettuata e una valutazione di analisi di impatto nell’Organizzazione riusante e dei risultati ottenuti, magari rispetto al periodo precedente, che aveva mosso il fabbisogno e la ricerca stessa.</w:t>
      </w:r>
    </w:p>
    <w:p w14:paraId="3A594F16" w14:textId="4E67127A" w:rsidR="00EC69F0" w:rsidRDefault="00B55A4A" w:rsidP="00275360">
      <w:r>
        <w:t xml:space="preserve">Considerato così il problema del monitoraggio come un elemento portante del riuso che ne consente di verificare il vantaggio e il successo in termini di cambiamento dell’organizzazione e dei suoi processi di lavoro, in questa seda si porta all’attenzione un monitoraggio che riguarda la preparazione del personale dell’Amministrazione al cambiamento provocato dal riuso e di come </w:t>
      </w:r>
      <w:r w:rsidR="00EC69F0">
        <w:t>tale cambiamento abbia influito nel lavoro e nella percezione di vantaggio scaturito dall’adozione. Il monitoraggio dell’azione svolta sul personale per formarlo e avviarlo all’utilizzo della pratica acquisita, può essere indirizzato verso tre elementi significativi:</w:t>
      </w:r>
    </w:p>
    <w:p w14:paraId="633CB5F9" w14:textId="4973DC73" w:rsidR="00EC69F0" w:rsidRDefault="00EC69F0" w:rsidP="000A2313">
      <w:pPr>
        <w:pStyle w:val="Paragrafoelenco"/>
        <w:numPr>
          <w:ilvl w:val="0"/>
          <w:numId w:val="16"/>
        </w:numPr>
      </w:pPr>
      <w:r>
        <w:lastRenderedPageBreak/>
        <w:t>la strategia adottata per raggiungere la professionalizzazione auspicata del personale;</w:t>
      </w:r>
    </w:p>
    <w:p w14:paraId="55ED2E90" w14:textId="29950EC0" w:rsidR="00EC69F0" w:rsidRDefault="00EC69F0" w:rsidP="000A2313">
      <w:pPr>
        <w:pStyle w:val="Paragrafoelenco"/>
        <w:numPr>
          <w:ilvl w:val="0"/>
          <w:numId w:val="16"/>
        </w:numPr>
      </w:pPr>
      <w:r>
        <w:t>La qualità del contenuto delle singole azioni metodologiche e di impiego delle risorse messe in campo;</w:t>
      </w:r>
    </w:p>
    <w:p w14:paraId="5663B06B" w14:textId="6F3C3F07" w:rsidR="00EC69F0" w:rsidRDefault="00EC69F0" w:rsidP="000A2313">
      <w:pPr>
        <w:pStyle w:val="Paragrafoelenco"/>
        <w:numPr>
          <w:ilvl w:val="0"/>
          <w:numId w:val="16"/>
        </w:numPr>
      </w:pPr>
      <w:r>
        <w:t>la riproducibilità e la trasferibilità dell’impianto progettuale messo in campo per la formazione.</w:t>
      </w:r>
    </w:p>
    <w:p w14:paraId="754ADBF6" w14:textId="33B7083E" w:rsidR="00EC69F0" w:rsidRDefault="00EC69F0" w:rsidP="00275360">
      <w:r>
        <w:t xml:space="preserve">Per rispondere a questi tre elementi significativi </w:t>
      </w:r>
      <w:r w:rsidR="00C973DA">
        <w:t xml:space="preserve">le questioni poste oggetto di monitoraggio nei confronti del </w:t>
      </w:r>
      <w:r w:rsidR="0034059C">
        <w:t xml:space="preserve">riuso realizzato e del </w:t>
      </w:r>
      <w:r w:rsidR="00C973DA">
        <w:t xml:space="preserve">personale </w:t>
      </w:r>
      <w:r w:rsidR="0034059C">
        <w:t>coinvolto</w:t>
      </w:r>
      <w:r w:rsidR="00C973DA">
        <w:t xml:space="preserve"> riguardano:</w:t>
      </w:r>
    </w:p>
    <w:tbl>
      <w:tblPr>
        <w:tblStyle w:val="Grigliatabella"/>
        <w:tblW w:w="0" w:type="auto"/>
        <w:tblInd w:w="137" w:type="dxa"/>
        <w:tblLook w:val="04A0" w:firstRow="1" w:lastRow="0" w:firstColumn="1" w:lastColumn="0" w:noHBand="0" w:noVBand="1"/>
      </w:tblPr>
      <w:tblGrid>
        <w:gridCol w:w="3686"/>
        <w:gridCol w:w="5805"/>
      </w:tblGrid>
      <w:tr w:rsidR="00C973DA" w:rsidRPr="00C973DA" w14:paraId="4705E8B7" w14:textId="77777777" w:rsidTr="00C973DA">
        <w:tc>
          <w:tcPr>
            <w:tcW w:w="3686" w:type="dxa"/>
          </w:tcPr>
          <w:p w14:paraId="223785D9" w14:textId="77777777" w:rsidR="00C973DA" w:rsidRPr="00C973DA" w:rsidRDefault="00C973DA" w:rsidP="000A2313">
            <w:pPr>
              <w:pStyle w:val="Paragrafoelenco"/>
              <w:numPr>
                <w:ilvl w:val="0"/>
                <w:numId w:val="17"/>
              </w:numPr>
              <w:ind w:left="315" w:hanging="315"/>
              <w:jc w:val="left"/>
            </w:pPr>
            <w:bookmarkStart w:id="217" w:name="_Hlk47369876"/>
            <w:r w:rsidRPr="00C973DA">
              <w:t>obiettivi assunti e posti a base del progetto di riuso</w:t>
            </w:r>
          </w:p>
        </w:tc>
        <w:tc>
          <w:tcPr>
            <w:tcW w:w="5805" w:type="dxa"/>
          </w:tcPr>
          <w:p w14:paraId="034DC2CA" w14:textId="77777777" w:rsidR="00C973DA" w:rsidRDefault="00C973DA" w:rsidP="000A2313">
            <w:pPr>
              <w:pStyle w:val="Paragrafoelenco"/>
              <w:numPr>
                <w:ilvl w:val="0"/>
                <w:numId w:val="18"/>
              </w:numPr>
              <w:ind w:left="176" w:hanging="176"/>
            </w:pPr>
            <w:r>
              <w:t>Unificazione dei modelli di riferimento di mappatura dei fabbisogni sociali e degli interventi a sostegno</w:t>
            </w:r>
          </w:p>
          <w:p w14:paraId="0A3EA6A3" w14:textId="77777777" w:rsidR="00C973DA" w:rsidRDefault="00C973DA" w:rsidP="000A2313">
            <w:pPr>
              <w:pStyle w:val="Paragrafoelenco"/>
              <w:numPr>
                <w:ilvl w:val="0"/>
                <w:numId w:val="18"/>
              </w:numPr>
              <w:ind w:left="176" w:hanging="176"/>
            </w:pPr>
            <w:r>
              <w:t>Trasformazione digitale degli archivi inerenti l’accoglienza del bisogno e la gestione degli interventi</w:t>
            </w:r>
          </w:p>
          <w:p w14:paraId="13A9E188" w14:textId="77777777" w:rsidR="00C973DA" w:rsidRDefault="00C973DA" w:rsidP="000A2313">
            <w:pPr>
              <w:pStyle w:val="Paragrafoelenco"/>
              <w:numPr>
                <w:ilvl w:val="0"/>
                <w:numId w:val="18"/>
              </w:numPr>
              <w:ind w:left="176" w:hanging="176"/>
            </w:pPr>
            <w:r>
              <w:t>Abbattimento degli adempimenti di rendicontazione in capo agli uffici</w:t>
            </w:r>
          </w:p>
          <w:p w14:paraId="0BD13C7B" w14:textId="77777777" w:rsidR="00C973DA" w:rsidRDefault="00C973DA" w:rsidP="000A2313">
            <w:pPr>
              <w:pStyle w:val="Paragrafoelenco"/>
              <w:numPr>
                <w:ilvl w:val="0"/>
                <w:numId w:val="18"/>
              </w:numPr>
              <w:ind w:left="176" w:hanging="176"/>
            </w:pPr>
            <w:r>
              <w:t>Miglioramento del modello organizzativo del lavoro</w:t>
            </w:r>
          </w:p>
          <w:p w14:paraId="47168C01" w14:textId="6A974C95" w:rsidR="00C973DA" w:rsidRPr="00C973DA" w:rsidRDefault="00C973DA" w:rsidP="000A2313">
            <w:pPr>
              <w:pStyle w:val="Paragrafoelenco"/>
              <w:numPr>
                <w:ilvl w:val="0"/>
                <w:numId w:val="18"/>
              </w:numPr>
              <w:ind w:left="176" w:hanging="176"/>
            </w:pPr>
            <w:r>
              <w:t>Predisporre una base informativa in grado di interagire con sistemi esterni</w:t>
            </w:r>
          </w:p>
        </w:tc>
      </w:tr>
      <w:tr w:rsidR="00C973DA" w:rsidRPr="00C973DA" w14:paraId="62F77A7A" w14:textId="77777777" w:rsidTr="00C973DA">
        <w:tc>
          <w:tcPr>
            <w:tcW w:w="3686" w:type="dxa"/>
          </w:tcPr>
          <w:p w14:paraId="48BD92F7" w14:textId="77777777" w:rsidR="00C973DA" w:rsidRPr="00C973DA" w:rsidRDefault="00C973DA" w:rsidP="000A2313">
            <w:pPr>
              <w:pStyle w:val="Paragrafoelenco"/>
              <w:numPr>
                <w:ilvl w:val="0"/>
                <w:numId w:val="17"/>
              </w:numPr>
              <w:ind w:left="315" w:hanging="315"/>
              <w:jc w:val="left"/>
            </w:pPr>
            <w:r w:rsidRPr="00C973DA">
              <w:t>strategia progettuale messa in atto per perseguire gli obiettivi fissati</w:t>
            </w:r>
          </w:p>
        </w:tc>
        <w:tc>
          <w:tcPr>
            <w:tcW w:w="5805" w:type="dxa"/>
          </w:tcPr>
          <w:p w14:paraId="33EADC48" w14:textId="77777777" w:rsidR="00C973DA" w:rsidRDefault="0034059C" w:rsidP="000A2313">
            <w:pPr>
              <w:pStyle w:val="Paragrafoelenco"/>
              <w:numPr>
                <w:ilvl w:val="0"/>
                <w:numId w:val="18"/>
              </w:numPr>
              <w:ind w:left="176" w:hanging="176"/>
            </w:pPr>
            <w:r>
              <w:t>Creazione all’interno dell’organizzazione di un coordinamento interno con compiti di analisi funzionale e di processo</w:t>
            </w:r>
          </w:p>
          <w:p w14:paraId="24DED63F" w14:textId="2031C361" w:rsidR="0034059C" w:rsidRDefault="0034059C" w:rsidP="000A2313">
            <w:pPr>
              <w:pStyle w:val="Paragrafoelenco"/>
              <w:numPr>
                <w:ilvl w:val="0"/>
                <w:numId w:val="18"/>
              </w:numPr>
              <w:ind w:left="176" w:hanging="176"/>
            </w:pPr>
            <w:r>
              <w:t xml:space="preserve">Formazione del personale sull’uso degli strumenti digitali funzionali all’operatività della pratica del sociale </w:t>
            </w:r>
            <w:proofErr w:type="spellStart"/>
            <w:r>
              <w:t>SIgeSS</w:t>
            </w:r>
            <w:proofErr w:type="spellEnd"/>
          </w:p>
          <w:p w14:paraId="30212F84" w14:textId="2D7546E6" w:rsidR="0034059C" w:rsidRDefault="0034059C" w:rsidP="000A2313">
            <w:pPr>
              <w:pStyle w:val="Paragrafoelenco"/>
              <w:numPr>
                <w:ilvl w:val="0"/>
                <w:numId w:val="18"/>
              </w:numPr>
              <w:ind w:left="176" w:hanging="176"/>
            </w:pPr>
            <w:r>
              <w:t>Introduzione del concetto di dematerializzazione dei processi amministrativi e dei supporti testuali e dei registri</w:t>
            </w:r>
          </w:p>
          <w:p w14:paraId="072DB9A1" w14:textId="51E82AAC" w:rsidR="0034059C" w:rsidRDefault="0034059C" w:rsidP="000A2313">
            <w:pPr>
              <w:pStyle w:val="Paragrafoelenco"/>
              <w:numPr>
                <w:ilvl w:val="0"/>
                <w:numId w:val="18"/>
              </w:numPr>
              <w:ind w:left="176" w:hanging="176"/>
            </w:pPr>
            <w:r>
              <w:t>Acquisizioni di soluzioni digitali ad alta parametrizzazione con abbandono di supporti digitali gestionali di tipo verticale sul singolo tema di assistenza, perdita di precisione con vantaggio di uniformità di approccio a tutti i servizi</w:t>
            </w:r>
          </w:p>
          <w:p w14:paraId="52B9E731" w14:textId="3E5CB389" w:rsidR="0034059C" w:rsidRDefault="0034059C" w:rsidP="000A2313">
            <w:pPr>
              <w:pStyle w:val="Paragrafoelenco"/>
              <w:numPr>
                <w:ilvl w:val="0"/>
                <w:numId w:val="18"/>
              </w:numPr>
              <w:ind w:left="176" w:hanging="176"/>
            </w:pPr>
            <w:r>
              <w:t xml:space="preserve">Utilizzo del riuso come soluzione </w:t>
            </w:r>
            <w:proofErr w:type="spellStart"/>
            <w:r>
              <w:t>esperenziale</w:t>
            </w:r>
            <w:proofErr w:type="spellEnd"/>
            <w:r>
              <w:t xml:space="preserve"> da poter documentare e rendere disponibile ad altre Amministrazioni per una successiva condivisione di evoluzioni e miglioramenti attraverso il confronto e la collaborazione</w:t>
            </w:r>
          </w:p>
          <w:p w14:paraId="2BBBE972" w14:textId="16931D7C" w:rsidR="0034059C" w:rsidRPr="00C973DA" w:rsidRDefault="0034059C" w:rsidP="0034059C">
            <w:pPr>
              <w:ind w:left="176" w:hanging="176"/>
            </w:pPr>
          </w:p>
        </w:tc>
      </w:tr>
      <w:tr w:rsidR="00C973DA" w:rsidRPr="00C973DA" w14:paraId="7FDD231D" w14:textId="77777777" w:rsidTr="00C973DA">
        <w:tc>
          <w:tcPr>
            <w:tcW w:w="3686" w:type="dxa"/>
          </w:tcPr>
          <w:p w14:paraId="4B227FC6" w14:textId="77777777" w:rsidR="00C973DA" w:rsidRPr="00C973DA" w:rsidRDefault="00C973DA" w:rsidP="000A2313">
            <w:pPr>
              <w:pStyle w:val="Paragrafoelenco"/>
              <w:numPr>
                <w:ilvl w:val="0"/>
                <w:numId w:val="17"/>
              </w:numPr>
              <w:ind w:left="315" w:hanging="315"/>
              <w:jc w:val="left"/>
            </w:pPr>
            <w:r w:rsidRPr="00C973DA">
              <w:t>azioni di sviluppo di tale strategia</w:t>
            </w:r>
          </w:p>
        </w:tc>
        <w:tc>
          <w:tcPr>
            <w:tcW w:w="5805" w:type="dxa"/>
          </w:tcPr>
          <w:p w14:paraId="6F9806E4" w14:textId="0548EC3A" w:rsidR="00C973DA" w:rsidRDefault="0034059C" w:rsidP="000A2313">
            <w:pPr>
              <w:pStyle w:val="Paragrafoelenco"/>
              <w:numPr>
                <w:ilvl w:val="0"/>
                <w:numId w:val="18"/>
              </w:numPr>
              <w:ind w:left="176" w:hanging="176"/>
            </w:pPr>
            <w:r>
              <w:t>formazione in aula limitata</w:t>
            </w:r>
            <w:r w:rsidR="00685657">
              <w:t xml:space="preserve"> ed operativa con analisi dei casi</w:t>
            </w:r>
          </w:p>
          <w:p w14:paraId="30D23143" w14:textId="77777777" w:rsidR="0034059C" w:rsidRDefault="0034059C" w:rsidP="000A2313">
            <w:pPr>
              <w:pStyle w:val="Paragrafoelenco"/>
              <w:numPr>
                <w:ilvl w:val="0"/>
                <w:numId w:val="18"/>
              </w:numPr>
              <w:ind w:left="176" w:hanging="176"/>
            </w:pPr>
            <w:r>
              <w:t>Servizio di tele-Assistenza e in presenza mirato al supporto immediato post-formazione</w:t>
            </w:r>
          </w:p>
          <w:p w14:paraId="72E473E4" w14:textId="77777777" w:rsidR="0034059C" w:rsidRDefault="006E1AA3" w:rsidP="000A2313">
            <w:pPr>
              <w:pStyle w:val="Paragrafoelenco"/>
              <w:numPr>
                <w:ilvl w:val="0"/>
                <w:numId w:val="18"/>
              </w:numPr>
              <w:ind w:left="176" w:hanging="176"/>
            </w:pPr>
            <w:r>
              <w:t>Verifica e ingresso in Comunità di Amministrazioni adottanti il riuso o condividenti processi di trasformazione digitale in materia di sociale e Welfare</w:t>
            </w:r>
          </w:p>
          <w:p w14:paraId="31199710" w14:textId="77777777" w:rsidR="006E1AA3" w:rsidRDefault="006E1AA3" w:rsidP="000A2313">
            <w:pPr>
              <w:pStyle w:val="Paragrafoelenco"/>
              <w:numPr>
                <w:ilvl w:val="0"/>
                <w:numId w:val="18"/>
              </w:numPr>
              <w:ind w:left="176" w:hanging="176"/>
              <w:jc w:val="left"/>
            </w:pPr>
            <w:r>
              <w:t xml:space="preserve">Creazione di competenze interne a supporto </w:t>
            </w:r>
            <w:r w:rsidR="00685657">
              <w:t>di tutto il personale dell’organizzazione</w:t>
            </w:r>
          </w:p>
          <w:p w14:paraId="3951D8B8" w14:textId="37701A75" w:rsidR="00685657" w:rsidRDefault="00685657" w:rsidP="000A2313">
            <w:pPr>
              <w:pStyle w:val="Paragrafoelenco"/>
              <w:numPr>
                <w:ilvl w:val="0"/>
                <w:numId w:val="18"/>
              </w:numPr>
              <w:ind w:left="176" w:hanging="176"/>
              <w:jc w:val="left"/>
            </w:pPr>
            <w:r>
              <w:t xml:space="preserve">Apertura dei modelli di lavoro a Unità di lavoro multidisciplinari </w:t>
            </w:r>
            <w:r w:rsidR="00653C11">
              <w:t xml:space="preserve"> (UVM) </w:t>
            </w:r>
            <w:r>
              <w:t>e inter-amministrative con possibilità di acquisire, digitalizzare e condividere le informazioni di servizio</w:t>
            </w:r>
          </w:p>
          <w:p w14:paraId="058CA686" w14:textId="3C348524" w:rsidR="00685657" w:rsidRPr="00C973DA" w:rsidRDefault="00685657" w:rsidP="000A2313">
            <w:pPr>
              <w:pStyle w:val="Paragrafoelenco"/>
              <w:numPr>
                <w:ilvl w:val="0"/>
                <w:numId w:val="18"/>
              </w:numPr>
              <w:ind w:left="176" w:hanging="176"/>
              <w:jc w:val="left"/>
            </w:pPr>
            <w:r>
              <w:t>Riorganizzazione degli uffici con maggiori criteri di flessibilità di locazione e di organigramma considerata la delocalizzazione circolare dell’informazione, pur sotto le condizioni di privacy di legge</w:t>
            </w:r>
          </w:p>
        </w:tc>
      </w:tr>
      <w:tr w:rsidR="00C973DA" w:rsidRPr="00C973DA" w14:paraId="6C5AFD54" w14:textId="77777777" w:rsidTr="00C973DA">
        <w:tc>
          <w:tcPr>
            <w:tcW w:w="3686" w:type="dxa"/>
          </w:tcPr>
          <w:p w14:paraId="619917D4" w14:textId="0A161410" w:rsidR="00C973DA" w:rsidRPr="00C973DA" w:rsidRDefault="00C973DA" w:rsidP="000A2313">
            <w:pPr>
              <w:pStyle w:val="Paragrafoelenco"/>
              <w:numPr>
                <w:ilvl w:val="0"/>
                <w:numId w:val="17"/>
              </w:numPr>
              <w:ind w:left="315" w:hanging="315"/>
              <w:jc w:val="left"/>
            </w:pPr>
            <w:r>
              <w:lastRenderedPageBreak/>
              <w:t>co</w:t>
            </w:r>
            <w:r w:rsidRPr="00C973DA">
              <w:t>ntributo</w:t>
            </w:r>
            <w:r>
              <w:t xml:space="preserve"> di</w:t>
            </w:r>
            <w:r w:rsidRPr="00C973DA">
              <w:t xml:space="preserve"> ciascuna azione al raggiungimento degli obiettivi fissati</w:t>
            </w:r>
          </w:p>
        </w:tc>
        <w:tc>
          <w:tcPr>
            <w:tcW w:w="5805" w:type="dxa"/>
          </w:tcPr>
          <w:p w14:paraId="5CE93DF0" w14:textId="01D95FA5" w:rsidR="00C973DA" w:rsidRDefault="00685657" w:rsidP="000A2313">
            <w:pPr>
              <w:pStyle w:val="Paragrafoelenco"/>
              <w:numPr>
                <w:ilvl w:val="0"/>
                <w:numId w:val="18"/>
              </w:numPr>
              <w:ind w:left="176" w:hanging="176"/>
            </w:pPr>
            <w:r>
              <w:t>Formazione come strumento di accettazione degli standard di unificazione dei modelli, di conoscenza degli strumenti digitali SIGESS di dematerializzazione delle informazioni, di progettazione degli interventi di sostegno per abbattere la rendicontazione, di conoscenza dell’accesso a sistemi esterni per integrare l’informazione in consultazione, di miglioramento de</w:t>
            </w:r>
            <w:r w:rsidR="005C7EC3">
              <w:t>i</w:t>
            </w:r>
            <w:r>
              <w:t xml:space="preserve"> tempi di lavoro delle pratiche</w:t>
            </w:r>
          </w:p>
          <w:p w14:paraId="46AEDFA7" w14:textId="77777777" w:rsidR="00685657" w:rsidRDefault="005C7EC3" w:rsidP="000A2313">
            <w:pPr>
              <w:pStyle w:val="Paragrafoelenco"/>
              <w:numPr>
                <w:ilvl w:val="0"/>
                <w:numId w:val="18"/>
              </w:numPr>
              <w:ind w:left="176" w:hanging="176"/>
            </w:pPr>
            <w:r>
              <w:t>Comunità come facilitatore nella definizione degli standard dei modelli, di revisione dei modelli cartacei verso il digitale attraverso esperienze già svolte, nonché di miglioramento dei modelli di lavoro e di poter fruire di canali già attivati di dialogo con altre Amministrazioni</w:t>
            </w:r>
          </w:p>
          <w:p w14:paraId="626FBD40" w14:textId="77777777" w:rsidR="005C7EC3" w:rsidRDefault="005C7EC3" w:rsidP="000A2313">
            <w:pPr>
              <w:pStyle w:val="Paragrafoelenco"/>
              <w:numPr>
                <w:ilvl w:val="0"/>
                <w:numId w:val="18"/>
              </w:numPr>
              <w:ind w:left="176" w:hanging="176"/>
            </w:pPr>
            <w:r>
              <w:t xml:space="preserve">Competenze interne per Assistenza agli utenti sull’utilizzo delle metodologie, dei nomenclatori e delle funzioni di </w:t>
            </w:r>
            <w:proofErr w:type="spellStart"/>
            <w:r>
              <w:t>seriviz</w:t>
            </w:r>
            <w:proofErr w:type="spellEnd"/>
            <w:r>
              <w:t xml:space="preserve"> previste dal </w:t>
            </w:r>
            <w:proofErr w:type="spellStart"/>
            <w:r>
              <w:t>SIgeSS</w:t>
            </w:r>
            <w:proofErr w:type="spellEnd"/>
            <w:r>
              <w:t>, nonché nel condividere l’approccio alla gestione uniforme degli interventi di sostegno sociale</w:t>
            </w:r>
          </w:p>
          <w:p w14:paraId="294D6C7B" w14:textId="77777777" w:rsidR="005C7EC3" w:rsidRDefault="005C7EC3" w:rsidP="000A2313">
            <w:pPr>
              <w:pStyle w:val="Paragrafoelenco"/>
              <w:numPr>
                <w:ilvl w:val="0"/>
                <w:numId w:val="18"/>
              </w:numPr>
              <w:ind w:left="176" w:hanging="176"/>
            </w:pPr>
            <w:r>
              <w:t>UVM, possibilità di facilitare il popolamento completo dei dati digitali provenienti dalle fonti inter-Amministrative che riguardano la disciplina dei servizi socio-sanitari</w:t>
            </w:r>
          </w:p>
          <w:p w14:paraId="49340971" w14:textId="218EE400" w:rsidR="00653C11" w:rsidRPr="00C973DA" w:rsidRDefault="00653C11" w:rsidP="000A2313">
            <w:pPr>
              <w:pStyle w:val="Paragrafoelenco"/>
              <w:numPr>
                <w:ilvl w:val="0"/>
                <w:numId w:val="18"/>
              </w:numPr>
              <w:ind w:left="176" w:hanging="176"/>
            </w:pPr>
            <w:r>
              <w:t>Riorganizzazione degli uffici favorita dalla trasformazione digitale, dalla mappatura dei fabbisogni e degli interventi, dalla possibilità di interagire con i sistemi esterni</w:t>
            </w:r>
          </w:p>
        </w:tc>
      </w:tr>
      <w:tr w:rsidR="00C973DA" w:rsidRPr="00C973DA" w14:paraId="60DC4430" w14:textId="77777777" w:rsidTr="00C973DA">
        <w:tc>
          <w:tcPr>
            <w:tcW w:w="3686" w:type="dxa"/>
          </w:tcPr>
          <w:p w14:paraId="79B57214" w14:textId="77777777" w:rsidR="00C973DA" w:rsidRPr="00C973DA" w:rsidRDefault="00C973DA" w:rsidP="000A2313">
            <w:pPr>
              <w:pStyle w:val="Paragrafoelenco"/>
              <w:numPr>
                <w:ilvl w:val="0"/>
                <w:numId w:val="17"/>
              </w:numPr>
              <w:ind w:left="315" w:hanging="315"/>
              <w:jc w:val="left"/>
            </w:pPr>
            <w:r w:rsidRPr="00C973DA">
              <w:t>Esito delle metodologie, delle soluzioni dei servizi di assistenza adottate</w:t>
            </w:r>
          </w:p>
        </w:tc>
        <w:tc>
          <w:tcPr>
            <w:tcW w:w="5805" w:type="dxa"/>
          </w:tcPr>
          <w:p w14:paraId="27D338CC" w14:textId="77777777" w:rsidR="00C973DA" w:rsidRDefault="00653C11" w:rsidP="000A2313">
            <w:pPr>
              <w:pStyle w:val="Paragrafoelenco"/>
              <w:numPr>
                <w:ilvl w:val="0"/>
                <w:numId w:val="18"/>
              </w:numPr>
              <w:ind w:left="176" w:hanging="176"/>
            </w:pPr>
            <w:r>
              <w:t>Numero delle richieste di assistenza nei primi 3 mesi post formazione</w:t>
            </w:r>
          </w:p>
          <w:p w14:paraId="32E8A019" w14:textId="77777777" w:rsidR="00653C11" w:rsidRDefault="00653C11" w:rsidP="000A2313">
            <w:pPr>
              <w:pStyle w:val="Paragrafoelenco"/>
              <w:numPr>
                <w:ilvl w:val="0"/>
                <w:numId w:val="18"/>
              </w:numPr>
              <w:ind w:left="176" w:hanging="176"/>
            </w:pPr>
            <w:r>
              <w:t>Numero delle richieste di assistenza nei successivi 6 mesi</w:t>
            </w:r>
          </w:p>
          <w:p w14:paraId="31A031AB" w14:textId="77777777" w:rsidR="00653C11" w:rsidRDefault="00653C11" w:rsidP="000A2313">
            <w:pPr>
              <w:pStyle w:val="Paragrafoelenco"/>
              <w:numPr>
                <w:ilvl w:val="0"/>
                <w:numId w:val="18"/>
              </w:numPr>
              <w:ind w:left="176" w:hanging="176"/>
            </w:pPr>
            <w:r>
              <w:t>Numero delle richieste di assistenza a regime dopo il primo anno</w:t>
            </w:r>
          </w:p>
          <w:p w14:paraId="6D5BC051" w14:textId="77777777" w:rsidR="00653C11" w:rsidRDefault="00653C11" w:rsidP="000A2313">
            <w:pPr>
              <w:pStyle w:val="Paragrafoelenco"/>
              <w:numPr>
                <w:ilvl w:val="0"/>
                <w:numId w:val="18"/>
              </w:numPr>
              <w:ind w:left="176" w:hanging="176"/>
            </w:pPr>
            <w:r>
              <w:t>Numero delle istanze di accoglienza digitalizzate nei primi 6 mesi di esercizio</w:t>
            </w:r>
          </w:p>
          <w:p w14:paraId="0502C633" w14:textId="77777777" w:rsidR="00653C11" w:rsidRDefault="00653C11" w:rsidP="000A2313">
            <w:pPr>
              <w:pStyle w:val="Paragrafoelenco"/>
              <w:numPr>
                <w:ilvl w:val="0"/>
                <w:numId w:val="18"/>
              </w:numPr>
              <w:ind w:left="176" w:hanging="176"/>
            </w:pPr>
            <w:r>
              <w:t>Numero delle istanze di accoglienza digitalizzate nella seconda parte del primo anno di esercizio</w:t>
            </w:r>
          </w:p>
          <w:p w14:paraId="542B68A2" w14:textId="77777777" w:rsidR="00653C11" w:rsidRDefault="00653C11" w:rsidP="000A2313">
            <w:pPr>
              <w:pStyle w:val="Paragrafoelenco"/>
              <w:numPr>
                <w:ilvl w:val="0"/>
                <w:numId w:val="18"/>
              </w:numPr>
              <w:ind w:left="176" w:hanging="176"/>
            </w:pPr>
            <w:r>
              <w:t>Numero delle cartelle aperte nel primo anno di esercizio</w:t>
            </w:r>
          </w:p>
          <w:p w14:paraId="04687586" w14:textId="4D8AD1F0" w:rsidR="00653C11" w:rsidRDefault="00653C11" w:rsidP="000A2313">
            <w:pPr>
              <w:pStyle w:val="Paragrafoelenco"/>
              <w:numPr>
                <w:ilvl w:val="0"/>
                <w:numId w:val="18"/>
              </w:numPr>
              <w:ind w:left="176" w:hanging="176"/>
            </w:pPr>
            <w:r>
              <w:t xml:space="preserve">Numero delle persone che si sono rivolte al servizio nel primo anno, registrate e prese in carico </w:t>
            </w:r>
          </w:p>
          <w:p w14:paraId="40E65F21" w14:textId="1398CA82" w:rsidR="00653C11" w:rsidRPr="00C973DA" w:rsidRDefault="00653C11" w:rsidP="000A2313">
            <w:pPr>
              <w:pStyle w:val="Paragrafoelenco"/>
              <w:numPr>
                <w:ilvl w:val="0"/>
                <w:numId w:val="18"/>
              </w:numPr>
              <w:ind w:left="176" w:hanging="176"/>
            </w:pPr>
            <w:r>
              <w:t>Numero dei servizi di informazione dati in accoglienza alla popolazione</w:t>
            </w:r>
          </w:p>
        </w:tc>
      </w:tr>
      <w:tr w:rsidR="00C973DA" w:rsidRPr="00C973DA" w14:paraId="6C77E905" w14:textId="77777777" w:rsidTr="00C973DA">
        <w:tc>
          <w:tcPr>
            <w:tcW w:w="3686" w:type="dxa"/>
          </w:tcPr>
          <w:p w14:paraId="7D30BF0C" w14:textId="2DDFDCA1" w:rsidR="00C973DA" w:rsidRPr="00C973DA" w:rsidRDefault="00C973DA" w:rsidP="000A2313">
            <w:pPr>
              <w:pStyle w:val="Paragrafoelenco"/>
              <w:numPr>
                <w:ilvl w:val="0"/>
                <w:numId w:val="17"/>
              </w:numPr>
              <w:ind w:left="315" w:hanging="315"/>
              <w:jc w:val="left"/>
            </w:pPr>
            <w:r w:rsidRPr="00C973DA">
              <w:t xml:space="preserve">Risultati del </w:t>
            </w:r>
            <w:r w:rsidR="00653C11">
              <w:t>riuso</w:t>
            </w:r>
            <w:r w:rsidRPr="00C973DA">
              <w:t xml:space="preserve"> rispetto a quelli attesi</w:t>
            </w:r>
          </w:p>
        </w:tc>
        <w:tc>
          <w:tcPr>
            <w:tcW w:w="5805" w:type="dxa"/>
          </w:tcPr>
          <w:p w14:paraId="03EA275F" w14:textId="77777777" w:rsidR="00C973DA" w:rsidRDefault="00653C11" w:rsidP="000A2313">
            <w:pPr>
              <w:pStyle w:val="Paragrafoelenco"/>
              <w:numPr>
                <w:ilvl w:val="0"/>
                <w:numId w:val="18"/>
              </w:numPr>
              <w:ind w:left="176" w:hanging="176"/>
            </w:pPr>
            <w:r>
              <w:t>Produttività dei punti di ascolto rispetto a prima del SIGESS</w:t>
            </w:r>
          </w:p>
          <w:p w14:paraId="4E8E23C5" w14:textId="4096583E" w:rsidR="00653C11" w:rsidRDefault="00653C11" w:rsidP="000A2313">
            <w:pPr>
              <w:pStyle w:val="Paragrafoelenco"/>
              <w:numPr>
                <w:ilvl w:val="0"/>
                <w:numId w:val="18"/>
              </w:numPr>
              <w:ind w:left="176" w:hanging="176"/>
            </w:pPr>
            <w:r>
              <w:t xml:space="preserve">Riduzione dei tempi di invio del debito informativo Socio-sanitario rispetto a prima del </w:t>
            </w:r>
            <w:proofErr w:type="spellStart"/>
            <w:r>
              <w:t>SIgeSS</w:t>
            </w:r>
            <w:proofErr w:type="spellEnd"/>
          </w:p>
          <w:p w14:paraId="6C89C2DB" w14:textId="77777777" w:rsidR="00653C11" w:rsidRDefault="00653C11" w:rsidP="000A2313">
            <w:pPr>
              <w:pStyle w:val="Paragrafoelenco"/>
              <w:numPr>
                <w:ilvl w:val="0"/>
                <w:numId w:val="18"/>
              </w:numPr>
              <w:ind w:left="176" w:hanging="176"/>
            </w:pPr>
            <w:r>
              <w:t xml:space="preserve">Livello e stato degli invii Casellario SIUSS, ISTAT rispetto a prima del </w:t>
            </w:r>
            <w:proofErr w:type="spellStart"/>
            <w:r>
              <w:t>SIgeSS</w:t>
            </w:r>
            <w:proofErr w:type="spellEnd"/>
          </w:p>
          <w:p w14:paraId="7CB83BEF" w14:textId="77777777" w:rsidR="00653C11" w:rsidRDefault="00653C11" w:rsidP="000A2313">
            <w:pPr>
              <w:pStyle w:val="Paragrafoelenco"/>
              <w:numPr>
                <w:ilvl w:val="0"/>
                <w:numId w:val="18"/>
              </w:numPr>
              <w:ind w:left="176" w:hanging="176"/>
            </w:pPr>
            <w:r>
              <w:t xml:space="preserve">Valore di trasferimento e di spesa nell’unità di tempo (ogni mese) dei contributi di sostegno rispetto a prima del </w:t>
            </w:r>
            <w:proofErr w:type="spellStart"/>
            <w:r>
              <w:t>SIgeSS</w:t>
            </w:r>
            <w:proofErr w:type="spellEnd"/>
          </w:p>
          <w:p w14:paraId="30E59AB4" w14:textId="77777777" w:rsidR="00653C11" w:rsidRDefault="00653C11" w:rsidP="000A2313">
            <w:pPr>
              <w:pStyle w:val="Paragrafoelenco"/>
              <w:numPr>
                <w:ilvl w:val="0"/>
                <w:numId w:val="18"/>
              </w:numPr>
              <w:ind w:left="176" w:hanging="176"/>
            </w:pPr>
            <w:r>
              <w:t xml:space="preserve">Volumi di gestione delle persone e delle famiglie prese in carico rispetto a prima del </w:t>
            </w:r>
            <w:proofErr w:type="spellStart"/>
            <w:r>
              <w:t>SigeSS</w:t>
            </w:r>
            <w:proofErr w:type="spellEnd"/>
          </w:p>
          <w:p w14:paraId="06B0DEAF" w14:textId="5C582860" w:rsidR="00653C11" w:rsidRDefault="00AF1C26" w:rsidP="000A2313">
            <w:pPr>
              <w:pStyle w:val="Paragrafoelenco"/>
              <w:numPr>
                <w:ilvl w:val="0"/>
                <w:numId w:val="18"/>
              </w:numPr>
              <w:ind w:left="176" w:hanging="176"/>
            </w:pPr>
            <w:r>
              <w:lastRenderedPageBreak/>
              <w:t xml:space="preserve">Quantità di ore erogate nel servizio dal personale professionale rispetto a prima del </w:t>
            </w:r>
            <w:proofErr w:type="spellStart"/>
            <w:r>
              <w:t>SIgeSs</w:t>
            </w:r>
            <w:proofErr w:type="spellEnd"/>
            <w:r>
              <w:t>, per lo sgravio dagli oneri burocratici di rendicontazione amministrativa</w:t>
            </w:r>
          </w:p>
          <w:p w14:paraId="647DDE69" w14:textId="77777777" w:rsidR="00AF1C26" w:rsidRDefault="00AF1C26" w:rsidP="000A2313">
            <w:pPr>
              <w:pStyle w:val="Paragrafoelenco"/>
              <w:numPr>
                <w:ilvl w:val="0"/>
                <w:numId w:val="18"/>
              </w:numPr>
              <w:ind w:left="176" w:hanging="176"/>
            </w:pPr>
            <w:r>
              <w:t xml:space="preserve">Livello di risposta nell’erogazione dei contributi rispetto a prima del </w:t>
            </w:r>
            <w:proofErr w:type="spellStart"/>
            <w:r>
              <w:t>SigeSS</w:t>
            </w:r>
            <w:proofErr w:type="spellEnd"/>
            <w:r>
              <w:t xml:space="preserve"> per maggiore </w:t>
            </w:r>
            <w:proofErr w:type="spellStart"/>
            <w:r>
              <w:t>interoperabiltà</w:t>
            </w:r>
            <w:proofErr w:type="spellEnd"/>
            <w:r>
              <w:t xml:space="preserve"> con sistema contabile</w:t>
            </w:r>
          </w:p>
          <w:p w14:paraId="71015CF5" w14:textId="77777777" w:rsidR="00AF1C26" w:rsidRDefault="00AF1C26" w:rsidP="000A2313">
            <w:pPr>
              <w:pStyle w:val="Paragrafoelenco"/>
              <w:numPr>
                <w:ilvl w:val="0"/>
                <w:numId w:val="18"/>
              </w:numPr>
              <w:ind w:left="176" w:hanging="176"/>
            </w:pPr>
            <w:r>
              <w:t xml:space="preserve">Numero di report prodotti di monitoraggio e di rilevazione dei risultati derivanti dall’ascolto e dall’erogazione dei servizi. </w:t>
            </w:r>
          </w:p>
          <w:p w14:paraId="521E38DA" w14:textId="7DDA36A3" w:rsidR="00AF1C26" w:rsidRPr="00C973DA" w:rsidRDefault="00AF1C26" w:rsidP="000A2313">
            <w:pPr>
              <w:pStyle w:val="Paragrafoelenco"/>
              <w:numPr>
                <w:ilvl w:val="0"/>
                <w:numId w:val="18"/>
              </w:numPr>
              <w:ind w:left="176" w:hanging="176"/>
            </w:pPr>
            <w:r>
              <w:t xml:space="preserve"> Numero dei servizi Sociali (tipologia di prestazione specialistica suddivisa per tipologia di utenza) attivati su SIGESS nel primo anno di esercizio, sul totale della tipologia di prestazioni sociali gestite dagli uffici (se del caso ripeterlo anche nel secondo anno se inferiore al 70%)</w:t>
            </w:r>
          </w:p>
        </w:tc>
      </w:tr>
      <w:tr w:rsidR="00C973DA" w:rsidRPr="00C973DA" w14:paraId="435674F6" w14:textId="77777777" w:rsidTr="00C973DA">
        <w:tc>
          <w:tcPr>
            <w:tcW w:w="3686" w:type="dxa"/>
          </w:tcPr>
          <w:p w14:paraId="4F335F40" w14:textId="77777777" w:rsidR="00C973DA" w:rsidRPr="00C973DA" w:rsidRDefault="00C973DA" w:rsidP="000A2313">
            <w:pPr>
              <w:pStyle w:val="Paragrafoelenco"/>
              <w:numPr>
                <w:ilvl w:val="0"/>
                <w:numId w:val="17"/>
              </w:numPr>
              <w:ind w:left="315" w:hanging="315"/>
              <w:jc w:val="left"/>
            </w:pPr>
            <w:r w:rsidRPr="00C973DA">
              <w:lastRenderedPageBreak/>
              <w:t>Impatto specifico sui problemi di riferimento che avevano generato il fabbisogno.</w:t>
            </w:r>
          </w:p>
        </w:tc>
        <w:tc>
          <w:tcPr>
            <w:tcW w:w="5805" w:type="dxa"/>
          </w:tcPr>
          <w:p w14:paraId="00D9EC9A" w14:textId="2F6CAE20" w:rsidR="00C973DA" w:rsidRPr="00C973DA" w:rsidRDefault="00653C11" w:rsidP="00653C11">
            <w:r>
              <w:t>Relazione a testo libero di valutazione complessiva tra aspettative e risultati rilevati nel primo anno di esercizio e se del caso nel secondo anno, qualora il valore atteso del primo anno sia inferiore al 60% di quello atteso</w:t>
            </w:r>
          </w:p>
        </w:tc>
      </w:tr>
      <w:bookmarkEnd w:id="217"/>
    </w:tbl>
    <w:p w14:paraId="229179A7" w14:textId="77777777" w:rsidR="00EC69F0" w:rsidRPr="00EC69F0" w:rsidRDefault="00EC69F0" w:rsidP="00653C11"/>
    <w:sectPr w:rsidR="00EC69F0" w:rsidRPr="00EC69F0" w:rsidSect="00275360">
      <w:headerReference w:type="default" r:id="rId15"/>
      <w:footerReference w:type="default" r:id="rId16"/>
      <w:headerReference w:type="first" r:id="rId17"/>
      <w:footerReference w:type="first" r:id="rId18"/>
      <w:pgSz w:w="11906" w:h="16838"/>
      <w:pgMar w:top="1935" w:right="1134" w:bottom="1850" w:left="1134" w:header="708" w:footer="7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022B6F" w14:textId="77777777" w:rsidR="00376D37" w:rsidRDefault="00376D37" w:rsidP="00DD7646">
      <w:r>
        <w:separator/>
      </w:r>
    </w:p>
  </w:endnote>
  <w:endnote w:type="continuationSeparator" w:id="0">
    <w:p w14:paraId="42DBA26D" w14:textId="77777777" w:rsidR="00376D37" w:rsidRDefault="00376D37" w:rsidP="00DD7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AAC66" w14:textId="098CC509" w:rsidR="00EC69F0" w:rsidRDefault="00EC69F0" w:rsidP="00275360">
    <w:pPr>
      <w:pStyle w:val="Pidipagina"/>
      <w:tabs>
        <w:tab w:val="clear" w:pos="4819"/>
        <w:tab w:val="clear" w:pos="9638"/>
        <w:tab w:val="left" w:pos="1875"/>
      </w:tabs>
    </w:pPr>
    <w:r w:rsidRPr="00B10B00">
      <w:rPr>
        <w:noProof/>
        <w:lang w:eastAsia="it-IT"/>
      </w:rPr>
      <w:drawing>
        <wp:anchor distT="0" distB="0" distL="114300" distR="114300" simplePos="0" relativeHeight="251669504" behindDoc="0" locked="0" layoutInCell="1" allowOverlap="1" wp14:anchorId="798D9B30" wp14:editId="19AC7984">
          <wp:simplePos x="0" y="0"/>
          <wp:positionH relativeFrom="column">
            <wp:posOffset>1946910</wp:posOffset>
          </wp:positionH>
          <wp:positionV relativeFrom="page">
            <wp:posOffset>10029825</wp:posOffset>
          </wp:positionV>
          <wp:extent cx="1023620" cy="217805"/>
          <wp:effectExtent l="0" t="0" r="5080" b="0"/>
          <wp:wrapNone/>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23620" cy="217805"/>
                  </a:xfrm>
                  <a:prstGeom prst="rect">
                    <a:avLst/>
                  </a:prstGeom>
                </pic:spPr>
              </pic:pic>
            </a:graphicData>
          </a:graphic>
          <wp14:sizeRelH relativeFrom="page">
            <wp14:pctWidth>0</wp14:pctWidth>
          </wp14:sizeRelH>
          <wp14:sizeRelV relativeFrom="page">
            <wp14:pctHeight>0</wp14:pctHeight>
          </wp14:sizeRelV>
        </wp:anchor>
      </w:drawing>
    </w:r>
    <w:r w:rsidRPr="00B10B00">
      <w:rPr>
        <w:noProof/>
        <w:lang w:eastAsia="it-IT"/>
      </w:rPr>
      <w:drawing>
        <wp:anchor distT="0" distB="0" distL="114300" distR="114300" simplePos="0" relativeHeight="251667456" behindDoc="0" locked="0" layoutInCell="1" allowOverlap="1" wp14:anchorId="78ADDF77" wp14:editId="08BE79E0">
          <wp:simplePos x="0" y="0"/>
          <wp:positionH relativeFrom="column">
            <wp:posOffset>3810</wp:posOffset>
          </wp:positionH>
          <wp:positionV relativeFrom="paragraph">
            <wp:posOffset>2540</wp:posOffset>
          </wp:positionV>
          <wp:extent cx="1939290" cy="431800"/>
          <wp:effectExtent l="0" t="0" r="3810" b="6350"/>
          <wp:wrapNone/>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939290" cy="431800"/>
                  </a:xfrm>
                  <a:prstGeom prst="rect">
                    <a:avLst/>
                  </a:prstGeom>
                </pic:spPr>
              </pic:pic>
            </a:graphicData>
          </a:graphic>
          <wp14:sizeRelH relativeFrom="page">
            <wp14:pctWidth>0</wp14:pctWidth>
          </wp14:sizeRelH>
          <wp14:sizeRelV relativeFrom="page">
            <wp14:pctHeight>0</wp14:pctHeight>
          </wp14:sizeRelV>
        </wp:anchor>
      </w:drawing>
    </w:r>
    <w:r>
      <w:tab/>
    </w:r>
  </w:p>
  <w:p w14:paraId="59B59FDC" w14:textId="3F826D31" w:rsidR="00EC69F0" w:rsidRPr="0020768D" w:rsidRDefault="00EC69F0" w:rsidP="0020768D">
    <w:pPr>
      <w:pStyle w:val="Pidipagina"/>
      <w:jc w:val="right"/>
    </w:pPr>
    <w:r>
      <w:fldChar w:fldCharType="begin"/>
    </w:r>
    <w:r>
      <w:instrText>PAGE   \* MERGEFORMAT</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6168245"/>
      <w:docPartObj>
        <w:docPartGallery w:val="Page Numbers (Bottom of Page)"/>
        <w:docPartUnique/>
      </w:docPartObj>
    </w:sdtPr>
    <w:sdtEndPr/>
    <w:sdtContent>
      <w:p w14:paraId="74810604" w14:textId="55FCA386" w:rsidR="00EC69F0" w:rsidRPr="00A060E2" w:rsidRDefault="00EC69F0">
        <w:pPr>
          <w:pStyle w:val="Pidipagina"/>
          <w:jc w:val="right"/>
          <w:rPr>
            <w:noProof/>
          </w:rPr>
        </w:pPr>
      </w:p>
      <w:p w14:paraId="503CBC04" w14:textId="54C67BE6" w:rsidR="00EC69F0" w:rsidRDefault="00EC69F0" w:rsidP="00EC45A5">
        <w:pPr>
          <w:pStyle w:val="Pidipagina"/>
          <w:tabs>
            <w:tab w:val="left" w:pos="2250"/>
          </w:tabs>
          <w:jc w:val="left"/>
        </w:pPr>
        <w:r>
          <w:rPr>
            <w:noProof/>
          </w:rPr>
          <w:tab/>
          <w:t>LOGHI PARTNER OCPA</w:t>
        </w:r>
        <w:r>
          <w:rPr>
            <w:noProof/>
          </w:rPr>
          <w:tab/>
        </w:r>
        <w:r>
          <w:rPr>
            <w:noProof/>
          </w:rPr>
          <w:tab/>
        </w:r>
        <w:r>
          <w:fldChar w:fldCharType="begin"/>
        </w:r>
        <w:r>
          <w:instrText>PAGE   \* MERGEFORMAT</w:instrText>
        </w:r>
        <w:r>
          <w:fldChar w:fldCharType="separate"/>
        </w:r>
        <w:r>
          <w:t>2</w:t>
        </w:r>
        <w:r>
          <w:fldChar w:fldCharType="end"/>
        </w:r>
      </w:p>
    </w:sdtContent>
  </w:sdt>
  <w:p w14:paraId="2B6CB646" w14:textId="0F6568C0" w:rsidR="00EC69F0" w:rsidRDefault="00EC69F0" w:rsidP="00DD7646">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1F5D07" w14:textId="77777777" w:rsidR="00EC69F0" w:rsidRPr="0020768D" w:rsidRDefault="00EC69F0" w:rsidP="00275360">
    <w:pPr>
      <w:pStyle w:val="Pidipagina"/>
      <w:jc w:val="right"/>
    </w:pPr>
    <w:r>
      <w:tab/>
    </w:r>
    <w:r>
      <w:fldChar w:fldCharType="begin"/>
    </w:r>
    <w:r>
      <w:instrText>PAGE   \* MERGEFORMAT</w:instrText>
    </w:r>
    <w:r>
      <w:fldChar w:fldCharType="separate"/>
    </w:r>
    <w:r>
      <w:t>13</w:t>
    </w:r>
    <w:r>
      <w:fldChar w:fldCharType="end"/>
    </w:r>
  </w:p>
  <w:p w14:paraId="0F1E8A54" w14:textId="0A40B861" w:rsidR="00EC69F0" w:rsidRPr="00275360" w:rsidRDefault="00EC69F0" w:rsidP="00275360">
    <w:pPr>
      <w:pStyle w:val="Pidipagina"/>
      <w:tabs>
        <w:tab w:val="clear" w:pos="4819"/>
        <w:tab w:val="clear" w:pos="9638"/>
        <w:tab w:val="left" w:pos="109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46B7CD" w14:textId="77777777" w:rsidR="00376D37" w:rsidRDefault="00376D37" w:rsidP="00DD7646">
      <w:bookmarkStart w:id="0" w:name="_Hlk532206960"/>
      <w:bookmarkEnd w:id="0"/>
      <w:r>
        <w:separator/>
      </w:r>
    </w:p>
  </w:footnote>
  <w:footnote w:type="continuationSeparator" w:id="0">
    <w:p w14:paraId="01A4BC81" w14:textId="77777777" w:rsidR="00376D37" w:rsidRDefault="00376D37" w:rsidP="00DD76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485853" w14:textId="2209D79E" w:rsidR="00EC69F0" w:rsidRDefault="00EC69F0">
    <w:pPr>
      <w:pStyle w:val="Intestazione"/>
      <w:jc w:val="center"/>
      <w:rPr>
        <w:rFonts w:ascii="Arial" w:hAnsi="Arial"/>
        <w:i/>
      </w:rPr>
    </w:pPr>
    <w:r w:rsidRPr="002D6AFE">
      <w:rPr>
        <w:rFonts w:ascii="Arial" w:hAnsi="Arial"/>
        <w:i/>
        <w:noProof/>
      </w:rPr>
      <w:drawing>
        <wp:anchor distT="0" distB="0" distL="114300" distR="114300" simplePos="0" relativeHeight="251673600" behindDoc="0" locked="0" layoutInCell="1" allowOverlap="1" wp14:anchorId="3C9EBE3E" wp14:editId="67B18C26">
          <wp:simplePos x="0" y="0"/>
          <wp:positionH relativeFrom="column">
            <wp:posOffset>2345055</wp:posOffset>
          </wp:positionH>
          <wp:positionV relativeFrom="paragraph">
            <wp:posOffset>-220345</wp:posOffset>
          </wp:positionV>
          <wp:extent cx="1259840" cy="635635"/>
          <wp:effectExtent l="0" t="0" r="0" b="0"/>
          <wp:wrapNone/>
          <wp:docPr id="38" name="Immagine 16">
            <a:extLst xmlns:a="http://schemas.openxmlformats.org/drawingml/2006/main">
              <a:ext uri="{FF2B5EF4-FFF2-40B4-BE49-F238E27FC236}">
                <a16:creationId xmlns:a16="http://schemas.microsoft.com/office/drawing/2014/main" id="{BCA2A380-B36D-3449-BBD2-E26959C65F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6">
                    <a:extLst>
                      <a:ext uri="{FF2B5EF4-FFF2-40B4-BE49-F238E27FC236}">
                        <a16:creationId xmlns:a16="http://schemas.microsoft.com/office/drawing/2014/main" id="{BCA2A380-B36D-3449-BBD2-E26959C65F3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59840" cy="635635"/>
                  </a:xfrm>
                  <a:prstGeom prst="rect">
                    <a:avLst/>
                  </a:prstGeom>
                </pic:spPr>
              </pic:pic>
            </a:graphicData>
          </a:graphic>
          <wp14:sizeRelH relativeFrom="page">
            <wp14:pctWidth>0</wp14:pctWidth>
          </wp14:sizeRelH>
          <wp14:sizeRelV relativeFrom="page">
            <wp14:pctHeight>0</wp14:pctHeight>
          </wp14:sizeRelV>
        </wp:anchor>
      </w:drawing>
    </w:r>
    <w:r w:rsidRPr="002D6AFE">
      <w:rPr>
        <w:rFonts w:ascii="Arial" w:hAnsi="Arial"/>
        <w:i/>
        <w:noProof/>
      </w:rPr>
      <w:drawing>
        <wp:anchor distT="0" distB="0" distL="114300" distR="114300" simplePos="0" relativeHeight="251672576" behindDoc="0" locked="0" layoutInCell="1" allowOverlap="1" wp14:anchorId="5A75109C" wp14:editId="13957C46">
          <wp:simplePos x="0" y="0"/>
          <wp:positionH relativeFrom="margin">
            <wp:posOffset>4452620</wp:posOffset>
          </wp:positionH>
          <wp:positionV relativeFrom="paragraph">
            <wp:posOffset>-197485</wp:posOffset>
          </wp:positionV>
          <wp:extent cx="1667588" cy="568712"/>
          <wp:effectExtent l="0" t="0" r="0" b="3175"/>
          <wp:wrapNone/>
          <wp:docPr id="37" name="Immagine 37">
            <a:extLst xmlns:a="http://schemas.openxmlformats.org/drawingml/2006/main">
              <a:ext uri="{FF2B5EF4-FFF2-40B4-BE49-F238E27FC236}">
                <a16:creationId xmlns:a16="http://schemas.microsoft.com/office/drawing/2014/main" id="{B74CB879-6904-7D43-AF3A-37EFB8F353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7">
                    <a:extLst>
                      <a:ext uri="{FF2B5EF4-FFF2-40B4-BE49-F238E27FC236}">
                        <a16:creationId xmlns:a16="http://schemas.microsoft.com/office/drawing/2014/main" id="{B74CB879-6904-7D43-AF3A-37EFB8F353AF}"/>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667588" cy="568712"/>
                  </a:xfrm>
                  <a:prstGeom prst="rect">
                    <a:avLst/>
                  </a:prstGeom>
                </pic:spPr>
              </pic:pic>
            </a:graphicData>
          </a:graphic>
          <wp14:sizeRelH relativeFrom="page">
            <wp14:pctWidth>0</wp14:pctWidth>
          </wp14:sizeRelH>
          <wp14:sizeRelV relativeFrom="page">
            <wp14:pctHeight>0</wp14:pctHeight>
          </wp14:sizeRelV>
        </wp:anchor>
      </w:drawing>
    </w:r>
    <w:r w:rsidRPr="002D6AFE">
      <w:rPr>
        <w:rFonts w:ascii="Arial" w:hAnsi="Arial"/>
        <w:i/>
        <w:noProof/>
      </w:rPr>
      <w:drawing>
        <wp:anchor distT="0" distB="0" distL="114300" distR="114300" simplePos="0" relativeHeight="251671552" behindDoc="0" locked="0" layoutInCell="1" allowOverlap="1" wp14:anchorId="4F830932" wp14:editId="5A805157">
          <wp:simplePos x="0" y="0"/>
          <wp:positionH relativeFrom="margin">
            <wp:posOffset>-47625</wp:posOffset>
          </wp:positionH>
          <wp:positionV relativeFrom="paragraph">
            <wp:posOffset>-219710</wp:posOffset>
          </wp:positionV>
          <wp:extent cx="1540389" cy="613317"/>
          <wp:effectExtent l="0" t="0" r="3175" b="0"/>
          <wp:wrapNone/>
          <wp:docPr id="36" name="Segnaposto contenuto 5">
            <a:extLst xmlns:a="http://schemas.openxmlformats.org/drawingml/2006/main">
              <a:ext uri="{FF2B5EF4-FFF2-40B4-BE49-F238E27FC236}">
                <a16:creationId xmlns:a16="http://schemas.microsoft.com/office/drawing/2014/main" id="{77F4764F-00A1-9B4E-99A7-26705789EA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gnaposto contenuto 5">
                    <a:extLst>
                      <a:ext uri="{FF2B5EF4-FFF2-40B4-BE49-F238E27FC236}">
                        <a16:creationId xmlns:a16="http://schemas.microsoft.com/office/drawing/2014/main" id="{77F4764F-00A1-9B4E-99A7-26705789EACF}"/>
                      </a:ext>
                    </a:extLst>
                  </pic:cNvPr>
                  <pic:cNvPicPr>
                    <a:picLocks noChangeAspect="1"/>
                  </pic:cNvPicPr>
                </pic:nvPicPr>
                <pic:blipFill rotWithShape="1">
                  <a:blip r:embed="rId3">
                    <a:extLst>
                      <a:ext uri="{28A0092B-C50C-407E-A947-70E740481C1C}">
                        <a14:useLocalDpi xmlns:a14="http://schemas.microsoft.com/office/drawing/2010/main" val="0"/>
                      </a:ext>
                    </a:extLst>
                  </a:blip>
                  <a:srcRect l="38048"/>
                  <a:stretch/>
                </pic:blipFill>
                <pic:spPr>
                  <a:xfrm>
                    <a:off x="0" y="0"/>
                    <a:ext cx="1540389" cy="613317"/>
                  </a:xfrm>
                  <a:prstGeom prst="rect">
                    <a:avLst/>
                  </a:prstGeom>
                </pic:spPr>
              </pic:pic>
            </a:graphicData>
          </a:graphic>
          <wp14:sizeRelH relativeFrom="page">
            <wp14:pctWidth>0</wp14:pctWidth>
          </wp14:sizeRelH>
          <wp14:sizeRelV relativeFrom="page">
            <wp14:pctHeight>0</wp14:pctHeight>
          </wp14:sizeRelV>
        </wp:anchor>
      </w:drawing>
    </w:r>
  </w:p>
  <w:p w14:paraId="16E645AE" w14:textId="22DBBFDA" w:rsidR="00EC69F0" w:rsidRDefault="00EC69F0">
    <w:pPr>
      <w:pStyle w:val="Intestazione"/>
      <w:jc w:val="center"/>
      <w:rPr>
        <w:rFonts w:ascii="Arial" w:hAnsi="Arial"/>
        <w:i/>
      </w:rPr>
    </w:pPr>
  </w:p>
  <w:p w14:paraId="1B0BE16E" w14:textId="77777777" w:rsidR="00EC69F0" w:rsidRDefault="00EC69F0">
    <w:pPr>
      <w:pStyle w:val="Intestazione"/>
      <w:jc w:val="center"/>
      <w:rPr>
        <w:rFonts w:ascii="Arial" w:hAnsi="Arial"/>
        <w: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59E1C8" w14:textId="29134EC3" w:rsidR="00EC69F0" w:rsidRDefault="00EC69F0" w:rsidP="00DD7646">
    <w:pPr>
      <w:pStyle w:val="Intestazione"/>
      <w:rPr>
        <w:noProof/>
        <w:lang w:eastAsia="it-IT"/>
      </w:rPr>
    </w:pPr>
    <w:r w:rsidRPr="005441F9">
      <w:rPr>
        <w:noProof/>
        <w:lang w:eastAsia="it-IT"/>
      </w:rPr>
      <w:drawing>
        <wp:anchor distT="0" distB="0" distL="114300" distR="114300" simplePos="0" relativeHeight="251660288" behindDoc="0" locked="0" layoutInCell="1" allowOverlap="1" wp14:anchorId="17A4CC70" wp14:editId="185754F4">
          <wp:simplePos x="0" y="0"/>
          <wp:positionH relativeFrom="column">
            <wp:posOffset>2345535</wp:posOffset>
          </wp:positionH>
          <wp:positionV relativeFrom="paragraph">
            <wp:posOffset>6350</wp:posOffset>
          </wp:positionV>
          <wp:extent cx="1259840" cy="635635"/>
          <wp:effectExtent l="0" t="0" r="0" b="0"/>
          <wp:wrapNone/>
          <wp:docPr id="12" name="Immagine 16">
            <a:extLst xmlns:a="http://schemas.openxmlformats.org/drawingml/2006/main">
              <a:ext uri="{FF2B5EF4-FFF2-40B4-BE49-F238E27FC236}">
                <a16:creationId xmlns:a16="http://schemas.microsoft.com/office/drawing/2014/main" id="{BCA2A380-B36D-3449-BBD2-E26959C65F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6">
                    <a:extLst>
                      <a:ext uri="{FF2B5EF4-FFF2-40B4-BE49-F238E27FC236}">
                        <a16:creationId xmlns:a16="http://schemas.microsoft.com/office/drawing/2014/main" id="{BCA2A380-B36D-3449-BBD2-E26959C65F3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59840" cy="635635"/>
                  </a:xfrm>
                  <a:prstGeom prst="rect">
                    <a:avLst/>
                  </a:prstGeom>
                </pic:spPr>
              </pic:pic>
            </a:graphicData>
          </a:graphic>
          <wp14:sizeRelH relativeFrom="page">
            <wp14:pctWidth>0</wp14:pctWidth>
          </wp14:sizeRelH>
          <wp14:sizeRelV relativeFrom="page">
            <wp14:pctHeight>0</wp14:pctHeight>
          </wp14:sizeRelV>
        </wp:anchor>
      </w:drawing>
    </w:r>
    <w:r w:rsidRPr="005441F9">
      <w:rPr>
        <w:noProof/>
        <w:lang w:eastAsia="it-IT"/>
      </w:rPr>
      <w:drawing>
        <wp:anchor distT="0" distB="0" distL="114300" distR="114300" simplePos="0" relativeHeight="251659264" behindDoc="0" locked="0" layoutInCell="1" allowOverlap="1" wp14:anchorId="45060B5C" wp14:editId="6962C7BD">
          <wp:simplePos x="0" y="0"/>
          <wp:positionH relativeFrom="margin">
            <wp:align>right</wp:align>
          </wp:positionH>
          <wp:positionV relativeFrom="paragraph">
            <wp:posOffset>6985</wp:posOffset>
          </wp:positionV>
          <wp:extent cx="1667588" cy="568712"/>
          <wp:effectExtent l="0" t="0" r="0" b="3175"/>
          <wp:wrapNone/>
          <wp:docPr id="13" name="Immagine 17">
            <a:extLst xmlns:a="http://schemas.openxmlformats.org/drawingml/2006/main">
              <a:ext uri="{FF2B5EF4-FFF2-40B4-BE49-F238E27FC236}">
                <a16:creationId xmlns:a16="http://schemas.microsoft.com/office/drawing/2014/main" id="{B74CB879-6904-7D43-AF3A-37EFB8F353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7">
                    <a:extLst>
                      <a:ext uri="{FF2B5EF4-FFF2-40B4-BE49-F238E27FC236}">
                        <a16:creationId xmlns:a16="http://schemas.microsoft.com/office/drawing/2014/main" id="{B74CB879-6904-7D43-AF3A-37EFB8F353AF}"/>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667588" cy="568712"/>
                  </a:xfrm>
                  <a:prstGeom prst="rect">
                    <a:avLst/>
                  </a:prstGeom>
                </pic:spPr>
              </pic:pic>
            </a:graphicData>
          </a:graphic>
          <wp14:sizeRelH relativeFrom="page">
            <wp14:pctWidth>0</wp14:pctWidth>
          </wp14:sizeRelH>
          <wp14:sizeRelV relativeFrom="page">
            <wp14:pctHeight>0</wp14:pctHeight>
          </wp14:sizeRelV>
        </wp:anchor>
      </w:drawing>
    </w:r>
    <w:r w:rsidRPr="005441F9">
      <w:rPr>
        <w:noProof/>
        <w:lang w:eastAsia="it-IT"/>
      </w:rPr>
      <w:drawing>
        <wp:anchor distT="0" distB="0" distL="114300" distR="114300" simplePos="0" relativeHeight="251658240" behindDoc="0" locked="0" layoutInCell="1" allowOverlap="1" wp14:anchorId="450D336D" wp14:editId="0D959938">
          <wp:simplePos x="0" y="0"/>
          <wp:positionH relativeFrom="margin">
            <wp:align>left</wp:align>
          </wp:positionH>
          <wp:positionV relativeFrom="paragraph">
            <wp:posOffset>7589</wp:posOffset>
          </wp:positionV>
          <wp:extent cx="1540389" cy="613317"/>
          <wp:effectExtent l="0" t="0" r="3175" b="0"/>
          <wp:wrapNone/>
          <wp:docPr id="14" name="Segnaposto contenuto 5">
            <a:extLst xmlns:a="http://schemas.openxmlformats.org/drawingml/2006/main">
              <a:ext uri="{FF2B5EF4-FFF2-40B4-BE49-F238E27FC236}">
                <a16:creationId xmlns:a16="http://schemas.microsoft.com/office/drawing/2014/main" id="{77F4764F-00A1-9B4E-99A7-26705789EA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gnaposto contenuto 5">
                    <a:extLst>
                      <a:ext uri="{FF2B5EF4-FFF2-40B4-BE49-F238E27FC236}">
                        <a16:creationId xmlns:a16="http://schemas.microsoft.com/office/drawing/2014/main" id="{77F4764F-00A1-9B4E-99A7-26705789EACF}"/>
                      </a:ext>
                    </a:extLst>
                  </pic:cNvPr>
                  <pic:cNvPicPr>
                    <a:picLocks noChangeAspect="1"/>
                  </pic:cNvPicPr>
                </pic:nvPicPr>
                <pic:blipFill rotWithShape="1">
                  <a:blip r:embed="rId3">
                    <a:extLst>
                      <a:ext uri="{28A0092B-C50C-407E-A947-70E740481C1C}">
                        <a14:useLocalDpi xmlns:a14="http://schemas.microsoft.com/office/drawing/2010/main" val="0"/>
                      </a:ext>
                    </a:extLst>
                  </a:blip>
                  <a:srcRect l="38048"/>
                  <a:stretch/>
                </pic:blipFill>
                <pic:spPr>
                  <a:xfrm>
                    <a:off x="0" y="0"/>
                    <a:ext cx="1540389" cy="613317"/>
                  </a:xfrm>
                  <a:prstGeom prst="rect">
                    <a:avLst/>
                  </a:prstGeom>
                </pic:spPr>
              </pic:pic>
            </a:graphicData>
          </a:graphic>
          <wp14:sizeRelH relativeFrom="page">
            <wp14:pctWidth>0</wp14:pctWidth>
          </wp14:sizeRelH>
          <wp14:sizeRelV relativeFrom="page">
            <wp14:pctHeight>0</wp14:pctHeight>
          </wp14:sizeRelV>
        </wp:anchor>
      </w:drawing>
    </w:r>
    <w:r w:rsidRPr="005441F9">
      <w:rPr>
        <w:noProof/>
        <w:lang w:eastAsia="it-IT"/>
      </w:rPr>
      <w:t xml:space="preserve">  </w:t>
    </w:r>
  </w:p>
  <w:p w14:paraId="27378143" w14:textId="77777777" w:rsidR="00EC69F0" w:rsidRDefault="00EC69F0" w:rsidP="00DD7646">
    <w:pPr>
      <w:pStyle w:val="Intestazione"/>
      <w:rPr>
        <w:noProof/>
        <w:lang w:eastAsia="it-IT"/>
      </w:rPr>
    </w:pPr>
  </w:p>
  <w:p w14:paraId="1766A562" w14:textId="77777777" w:rsidR="00EC69F0" w:rsidRDefault="00EC69F0" w:rsidP="00DD7646">
    <w:pPr>
      <w:pStyle w:val="Intestazione"/>
      <w:rPr>
        <w:noProof/>
        <w:lang w:eastAsia="it-IT"/>
      </w:rPr>
    </w:pPr>
  </w:p>
  <w:p w14:paraId="57E3635D" w14:textId="77777777" w:rsidR="00EC69F0" w:rsidRDefault="00EC69F0" w:rsidP="00DD7646">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411D90" w14:textId="229A6A00" w:rsidR="00EC69F0" w:rsidRDefault="00EC69F0">
    <w:pPr>
      <w:pStyle w:val="Intestazione"/>
    </w:pPr>
    <w:r w:rsidRPr="007C0EEE">
      <w:rPr>
        <w:noProof/>
      </w:rPr>
      <w:drawing>
        <wp:anchor distT="0" distB="0" distL="114300" distR="114300" simplePos="0" relativeHeight="251663360" behindDoc="0" locked="0" layoutInCell="1" allowOverlap="1" wp14:anchorId="18E14A29" wp14:editId="3F23C0FA">
          <wp:simplePos x="0" y="0"/>
          <wp:positionH relativeFrom="margin">
            <wp:posOffset>0</wp:posOffset>
          </wp:positionH>
          <wp:positionV relativeFrom="paragraph">
            <wp:posOffset>0</wp:posOffset>
          </wp:positionV>
          <wp:extent cx="1540389" cy="613317"/>
          <wp:effectExtent l="0" t="0" r="3175" b="0"/>
          <wp:wrapNone/>
          <wp:docPr id="16" name="Segnaposto contenuto 5">
            <a:extLst xmlns:a="http://schemas.openxmlformats.org/drawingml/2006/main">
              <a:ext uri="{FF2B5EF4-FFF2-40B4-BE49-F238E27FC236}">
                <a16:creationId xmlns:a16="http://schemas.microsoft.com/office/drawing/2014/main" id="{77F4764F-00A1-9B4E-99A7-26705789EA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gnaposto contenuto 5">
                    <a:extLst>
                      <a:ext uri="{FF2B5EF4-FFF2-40B4-BE49-F238E27FC236}">
                        <a16:creationId xmlns:a16="http://schemas.microsoft.com/office/drawing/2014/main" id="{77F4764F-00A1-9B4E-99A7-26705789EACF}"/>
                      </a:ext>
                    </a:extLst>
                  </pic:cNvPr>
                  <pic:cNvPicPr>
                    <a:picLocks noChangeAspect="1"/>
                  </pic:cNvPicPr>
                </pic:nvPicPr>
                <pic:blipFill rotWithShape="1">
                  <a:blip r:embed="rId1">
                    <a:extLst>
                      <a:ext uri="{28A0092B-C50C-407E-A947-70E740481C1C}">
                        <a14:useLocalDpi xmlns:a14="http://schemas.microsoft.com/office/drawing/2010/main" val="0"/>
                      </a:ext>
                    </a:extLst>
                  </a:blip>
                  <a:srcRect l="38048"/>
                  <a:stretch/>
                </pic:blipFill>
                <pic:spPr>
                  <a:xfrm>
                    <a:off x="0" y="0"/>
                    <a:ext cx="1540389" cy="613317"/>
                  </a:xfrm>
                  <a:prstGeom prst="rect">
                    <a:avLst/>
                  </a:prstGeom>
                </pic:spPr>
              </pic:pic>
            </a:graphicData>
          </a:graphic>
          <wp14:sizeRelH relativeFrom="page">
            <wp14:pctWidth>0</wp14:pctWidth>
          </wp14:sizeRelH>
          <wp14:sizeRelV relativeFrom="page">
            <wp14:pctHeight>0</wp14:pctHeight>
          </wp14:sizeRelV>
        </wp:anchor>
      </w:drawing>
    </w:r>
    <w:r w:rsidRPr="007C0EEE">
      <w:rPr>
        <w:noProof/>
      </w:rPr>
      <w:drawing>
        <wp:anchor distT="0" distB="0" distL="114300" distR="114300" simplePos="0" relativeHeight="251664384" behindDoc="0" locked="0" layoutInCell="1" allowOverlap="1" wp14:anchorId="4F12C57C" wp14:editId="59AF032C">
          <wp:simplePos x="0" y="0"/>
          <wp:positionH relativeFrom="margin">
            <wp:posOffset>4452620</wp:posOffset>
          </wp:positionH>
          <wp:positionV relativeFrom="paragraph">
            <wp:posOffset>0</wp:posOffset>
          </wp:positionV>
          <wp:extent cx="1667588" cy="568712"/>
          <wp:effectExtent l="0" t="0" r="0" b="3175"/>
          <wp:wrapNone/>
          <wp:docPr id="17" name="Immagine 17">
            <a:extLst xmlns:a="http://schemas.openxmlformats.org/drawingml/2006/main">
              <a:ext uri="{FF2B5EF4-FFF2-40B4-BE49-F238E27FC236}">
                <a16:creationId xmlns:a16="http://schemas.microsoft.com/office/drawing/2014/main" id="{B74CB879-6904-7D43-AF3A-37EFB8F353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7">
                    <a:extLst>
                      <a:ext uri="{FF2B5EF4-FFF2-40B4-BE49-F238E27FC236}">
                        <a16:creationId xmlns:a16="http://schemas.microsoft.com/office/drawing/2014/main" id="{B74CB879-6904-7D43-AF3A-37EFB8F353AF}"/>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667588" cy="568712"/>
                  </a:xfrm>
                  <a:prstGeom prst="rect">
                    <a:avLst/>
                  </a:prstGeom>
                </pic:spPr>
              </pic:pic>
            </a:graphicData>
          </a:graphic>
          <wp14:sizeRelH relativeFrom="page">
            <wp14:pctWidth>0</wp14:pctWidth>
          </wp14:sizeRelH>
          <wp14:sizeRelV relativeFrom="page">
            <wp14:pctHeight>0</wp14:pctHeight>
          </wp14:sizeRelV>
        </wp:anchor>
      </w:drawing>
    </w:r>
    <w:r w:rsidRPr="007C0EEE">
      <w:rPr>
        <w:noProof/>
      </w:rPr>
      <w:drawing>
        <wp:anchor distT="0" distB="0" distL="114300" distR="114300" simplePos="0" relativeHeight="251665408" behindDoc="0" locked="0" layoutInCell="1" allowOverlap="1" wp14:anchorId="0E5D3F25" wp14:editId="2A198C59">
          <wp:simplePos x="0" y="0"/>
          <wp:positionH relativeFrom="column">
            <wp:posOffset>2345055</wp:posOffset>
          </wp:positionH>
          <wp:positionV relativeFrom="paragraph">
            <wp:posOffset>-635</wp:posOffset>
          </wp:positionV>
          <wp:extent cx="1259840" cy="635635"/>
          <wp:effectExtent l="0" t="0" r="0" b="0"/>
          <wp:wrapNone/>
          <wp:docPr id="18" name="Immagine 16">
            <a:extLst xmlns:a="http://schemas.openxmlformats.org/drawingml/2006/main">
              <a:ext uri="{FF2B5EF4-FFF2-40B4-BE49-F238E27FC236}">
                <a16:creationId xmlns:a16="http://schemas.microsoft.com/office/drawing/2014/main" id="{BCA2A380-B36D-3449-BBD2-E26959C65F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6">
                    <a:extLst>
                      <a:ext uri="{FF2B5EF4-FFF2-40B4-BE49-F238E27FC236}">
                        <a16:creationId xmlns:a16="http://schemas.microsoft.com/office/drawing/2014/main" id="{BCA2A380-B36D-3449-BBD2-E26959C65F32}"/>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1259840" cy="63563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F3274"/>
    <w:multiLevelType w:val="hybridMultilevel"/>
    <w:tmpl w:val="7720AB40"/>
    <w:lvl w:ilvl="0" w:tplc="3176D0D6">
      <w:start w:val="1"/>
      <w:numFmt w:val="bullet"/>
      <w:lvlText w:val="•"/>
      <w:lvlJc w:val="left"/>
      <w:pPr>
        <w:tabs>
          <w:tab w:val="num" w:pos="720"/>
        </w:tabs>
        <w:ind w:left="720" w:hanging="360"/>
      </w:pPr>
      <w:rPr>
        <w:rFonts w:ascii="Arial" w:hAnsi="Arial" w:hint="default"/>
      </w:rPr>
    </w:lvl>
    <w:lvl w:ilvl="1" w:tplc="42645746" w:tentative="1">
      <w:start w:val="1"/>
      <w:numFmt w:val="bullet"/>
      <w:lvlText w:val="•"/>
      <w:lvlJc w:val="left"/>
      <w:pPr>
        <w:tabs>
          <w:tab w:val="num" w:pos="1440"/>
        </w:tabs>
        <w:ind w:left="1440" w:hanging="360"/>
      </w:pPr>
      <w:rPr>
        <w:rFonts w:ascii="Arial" w:hAnsi="Arial" w:hint="default"/>
      </w:rPr>
    </w:lvl>
    <w:lvl w:ilvl="2" w:tplc="93908D98" w:tentative="1">
      <w:start w:val="1"/>
      <w:numFmt w:val="bullet"/>
      <w:lvlText w:val="•"/>
      <w:lvlJc w:val="left"/>
      <w:pPr>
        <w:tabs>
          <w:tab w:val="num" w:pos="2160"/>
        </w:tabs>
        <w:ind w:left="2160" w:hanging="360"/>
      </w:pPr>
      <w:rPr>
        <w:rFonts w:ascii="Arial" w:hAnsi="Arial" w:hint="default"/>
      </w:rPr>
    </w:lvl>
    <w:lvl w:ilvl="3" w:tplc="715C341C" w:tentative="1">
      <w:start w:val="1"/>
      <w:numFmt w:val="bullet"/>
      <w:lvlText w:val="•"/>
      <w:lvlJc w:val="left"/>
      <w:pPr>
        <w:tabs>
          <w:tab w:val="num" w:pos="2880"/>
        </w:tabs>
        <w:ind w:left="2880" w:hanging="360"/>
      </w:pPr>
      <w:rPr>
        <w:rFonts w:ascii="Arial" w:hAnsi="Arial" w:hint="default"/>
      </w:rPr>
    </w:lvl>
    <w:lvl w:ilvl="4" w:tplc="5F825F6E" w:tentative="1">
      <w:start w:val="1"/>
      <w:numFmt w:val="bullet"/>
      <w:lvlText w:val="•"/>
      <w:lvlJc w:val="left"/>
      <w:pPr>
        <w:tabs>
          <w:tab w:val="num" w:pos="3600"/>
        </w:tabs>
        <w:ind w:left="3600" w:hanging="360"/>
      </w:pPr>
      <w:rPr>
        <w:rFonts w:ascii="Arial" w:hAnsi="Arial" w:hint="default"/>
      </w:rPr>
    </w:lvl>
    <w:lvl w:ilvl="5" w:tplc="77A2E212" w:tentative="1">
      <w:start w:val="1"/>
      <w:numFmt w:val="bullet"/>
      <w:lvlText w:val="•"/>
      <w:lvlJc w:val="left"/>
      <w:pPr>
        <w:tabs>
          <w:tab w:val="num" w:pos="4320"/>
        </w:tabs>
        <w:ind w:left="4320" w:hanging="360"/>
      </w:pPr>
      <w:rPr>
        <w:rFonts w:ascii="Arial" w:hAnsi="Arial" w:hint="default"/>
      </w:rPr>
    </w:lvl>
    <w:lvl w:ilvl="6" w:tplc="8F5AFAB0" w:tentative="1">
      <w:start w:val="1"/>
      <w:numFmt w:val="bullet"/>
      <w:lvlText w:val="•"/>
      <w:lvlJc w:val="left"/>
      <w:pPr>
        <w:tabs>
          <w:tab w:val="num" w:pos="5040"/>
        </w:tabs>
        <w:ind w:left="5040" w:hanging="360"/>
      </w:pPr>
      <w:rPr>
        <w:rFonts w:ascii="Arial" w:hAnsi="Arial" w:hint="default"/>
      </w:rPr>
    </w:lvl>
    <w:lvl w:ilvl="7" w:tplc="FBDE2634" w:tentative="1">
      <w:start w:val="1"/>
      <w:numFmt w:val="bullet"/>
      <w:lvlText w:val="•"/>
      <w:lvlJc w:val="left"/>
      <w:pPr>
        <w:tabs>
          <w:tab w:val="num" w:pos="5760"/>
        </w:tabs>
        <w:ind w:left="5760" w:hanging="360"/>
      </w:pPr>
      <w:rPr>
        <w:rFonts w:ascii="Arial" w:hAnsi="Arial" w:hint="default"/>
      </w:rPr>
    </w:lvl>
    <w:lvl w:ilvl="8" w:tplc="DAE8B1D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8B07A0"/>
    <w:multiLevelType w:val="multilevel"/>
    <w:tmpl w:val="8D8A5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D5DC4"/>
    <w:multiLevelType w:val="hybridMultilevel"/>
    <w:tmpl w:val="D6E00B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85A625E"/>
    <w:multiLevelType w:val="multilevel"/>
    <w:tmpl w:val="DCCAB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073E65"/>
    <w:multiLevelType w:val="hybridMultilevel"/>
    <w:tmpl w:val="E99482D2"/>
    <w:lvl w:ilvl="0" w:tplc="04100015">
      <w:start w:val="1"/>
      <w:numFmt w:val="upp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15:restartNumberingAfterBreak="0">
    <w:nsid w:val="1D573904"/>
    <w:multiLevelType w:val="multilevel"/>
    <w:tmpl w:val="45F8A2FC"/>
    <w:lvl w:ilvl="0">
      <w:start w:val="1"/>
      <w:numFmt w:val="decimal"/>
      <w:lvlText w:val="%1"/>
      <w:lvlJc w:val="left"/>
      <w:pPr>
        <w:tabs>
          <w:tab w:val="num" w:pos="432"/>
        </w:tabs>
        <w:ind w:left="432" w:hanging="432"/>
      </w:pPr>
      <w:rPr>
        <w:rFonts w:hint="default"/>
        <w:lang w:val="it-IT"/>
      </w:rPr>
    </w:lvl>
    <w:lvl w:ilvl="1">
      <w:start w:val="1"/>
      <w:numFmt w:val="decimal"/>
      <w:lvlText w:val="%1.%2"/>
      <w:lvlJc w:val="left"/>
      <w:pPr>
        <w:tabs>
          <w:tab w:val="num" w:pos="1143"/>
        </w:tabs>
        <w:ind w:left="1143" w:hanging="576"/>
      </w:pPr>
      <w:rPr>
        <w:rFonts w:hint="default"/>
      </w:rPr>
    </w:lvl>
    <w:lvl w:ilvl="2">
      <w:start w:val="1"/>
      <w:numFmt w:val="decimal"/>
      <w:lvlText w:val="%1.%2.%3"/>
      <w:lvlJc w:val="left"/>
      <w:pPr>
        <w:tabs>
          <w:tab w:val="num" w:pos="1080"/>
        </w:tabs>
        <w:ind w:left="720" w:hanging="720"/>
      </w:pPr>
      <w:rPr>
        <w:rFonts w:hint="default"/>
      </w:rPr>
    </w:lvl>
    <w:lvl w:ilvl="3">
      <w:start w:val="1"/>
      <w:numFmt w:val="decimal"/>
      <w:lvlText w:val="%1.%2.%3.%4"/>
      <w:lvlJc w:val="left"/>
      <w:pPr>
        <w:tabs>
          <w:tab w:val="num" w:pos="144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1E171F66"/>
    <w:multiLevelType w:val="hybridMultilevel"/>
    <w:tmpl w:val="6542093A"/>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4B91543"/>
    <w:multiLevelType w:val="hybridMultilevel"/>
    <w:tmpl w:val="9D0EB2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68C7A84"/>
    <w:multiLevelType w:val="hybridMultilevel"/>
    <w:tmpl w:val="E4F06224"/>
    <w:lvl w:ilvl="0" w:tplc="96D26622">
      <w:start w:val="1"/>
      <w:numFmt w:val="bullet"/>
      <w:lvlText w:val="•"/>
      <w:lvlJc w:val="left"/>
      <w:pPr>
        <w:tabs>
          <w:tab w:val="num" w:pos="502"/>
        </w:tabs>
        <w:ind w:left="502" w:hanging="360"/>
      </w:pPr>
      <w:rPr>
        <w:rFonts w:ascii="Arial" w:hAnsi="Arial" w:hint="default"/>
      </w:rPr>
    </w:lvl>
    <w:lvl w:ilvl="1" w:tplc="9BB27D3C" w:tentative="1">
      <w:start w:val="1"/>
      <w:numFmt w:val="bullet"/>
      <w:lvlText w:val="•"/>
      <w:lvlJc w:val="left"/>
      <w:pPr>
        <w:tabs>
          <w:tab w:val="num" w:pos="1222"/>
        </w:tabs>
        <w:ind w:left="1222" w:hanging="360"/>
      </w:pPr>
      <w:rPr>
        <w:rFonts w:ascii="Arial" w:hAnsi="Arial" w:hint="default"/>
      </w:rPr>
    </w:lvl>
    <w:lvl w:ilvl="2" w:tplc="D520DE18" w:tentative="1">
      <w:start w:val="1"/>
      <w:numFmt w:val="bullet"/>
      <w:lvlText w:val="•"/>
      <w:lvlJc w:val="left"/>
      <w:pPr>
        <w:tabs>
          <w:tab w:val="num" w:pos="1942"/>
        </w:tabs>
        <w:ind w:left="1942" w:hanging="360"/>
      </w:pPr>
      <w:rPr>
        <w:rFonts w:ascii="Arial" w:hAnsi="Arial" w:hint="default"/>
      </w:rPr>
    </w:lvl>
    <w:lvl w:ilvl="3" w:tplc="DC541600" w:tentative="1">
      <w:start w:val="1"/>
      <w:numFmt w:val="bullet"/>
      <w:lvlText w:val="•"/>
      <w:lvlJc w:val="left"/>
      <w:pPr>
        <w:tabs>
          <w:tab w:val="num" w:pos="2662"/>
        </w:tabs>
        <w:ind w:left="2662" w:hanging="360"/>
      </w:pPr>
      <w:rPr>
        <w:rFonts w:ascii="Arial" w:hAnsi="Arial" w:hint="default"/>
      </w:rPr>
    </w:lvl>
    <w:lvl w:ilvl="4" w:tplc="84B0C1E8" w:tentative="1">
      <w:start w:val="1"/>
      <w:numFmt w:val="bullet"/>
      <w:lvlText w:val="•"/>
      <w:lvlJc w:val="left"/>
      <w:pPr>
        <w:tabs>
          <w:tab w:val="num" w:pos="3382"/>
        </w:tabs>
        <w:ind w:left="3382" w:hanging="360"/>
      </w:pPr>
      <w:rPr>
        <w:rFonts w:ascii="Arial" w:hAnsi="Arial" w:hint="default"/>
      </w:rPr>
    </w:lvl>
    <w:lvl w:ilvl="5" w:tplc="615C9AF8" w:tentative="1">
      <w:start w:val="1"/>
      <w:numFmt w:val="bullet"/>
      <w:lvlText w:val="•"/>
      <w:lvlJc w:val="left"/>
      <w:pPr>
        <w:tabs>
          <w:tab w:val="num" w:pos="4102"/>
        </w:tabs>
        <w:ind w:left="4102" w:hanging="360"/>
      </w:pPr>
      <w:rPr>
        <w:rFonts w:ascii="Arial" w:hAnsi="Arial" w:hint="default"/>
      </w:rPr>
    </w:lvl>
    <w:lvl w:ilvl="6" w:tplc="A1DE3BE2" w:tentative="1">
      <w:start w:val="1"/>
      <w:numFmt w:val="bullet"/>
      <w:lvlText w:val="•"/>
      <w:lvlJc w:val="left"/>
      <w:pPr>
        <w:tabs>
          <w:tab w:val="num" w:pos="4822"/>
        </w:tabs>
        <w:ind w:left="4822" w:hanging="360"/>
      </w:pPr>
      <w:rPr>
        <w:rFonts w:ascii="Arial" w:hAnsi="Arial" w:hint="default"/>
      </w:rPr>
    </w:lvl>
    <w:lvl w:ilvl="7" w:tplc="D9E019C0" w:tentative="1">
      <w:start w:val="1"/>
      <w:numFmt w:val="bullet"/>
      <w:lvlText w:val="•"/>
      <w:lvlJc w:val="left"/>
      <w:pPr>
        <w:tabs>
          <w:tab w:val="num" w:pos="5542"/>
        </w:tabs>
        <w:ind w:left="5542" w:hanging="360"/>
      </w:pPr>
      <w:rPr>
        <w:rFonts w:ascii="Arial" w:hAnsi="Arial" w:hint="default"/>
      </w:rPr>
    </w:lvl>
    <w:lvl w:ilvl="8" w:tplc="18BC2BC0" w:tentative="1">
      <w:start w:val="1"/>
      <w:numFmt w:val="bullet"/>
      <w:lvlText w:val="•"/>
      <w:lvlJc w:val="left"/>
      <w:pPr>
        <w:tabs>
          <w:tab w:val="num" w:pos="6262"/>
        </w:tabs>
        <w:ind w:left="6262" w:hanging="360"/>
      </w:pPr>
      <w:rPr>
        <w:rFonts w:ascii="Arial" w:hAnsi="Arial" w:hint="default"/>
      </w:rPr>
    </w:lvl>
  </w:abstractNum>
  <w:abstractNum w:abstractNumId="9" w15:restartNumberingAfterBreak="0">
    <w:nsid w:val="27FE014B"/>
    <w:multiLevelType w:val="hybridMultilevel"/>
    <w:tmpl w:val="70A01BF6"/>
    <w:lvl w:ilvl="0" w:tplc="164E0D34">
      <w:start w:val="1"/>
      <w:numFmt w:val="bullet"/>
      <w:lvlText w:val="•"/>
      <w:lvlJc w:val="left"/>
      <w:pPr>
        <w:tabs>
          <w:tab w:val="num" w:pos="720"/>
        </w:tabs>
        <w:ind w:left="720" w:hanging="360"/>
      </w:pPr>
      <w:rPr>
        <w:rFonts w:ascii="Arial" w:hAnsi="Arial" w:hint="default"/>
      </w:rPr>
    </w:lvl>
    <w:lvl w:ilvl="1" w:tplc="CAA0E826">
      <w:start w:val="1"/>
      <w:numFmt w:val="bullet"/>
      <w:lvlText w:val="•"/>
      <w:lvlJc w:val="left"/>
      <w:pPr>
        <w:tabs>
          <w:tab w:val="num" w:pos="1440"/>
        </w:tabs>
        <w:ind w:left="1440" w:hanging="360"/>
      </w:pPr>
      <w:rPr>
        <w:rFonts w:ascii="Arial" w:hAnsi="Arial" w:hint="default"/>
      </w:rPr>
    </w:lvl>
    <w:lvl w:ilvl="2" w:tplc="928EC2EC" w:tentative="1">
      <w:start w:val="1"/>
      <w:numFmt w:val="bullet"/>
      <w:lvlText w:val="•"/>
      <w:lvlJc w:val="left"/>
      <w:pPr>
        <w:tabs>
          <w:tab w:val="num" w:pos="2160"/>
        </w:tabs>
        <w:ind w:left="2160" w:hanging="360"/>
      </w:pPr>
      <w:rPr>
        <w:rFonts w:ascii="Arial" w:hAnsi="Arial" w:hint="default"/>
      </w:rPr>
    </w:lvl>
    <w:lvl w:ilvl="3" w:tplc="651E9816" w:tentative="1">
      <w:start w:val="1"/>
      <w:numFmt w:val="bullet"/>
      <w:lvlText w:val="•"/>
      <w:lvlJc w:val="left"/>
      <w:pPr>
        <w:tabs>
          <w:tab w:val="num" w:pos="2880"/>
        </w:tabs>
        <w:ind w:left="2880" w:hanging="360"/>
      </w:pPr>
      <w:rPr>
        <w:rFonts w:ascii="Arial" w:hAnsi="Arial" w:hint="default"/>
      </w:rPr>
    </w:lvl>
    <w:lvl w:ilvl="4" w:tplc="F6CECA7A" w:tentative="1">
      <w:start w:val="1"/>
      <w:numFmt w:val="bullet"/>
      <w:lvlText w:val="•"/>
      <w:lvlJc w:val="left"/>
      <w:pPr>
        <w:tabs>
          <w:tab w:val="num" w:pos="3600"/>
        </w:tabs>
        <w:ind w:left="3600" w:hanging="360"/>
      </w:pPr>
      <w:rPr>
        <w:rFonts w:ascii="Arial" w:hAnsi="Arial" w:hint="default"/>
      </w:rPr>
    </w:lvl>
    <w:lvl w:ilvl="5" w:tplc="1E7CD2DC" w:tentative="1">
      <w:start w:val="1"/>
      <w:numFmt w:val="bullet"/>
      <w:lvlText w:val="•"/>
      <w:lvlJc w:val="left"/>
      <w:pPr>
        <w:tabs>
          <w:tab w:val="num" w:pos="4320"/>
        </w:tabs>
        <w:ind w:left="4320" w:hanging="360"/>
      </w:pPr>
      <w:rPr>
        <w:rFonts w:ascii="Arial" w:hAnsi="Arial" w:hint="default"/>
      </w:rPr>
    </w:lvl>
    <w:lvl w:ilvl="6" w:tplc="C8643B1A" w:tentative="1">
      <w:start w:val="1"/>
      <w:numFmt w:val="bullet"/>
      <w:lvlText w:val="•"/>
      <w:lvlJc w:val="left"/>
      <w:pPr>
        <w:tabs>
          <w:tab w:val="num" w:pos="5040"/>
        </w:tabs>
        <w:ind w:left="5040" w:hanging="360"/>
      </w:pPr>
      <w:rPr>
        <w:rFonts w:ascii="Arial" w:hAnsi="Arial" w:hint="default"/>
      </w:rPr>
    </w:lvl>
    <w:lvl w:ilvl="7" w:tplc="A7422EA2" w:tentative="1">
      <w:start w:val="1"/>
      <w:numFmt w:val="bullet"/>
      <w:lvlText w:val="•"/>
      <w:lvlJc w:val="left"/>
      <w:pPr>
        <w:tabs>
          <w:tab w:val="num" w:pos="5760"/>
        </w:tabs>
        <w:ind w:left="5760" w:hanging="360"/>
      </w:pPr>
      <w:rPr>
        <w:rFonts w:ascii="Arial" w:hAnsi="Arial" w:hint="default"/>
      </w:rPr>
    </w:lvl>
    <w:lvl w:ilvl="8" w:tplc="42B80CA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1F4640B"/>
    <w:multiLevelType w:val="hybridMultilevel"/>
    <w:tmpl w:val="9E2A4D9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6DD252B"/>
    <w:multiLevelType w:val="hybridMultilevel"/>
    <w:tmpl w:val="4C2805B6"/>
    <w:lvl w:ilvl="0" w:tplc="67EEB31A">
      <w:start w:val="1"/>
      <w:numFmt w:val="bullet"/>
      <w:lvlText w:val="•"/>
      <w:lvlJc w:val="left"/>
      <w:pPr>
        <w:tabs>
          <w:tab w:val="num" w:pos="720"/>
        </w:tabs>
        <w:ind w:left="720" w:hanging="360"/>
      </w:pPr>
      <w:rPr>
        <w:rFonts w:ascii="Arial" w:hAnsi="Arial" w:hint="default"/>
      </w:rPr>
    </w:lvl>
    <w:lvl w:ilvl="1" w:tplc="94226196" w:tentative="1">
      <w:start w:val="1"/>
      <w:numFmt w:val="bullet"/>
      <w:lvlText w:val="•"/>
      <w:lvlJc w:val="left"/>
      <w:pPr>
        <w:tabs>
          <w:tab w:val="num" w:pos="1440"/>
        </w:tabs>
        <w:ind w:left="1440" w:hanging="360"/>
      </w:pPr>
      <w:rPr>
        <w:rFonts w:ascii="Arial" w:hAnsi="Arial" w:hint="default"/>
      </w:rPr>
    </w:lvl>
    <w:lvl w:ilvl="2" w:tplc="5424719A" w:tentative="1">
      <w:start w:val="1"/>
      <w:numFmt w:val="bullet"/>
      <w:lvlText w:val="•"/>
      <w:lvlJc w:val="left"/>
      <w:pPr>
        <w:tabs>
          <w:tab w:val="num" w:pos="2160"/>
        </w:tabs>
        <w:ind w:left="2160" w:hanging="360"/>
      </w:pPr>
      <w:rPr>
        <w:rFonts w:ascii="Arial" w:hAnsi="Arial" w:hint="default"/>
      </w:rPr>
    </w:lvl>
    <w:lvl w:ilvl="3" w:tplc="97CE3EFE" w:tentative="1">
      <w:start w:val="1"/>
      <w:numFmt w:val="bullet"/>
      <w:lvlText w:val="•"/>
      <w:lvlJc w:val="left"/>
      <w:pPr>
        <w:tabs>
          <w:tab w:val="num" w:pos="2880"/>
        </w:tabs>
        <w:ind w:left="2880" w:hanging="360"/>
      </w:pPr>
      <w:rPr>
        <w:rFonts w:ascii="Arial" w:hAnsi="Arial" w:hint="default"/>
      </w:rPr>
    </w:lvl>
    <w:lvl w:ilvl="4" w:tplc="E4181E26" w:tentative="1">
      <w:start w:val="1"/>
      <w:numFmt w:val="bullet"/>
      <w:lvlText w:val="•"/>
      <w:lvlJc w:val="left"/>
      <w:pPr>
        <w:tabs>
          <w:tab w:val="num" w:pos="3600"/>
        </w:tabs>
        <w:ind w:left="3600" w:hanging="360"/>
      </w:pPr>
      <w:rPr>
        <w:rFonts w:ascii="Arial" w:hAnsi="Arial" w:hint="default"/>
      </w:rPr>
    </w:lvl>
    <w:lvl w:ilvl="5" w:tplc="04E4F6A2" w:tentative="1">
      <w:start w:val="1"/>
      <w:numFmt w:val="bullet"/>
      <w:lvlText w:val="•"/>
      <w:lvlJc w:val="left"/>
      <w:pPr>
        <w:tabs>
          <w:tab w:val="num" w:pos="4320"/>
        </w:tabs>
        <w:ind w:left="4320" w:hanging="360"/>
      </w:pPr>
      <w:rPr>
        <w:rFonts w:ascii="Arial" w:hAnsi="Arial" w:hint="default"/>
      </w:rPr>
    </w:lvl>
    <w:lvl w:ilvl="6" w:tplc="650268A4" w:tentative="1">
      <w:start w:val="1"/>
      <w:numFmt w:val="bullet"/>
      <w:lvlText w:val="•"/>
      <w:lvlJc w:val="left"/>
      <w:pPr>
        <w:tabs>
          <w:tab w:val="num" w:pos="5040"/>
        </w:tabs>
        <w:ind w:left="5040" w:hanging="360"/>
      </w:pPr>
      <w:rPr>
        <w:rFonts w:ascii="Arial" w:hAnsi="Arial" w:hint="default"/>
      </w:rPr>
    </w:lvl>
    <w:lvl w:ilvl="7" w:tplc="C77C7038" w:tentative="1">
      <w:start w:val="1"/>
      <w:numFmt w:val="bullet"/>
      <w:lvlText w:val="•"/>
      <w:lvlJc w:val="left"/>
      <w:pPr>
        <w:tabs>
          <w:tab w:val="num" w:pos="5760"/>
        </w:tabs>
        <w:ind w:left="5760" w:hanging="360"/>
      </w:pPr>
      <w:rPr>
        <w:rFonts w:ascii="Arial" w:hAnsi="Arial" w:hint="default"/>
      </w:rPr>
    </w:lvl>
    <w:lvl w:ilvl="8" w:tplc="866C877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9136438"/>
    <w:multiLevelType w:val="hybridMultilevel"/>
    <w:tmpl w:val="2DA46FEE"/>
    <w:lvl w:ilvl="0" w:tplc="29609370">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F0049A9"/>
    <w:multiLevelType w:val="multilevel"/>
    <w:tmpl w:val="1DAA8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B93D2F"/>
    <w:multiLevelType w:val="multilevel"/>
    <w:tmpl w:val="06D2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07031A"/>
    <w:multiLevelType w:val="hybridMultilevel"/>
    <w:tmpl w:val="8F984E9C"/>
    <w:lvl w:ilvl="0" w:tplc="2820AF54">
      <w:start w:val="1"/>
      <w:numFmt w:val="bullet"/>
      <w:pStyle w:val="Stilepuntato"/>
      <w:lvlText w:val=""/>
      <w:lvlJc w:val="left"/>
      <w:pPr>
        <w:tabs>
          <w:tab w:val="num" w:pos="720"/>
        </w:tabs>
        <w:ind w:left="720" w:hanging="360"/>
      </w:pPr>
      <w:rPr>
        <w:rFonts w:ascii="Symbol" w:hAnsi="Symbol" w:hint="default"/>
      </w:rPr>
    </w:lvl>
    <w:lvl w:ilvl="1" w:tplc="04100003">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94F4D3C"/>
    <w:multiLevelType w:val="hybridMultilevel"/>
    <w:tmpl w:val="81FAC3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4B75CA9"/>
    <w:multiLevelType w:val="multilevel"/>
    <w:tmpl w:val="83DE81CA"/>
    <w:lvl w:ilvl="0">
      <w:start w:val="1"/>
      <w:numFmt w:val="decimal"/>
      <w:pStyle w:val="Titolo2"/>
      <w:lvlText w:val="%1."/>
      <w:lvlJc w:val="left"/>
      <w:pPr>
        <w:ind w:left="360" w:hanging="360"/>
      </w:pPr>
    </w:lvl>
    <w:lvl w:ilvl="1">
      <w:start w:val="1"/>
      <w:numFmt w:val="decimal"/>
      <w:pStyle w:val="Titolo3"/>
      <w:lvlText w:val="%1.%2."/>
      <w:lvlJc w:val="left"/>
      <w:pPr>
        <w:ind w:left="792" w:hanging="432"/>
      </w:pPr>
    </w:lvl>
    <w:lvl w:ilvl="2">
      <w:start w:val="1"/>
      <w:numFmt w:val="decimal"/>
      <w:pStyle w:val="Titolo4"/>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FE5853"/>
    <w:multiLevelType w:val="hybridMultilevel"/>
    <w:tmpl w:val="7D6E5A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745565C"/>
    <w:multiLevelType w:val="multilevel"/>
    <w:tmpl w:val="B1F80B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5"/>
  </w:num>
  <w:num w:numId="3">
    <w:abstractNumId w:val="4"/>
  </w:num>
  <w:num w:numId="4">
    <w:abstractNumId w:val="7"/>
  </w:num>
  <w:num w:numId="5">
    <w:abstractNumId w:val="16"/>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11"/>
  </w:num>
  <w:num w:numId="9">
    <w:abstractNumId w:val="8"/>
  </w:num>
  <w:num w:numId="10">
    <w:abstractNumId w:val="0"/>
  </w:num>
  <w:num w:numId="11">
    <w:abstractNumId w:val="3"/>
  </w:num>
  <w:num w:numId="12">
    <w:abstractNumId w:val="13"/>
  </w:num>
  <w:num w:numId="13">
    <w:abstractNumId w:val="19"/>
    <w:lvlOverride w:ilvl="0">
      <w:lvl w:ilvl="0">
        <w:numFmt w:val="decimal"/>
        <w:lvlText w:val="%1."/>
        <w:lvlJc w:val="left"/>
      </w:lvl>
    </w:lvlOverride>
  </w:num>
  <w:num w:numId="14">
    <w:abstractNumId w:val="14"/>
  </w:num>
  <w:num w:numId="15">
    <w:abstractNumId w:val="1"/>
  </w:num>
  <w:num w:numId="16">
    <w:abstractNumId w:val="10"/>
  </w:num>
  <w:num w:numId="17">
    <w:abstractNumId w:val="6"/>
  </w:num>
  <w:num w:numId="18">
    <w:abstractNumId w:val="2"/>
  </w:num>
  <w:num w:numId="19">
    <w:abstractNumId w:val="18"/>
  </w:num>
  <w:num w:numId="20">
    <w:abstractNumId w:val="12"/>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urizio Piazza">
    <w15:presenceInfo w15:providerId="Windows Live" w15:userId="585c348e31a9f8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trackRevisions/>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885"/>
    <w:rsid w:val="00010455"/>
    <w:rsid w:val="00010B4C"/>
    <w:rsid w:val="000124E7"/>
    <w:rsid w:val="00012DCB"/>
    <w:rsid w:val="000226E2"/>
    <w:rsid w:val="0002789A"/>
    <w:rsid w:val="000301D8"/>
    <w:rsid w:val="00031F5F"/>
    <w:rsid w:val="0003552C"/>
    <w:rsid w:val="000529ED"/>
    <w:rsid w:val="000564A9"/>
    <w:rsid w:val="0007134D"/>
    <w:rsid w:val="000713E3"/>
    <w:rsid w:val="000849F1"/>
    <w:rsid w:val="000A16A9"/>
    <w:rsid w:val="000A2313"/>
    <w:rsid w:val="000A34B4"/>
    <w:rsid w:val="000A493D"/>
    <w:rsid w:val="000D7090"/>
    <w:rsid w:val="000E530E"/>
    <w:rsid w:val="000E590D"/>
    <w:rsid w:val="000F082C"/>
    <w:rsid w:val="000F2E78"/>
    <w:rsid w:val="000F72E5"/>
    <w:rsid w:val="00100823"/>
    <w:rsid w:val="00103A2F"/>
    <w:rsid w:val="00121BAD"/>
    <w:rsid w:val="00126539"/>
    <w:rsid w:val="00131A04"/>
    <w:rsid w:val="00132EE1"/>
    <w:rsid w:val="0013750E"/>
    <w:rsid w:val="001376B7"/>
    <w:rsid w:val="00143975"/>
    <w:rsid w:val="00145D54"/>
    <w:rsid w:val="001557CA"/>
    <w:rsid w:val="00155A74"/>
    <w:rsid w:val="001647B0"/>
    <w:rsid w:val="001714FE"/>
    <w:rsid w:val="00175A97"/>
    <w:rsid w:val="001774D1"/>
    <w:rsid w:val="001848FE"/>
    <w:rsid w:val="0018578C"/>
    <w:rsid w:val="001A1F24"/>
    <w:rsid w:val="001A3E30"/>
    <w:rsid w:val="001A7A8E"/>
    <w:rsid w:val="001C536A"/>
    <w:rsid w:val="001D39BC"/>
    <w:rsid w:val="001E4656"/>
    <w:rsid w:val="001E5217"/>
    <w:rsid w:val="001E631B"/>
    <w:rsid w:val="001F2BD1"/>
    <w:rsid w:val="0020768D"/>
    <w:rsid w:val="00212479"/>
    <w:rsid w:val="00213E83"/>
    <w:rsid w:val="00214C5E"/>
    <w:rsid w:val="0021609B"/>
    <w:rsid w:val="002229DC"/>
    <w:rsid w:val="0022321A"/>
    <w:rsid w:val="0022605C"/>
    <w:rsid w:val="00231DB6"/>
    <w:rsid w:val="0023473B"/>
    <w:rsid w:val="002602AA"/>
    <w:rsid w:val="00265925"/>
    <w:rsid w:val="00267264"/>
    <w:rsid w:val="00271A48"/>
    <w:rsid w:val="00275360"/>
    <w:rsid w:val="002857A8"/>
    <w:rsid w:val="0029004C"/>
    <w:rsid w:val="0029689B"/>
    <w:rsid w:val="00297B82"/>
    <w:rsid w:val="002A05EF"/>
    <w:rsid w:val="002A07FC"/>
    <w:rsid w:val="002A2700"/>
    <w:rsid w:val="002A4BC7"/>
    <w:rsid w:val="002B14CF"/>
    <w:rsid w:val="002B2198"/>
    <w:rsid w:val="002B3000"/>
    <w:rsid w:val="002B6A51"/>
    <w:rsid w:val="002B7ACE"/>
    <w:rsid w:val="002C034A"/>
    <w:rsid w:val="002C26BC"/>
    <w:rsid w:val="002D0E57"/>
    <w:rsid w:val="002D324B"/>
    <w:rsid w:val="002D6AFE"/>
    <w:rsid w:val="002E7DA6"/>
    <w:rsid w:val="002F2028"/>
    <w:rsid w:val="002F2F77"/>
    <w:rsid w:val="00311E93"/>
    <w:rsid w:val="00312A95"/>
    <w:rsid w:val="00313345"/>
    <w:rsid w:val="00317CB9"/>
    <w:rsid w:val="00324E98"/>
    <w:rsid w:val="00333699"/>
    <w:rsid w:val="00333E2F"/>
    <w:rsid w:val="0034059C"/>
    <w:rsid w:val="003512EF"/>
    <w:rsid w:val="003516D2"/>
    <w:rsid w:val="00356FC4"/>
    <w:rsid w:val="00370837"/>
    <w:rsid w:val="00376D37"/>
    <w:rsid w:val="00382BE5"/>
    <w:rsid w:val="00385444"/>
    <w:rsid w:val="003A2026"/>
    <w:rsid w:val="003B1C74"/>
    <w:rsid w:val="003D1BB4"/>
    <w:rsid w:val="003E380F"/>
    <w:rsid w:val="003E6DC6"/>
    <w:rsid w:val="003F5E1A"/>
    <w:rsid w:val="00400885"/>
    <w:rsid w:val="00402638"/>
    <w:rsid w:val="00410597"/>
    <w:rsid w:val="00413179"/>
    <w:rsid w:val="00433051"/>
    <w:rsid w:val="00433EC5"/>
    <w:rsid w:val="004362FA"/>
    <w:rsid w:val="0045409C"/>
    <w:rsid w:val="00455D7F"/>
    <w:rsid w:val="004708B2"/>
    <w:rsid w:val="004740DC"/>
    <w:rsid w:val="00474964"/>
    <w:rsid w:val="0047512E"/>
    <w:rsid w:val="004850A5"/>
    <w:rsid w:val="00485ED2"/>
    <w:rsid w:val="004918C8"/>
    <w:rsid w:val="00496780"/>
    <w:rsid w:val="0049797C"/>
    <w:rsid w:val="004A51E0"/>
    <w:rsid w:val="004B1091"/>
    <w:rsid w:val="004B407E"/>
    <w:rsid w:val="004B6205"/>
    <w:rsid w:val="004C6CDC"/>
    <w:rsid w:val="004C7162"/>
    <w:rsid w:val="004D2FB9"/>
    <w:rsid w:val="004D7760"/>
    <w:rsid w:val="004E03CB"/>
    <w:rsid w:val="004E27C4"/>
    <w:rsid w:val="004E2832"/>
    <w:rsid w:val="004E46C6"/>
    <w:rsid w:val="004F4C14"/>
    <w:rsid w:val="0050064A"/>
    <w:rsid w:val="0050349A"/>
    <w:rsid w:val="0054095F"/>
    <w:rsid w:val="00542A1B"/>
    <w:rsid w:val="005441F9"/>
    <w:rsid w:val="00550659"/>
    <w:rsid w:val="005524C3"/>
    <w:rsid w:val="00557720"/>
    <w:rsid w:val="00565F98"/>
    <w:rsid w:val="0056734E"/>
    <w:rsid w:val="00572631"/>
    <w:rsid w:val="00573156"/>
    <w:rsid w:val="005750FC"/>
    <w:rsid w:val="0058395F"/>
    <w:rsid w:val="00586E88"/>
    <w:rsid w:val="00587B32"/>
    <w:rsid w:val="005970ED"/>
    <w:rsid w:val="005A42CD"/>
    <w:rsid w:val="005B3259"/>
    <w:rsid w:val="005B6213"/>
    <w:rsid w:val="005C26FB"/>
    <w:rsid w:val="005C2C3B"/>
    <w:rsid w:val="005C7EC3"/>
    <w:rsid w:val="005E64D1"/>
    <w:rsid w:val="005F790C"/>
    <w:rsid w:val="006022DC"/>
    <w:rsid w:val="00621077"/>
    <w:rsid w:val="00642946"/>
    <w:rsid w:val="006432E5"/>
    <w:rsid w:val="00653A7A"/>
    <w:rsid w:val="00653C11"/>
    <w:rsid w:val="00670070"/>
    <w:rsid w:val="006833D3"/>
    <w:rsid w:val="00685657"/>
    <w:rsid w:val="006B1B03"/>
    <w:rsid w:val="006B59F8"/>
    <w:rsid w:val="006B6780"/>
    <w:rsid w:val="006C68DD"/>
    <w:rsid w:val="006E1AA3"/>
    <w:rsid w:val="006F5023"/>
    <w:rsid w:val="006F57A9"/>
    <w:rsid w:val="007009A4"/>
    <w:rsid w:val="00715573"/>
    <w:rsid w:val="00733EDB"/>
    <w:rsid w:val="00735415"/>
    <w:rsid w:val="0073650E"/>
    <w:rsid w:val="007528EF"/>
    <w:rsid w:val="007679D9"/>
    <w:rsid w:val="00773DC7"/>
    <w:rsid w:val="00776B6D"/>
    <w:rsid w:val="00786CC8"/>
    <w:rsid w:val="00786D2D"/>
    <w:rsid w:val="007925A9"/>
    <w:rsid w:val="00796CA4"/>
    <w:rsid w:val="007979AF"/>
    <w:rsid w:val="007A2F30"/>
    <w:rsid w:val="007A3117"/>
    <w:rsid w:val="007A741E"/>
    <w:rsid w:val="007A7679"/>
    <w:rsid w:val="007B0EAD"/>
    <w:rsid w:val="007B1021"/>
    <w:rsid w:val="007B487B"/>
    <w:rsid w:val="007B7D7C"/>
    <w:rsid w:val="007C0EEE"/>
    <w:rsid w:val="007C1C86"/>
    <w:rsid w:val="007C7B8E"/>
    <w:rsid w:val="007E17E0"/>
    <w:rsid w:val="007E2534"/>
    <w:rsid w:val="007F07ED"/>
    <w:rsid w:val="007F3372"/>
    <w:rsid w:val="008110D7"/>
    <w:rsid w:val="00814D39"/>
    <w:rsid w:val="00821AF4"/>
    <w:rsid w:val="00827D01"/>
    <w:rsid w:val="00831C19"/>
    <w:rsid w:val="00832684"/>
    <w:rsid w:val="008356D1"/>
    <w:rsid w:val="00835753"/>
    <w:rsid w:val="00835866"/>
    <w:rsid w:val="00836B33"/>
    <w:rsid w:val="008446B0"/>
    <w:rsid w:val="008451C7"/>
    <w:rsid w:val="008536A2"/>
    <w:rsid w:val="008536DB"/>
    <w:rsid w:val="0085656E"/>
    <w:rsid w:val="00860C7E"/>
    <w:rsid w:val="00862BE9"/>
    <w:rsid w:val="00867471"/>
    <w:rsid w:val="00877E76"/>
    <w:rsid w:val="0088742D"/>
    <w:rsid w:val="00893F2F"/>
    <w:rsid w:val="008A53F8"/>
    <w:rsid w:val="008D6084"/>
    <w:rsid w:val="008E1277"/>
    <w:rsid w:val="008E501A"/>
    <w:rsid w:val="008E7224"/>
    <w:rsid w:val="008F22B3"/>
    <w:rsid w:val="00914E10"/>
    <w:rsid w:val="009176C2"/>
    <w:rsid w:val="00941895"/>
    <w:rsid w:val="00944B89"/>
    <w:rsid w:val="00945207"/>
    <w:rsid w:val="00951910"/>
    <w:rsid w:val="009535D0"/>
    <w:rsid w:val="00955EDE"/>
    <w:rsid w:val="00982285"/>
    <w:rsid w:val="00984913"/>
    <w:rsid w:val="00987DAD"/>
    <w:rsid w:val="00991AF1"/>
    <w:rsid w:val="009A6E7F"/>
    <w:rsid w:val="009B44BB"/>
    <w:rsid w:val="009E4190"/>
    <w:rsid w:val="009F0275"/>
    <w:rsid w:val="00A00B0A"/>
    <w:rsid w:val="00A11057"/>
    <w:rsid w:val="00A1231C"/>
    <w:rsid w:val="00A23233"/>
    <w:rsid w:val="00A467D9"/>
    <w:rsid w:val="00A540AC"/>
    <w:rsid w:val="00A82D48"/>
    <w:rsid w:val="00A932B2"/>
    <w:rsid w:val="00AA1C18"/>
    <w:rsid w:val="00AA5E7F"/>
    <w:rsid w:val="00AA6ACA"/>
    <w:rsid w:val="00AA6CB6"/>
    <w:rsid w:val="00AA7E1C"/>
    <w:rsid w:val="00AB2F51"/>
    <w:rsid w:val="00AB4DD2"/>
    <w:rsid w:val="00AB5443"/>
    <w:rsid w:val="00AD4035"/>
    <w:rsid w:val="00AD4E94"/>
    <w:rsid w:val="00AF1C26"/>
    <w:rsid w:val="00AF73C6"/>
    <w:rsid w:val="00B023E4"/>
    <w:rsid w:val="00B044BF"/>
    <w:rsid w:val="00B05666"/>
    <w:rsid w:val="00B05D64"/>
    <w:rsid w:val="00B1387C"/>
    <w:rsid w:val="00B15681"/>
    <w:rsid w:val="00B32479"/>
    <w:rsid w:val="00B4173A"/>
    <w:rsid w:val="00B44893"/>
    <w:rsid w:val="00B5585F"/>
    <w:rsid w:val="00B55A4A"/>
    <w:rsid w:val="00B6005A"/>
    <w:rsid w:val="00B62729"/>
    <w:rsid w:val="00B62D75"/>
    <w:rsid w:val="00B67F47"/>
    <w:rsid w:val="00B7094C"/>
    <w:rsid w:val="00B71A68"/>
    <w:rsid w:val="00B80A90"/>
    <w:rsid w:val="00B87243"/>
    <w:rsid w:val="00B91817"/>
    <w:rsid w:val="00B970E7"/>
    <w:rsid w:val="00BA0D02"/>
    <w:rsid w:val="00BA57B8"/>
    <w:rsid w:val="00BB0880"/>
    <w:rsid w:val="00BD322D"/>
    <w:rsid w:val="00BD6D59"/>
    <w:rsid w:val="00BD7169"/>
    <w:rsid w:val="00BE0A69"/>
    <w:rsid w:val="00BE2303"/>
    <w:rsid w:val="00BE52E4"/>
    <w:rsid w:val="00C00277"/>
    <w:rsid w:val="00C00A35"/>
    <w:rsid w:val="00C01FE3"/>
    <w:rsid w:val="00C02919"/>
    <w:rsid w:val="00C03DCB"/>
    <w:rsid w:val="00C13138"/>
    <w:rsid w:val="00C13B00"/>
    <w:rsid w:val="00C4082B"/>
    <w:rsid w:val="00C544B5"/>
    <w:rsid w:val="00C630FF"/>
    <w:rsid w:val="00C67DC9"/>
    <w:rsid w:val="00C7353B"/>
    <w:rsid w:val="00C74731"/>
    <w:rsid w:val="00C80DD9"/>
    <w:rsid w:val="00C82BCC"/>
    <w:rsid w:val="00C91FDB"/>
    <w:rsid w:val="00C94EBB"/>
    <w:rsid w:val="00C973DA"/>
    <w:rsid w:val="00CB0B4D"/>
    <w:rsid w:val="00CB3644"/>
    <w:rsid w:val="00CD0E0D"/>
    <w:rsid w:val="00CD2D37"/>
    <w:rsid w:val="00CD3389"/>
    <w:rsid w:val="00CD7367"/>
    <w:rsid w:val="00CF5606"/>
    <w:rsid w:val="00CF6DA9"/>
    <w:rsid w:val="00D05C9C"/>
    <w:rsid w:val="00D128B9"/>
    <w:rsid w:val="00D12AFC"/>
    <w:rsid w:val="00D14E05"/>
    <w:rsid w:val="00D15878"/>
    <w:rsid w:val="00D16196"/>
    <w:rsid w:val="00D205B3"/>
    <w:rsid w:val="00D2509C"/>
    <w:rsid w:val="00D30A00"/>
    <w:rsid w:val="00D31DCB"/>
    <w:rsid w:val="00D32219"/>
    <w:rsid w:val="00D37968"/>
    <w:rsid w:val="00D67E92"/>
    <w:rsid w:val="00D70B0D"/>
    <w:rsid w:val="00D767B6"/>
    <w:rsid w:val="00D76CA8"/>
    <w:rsid w:val="00D76E07"/>
    <w:rsid w:val="00D77D9D"/>
    <w:rsid w:val="00D77EC6"/>
    <w:rsid w:val="00D83AFA"/>
    <w:rsid w:val="00D83F8D"/>
    <w:rsid w:val="00D92428"/>
    <w:rsid w:val="00D933B6"/>
    <w:rsid w:val="00DA2B4E"/>
    <w:rsid w:val="00DB6287"/>
    <w:rsid w:val="00DD24D2"/>
    <w:rsid w:val="00DD7646"/>
    <w:rsid w:val="00DF020A"/>
    <w:rsid w:val="00E01284"/>
    <w:rsid w:val="00E01569"/>
    <w:rsid w:val="00E02138"/>
    <w:rsid w:val="00E04805"/>
    <w:rsid w:val="00E05E49"/>
    <w:rsid w:val="00E06E98"/>
    <w:rsid w:val="00E16C45"/>
    <w:rsid w:val="00E223FB"/>
    <w:rsid w:val="00E3429B"/>
    <w:rsid w:val="00E52EDB"/>
    <w:rsid w:val="00E5312E"/>
    <w:rsid w:val="00E60534"/>
    <w:rsid w:val="00E65B56"/>
    <w:rsid w:val="00E72FC5"/>
    <w:rsid w:val="00E84EA3"/>
    <w:rsid w:val="00E917B0"/>
    <w:rsid w:val="00EA7939"/>
    <w:rsid w:val="00EA7B04"/>
    <w:rsid w:val="00EC0A29"/>
    <w:rsid w:val="00EC3560"/>
    <w:rsid w:val="00EC3646"/>
    <w:rsid w:val="00EC45A5"/>
    <w:rsid w:val="00EC5509"/>
    <w:rsid w:val="00EC69F0"/>
    <w:rsid w:val="00EC757B"/>
    <w:rsid w:val="00ED289C"/>
    <w:rsid w:val="00EE2B40"/>
    <w:rsid w:val="00EE40DA"/>
    <w:rsid w:val="00EF5EC8"/>
    <w:rsid w:val="00F02CA4"/>
    <w:rsid w:val="00F076CE"/>
    <w:rsid w:val="00F1383B"/>
    <w:rsid w:val="00F210AB"/>
    <w:rsid w:val="00F31C3C"/>
    <w:rsid w:val="00F34A0D"/>
    <w:rsid w:val="00F34D5F"/>
    <w:rsid w:val="00F4296B"/>
    <w:rsid w:val="00F441D2"/>
    <w:rsid w:val="00F45CCB"/>
    <w:rsid w:val="00F46771"/>
    <w:rsid w:val="00F51855"/>
    <w:rsid w:val="00F51D18"/>
    <w:rsid w:val="00F51E1D"/>
    <w:rsid w:val="00F532FE"/>
    <w:rsid w:val="00F56EA7"/>
    <w:rsid w:val="00F62DBE"/>
    <w:rsid w:val="00F75D97"/>
    <w:rsid w:val="00FA0C2C"/>
    <w:rsid w:val="00FA2BFE"/>
    <w:rsid w:val="00FC3C27"/>
    <w:rsid w:val="00FF176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842FA1"/>
  <w15:chartTrackingRefBased/>
  <w15:docId w15:val="{B75B0295-E061-4F45-A7A9-45D967300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32FE"/>
    <w:pPr>
      <w:jc w:val="both"/>
    </w:pPr>
    <w:rPr>
      <w:rFonts w:asciiTheme="majorHAnsi" w:hAnsiTheme="majorHAnsi"/>
    </w:rPr>
  </w:style>
  <w:style w:type="paragraph" w:styleId="Titolo1">
    <w:name w:val="heading 1"/>
    <w:aliases w:val="Part"/>
    <w:basedOn w:val="Normale"/>
    <w:next w:val="Normale"/>
    <w:link w:val="Titolo1Carattere"/>
    <w:autoRedefine/>
    <w:qFormat/>
    <w:rsid w:val="001376B7"/>
    <w:pPr>
      <w:keepNext/>
      <w:keepLines/>
      <w:spacing w:before="240" w:after="240" w:line="240" w:lineRule="auto"/>
      <w:jc w:val="left"/>
      <w:outlineLvl w:val="0"/>
    </w:pPr>
    <w:rPr>
      <w:rFonts w:eastAsiaTheme="majorEastAsia" w:cstheme="majorBidi"/>
      <w:color w:val="2F5496" w:themeColor="accent5" w:themeShade="BF"/>
      <w:sz w:val="28"/>
      <w:szCs w:val="32"/>
    </w:rPr>
  </w:style>
  <w:style w:type="paragraph" w:styleId="Titolo2">
    <w:name w:val="heading 2"/>
    <w:aliases w:val="Chapter Title,h2,H2,(Alt+2)"/>
    <w:basedOn w:val="Paragrafoelenco"/>
    <w:next w:val="Normale"/>
    <w:link w:val="Titolo2Carattere"/>
    <w:autoRedefine/>
    <w:uiPriority w:val="9"/>
    <w:unhideWhenUsed/>
    <w:qFormat/>
    <w:rsid w:val="001376B7"/>
    <w:pPr>
      <w:keepNext/>
      <w:numPr>
        <w:numId w:val="1"/>
      </w:numPr>
      <w:spacing w:before="120"/>
      <w:outlineLvl w:val="1"/>
    </w:pPr>
    <w:rPr>
      <w:rFonts w:cstheme="majorHAnsi"/>
      <w:color w:val="1F4E79" w:themeColor="accent1" w:themeShade="80"/>
      <w:sz w:val="28"/>
    </w:rPr>
  </w:style>
  <w:style w:type="paragraph" w:styleId="Titolo3">
    <w:name w:val="heading 3"/>
    <w:aliases w:val="Section"/>
    <w:basedOn w:val="Titolo2"/>
    <w:next w:val="Normale"/>
    <w:link w:val="Titolo3Carattere"/>
    <w:autoRedefine/>
    <w:uiPriority w:val="9"/>
    <w:unhideWhenUsed/>
    <w:qFormat/>
    <w:rsid w:val="00D14E05"/>
    <w:pPr>
      <w:numPr>
        <w:ilvl w:val="1"/>
      </w:numPr>
      <w:outlineLvl w:val="2"/>
    </w:pPr>
    <w:rPr>
      <w:sz w:val="24"/>
    </w:rPr>
  </w:style>
  <w:style w:type="paragraph" w:styleId="Titolo4">
    <w:name w:val="heading 4"/>
    <w:aliases w:val="Map Title (Topic)"/>
    <w:basedOn w:val="Titolo3"/>
    <w:next w:val="Normale"/>
    <w:link w:val="Titolo4Carattere"/>
    <w:uiPriority w:val="9"/>
    <w:unhideWhenUsed/>
    <w:qFormat/>
    <w:rsid w:val="000A16A9"/>
    <w:pPr>
      <w:numPr>
        <w:ilvl w:val="2"/>
      </w:numPr>
      <w:outlineLvl w:val="3"/>
    </w:pPr>
  </w:style>
  <w:style w:type="paragraph" w:styleId="Titolo5">
    <w:name w:val="heading 5"/>
    <w:aliases w:val="Heading 5 Block Label"/>
    <w:basedOn w:val="Normale"/>
    <w:next w:val="Normale"/>
    <w:link w:val="Titolo5Carattere"/>
    <w:unhideWhenUsed/>
    <w:qFormat/>
    <w:rsid w:val="00DD7646"/>
    <w:pPr>
      <w:keepNext/>
      <w:keepLines/>
      <w:spacing w:before="40" w:after="0"/>
      <w:outlineLvl w:val="4"/>
    </w:pPr>
    <w:rPr>
      <w:rFonts w:eastAsiaTheme="majorEastAsia" w:cstheme="majorBidi"/>
      <w:color w:val="2E74B5" w:themeColor="accent1" w:themeShade="BF"/>
    </w:rPr>
  </w:style>
  <w:style w:type="paragraph" w:styleId="Titolo6">
    <w:name w:val="heading 6"/>
    <w:basedOn w:val="Normale"/>
    <w:next w:val="Normale"/>
    <w:link w:val="Titolo6Carattere"/>
    <w:qFormat/>
    <w:rsid w:val="00C4082B"/>
    <w:pPr>
      <w:keepNext/>
      <w:keepLines/>
      <w:spacing w:before="200" w:after="40" w:line="240" w:lineRule="auto"/>
      <w:ind w:left="1152" w:hanging="1152"/>
      <w:jc w:val="left"/>
      <w:outlineLvl w:val="5"/>
    </w:pPr>
    <w:rPr>
      <w:rFonts w:ascii="Times New Roman" w:eastAsia="Times New Roman" w:hAnsi="Times New Roman" w:cs="Times New Roman"/>
      <w:b/>
      <w:sz w:val="20"/>
      <w:szCs w:val="20"/>
      <w:lang w:eastAsia="it-IT"/>
    </w:rPr>
  </w:style>
  <w:style w:type="paragraph" w:styleId="Titolo7">
    <w:name w:val="heading 7"/>
    <w:basedOn w:val="Normale"/>
    <w:next w:val="Normale"/>
    <w:link w:val="Titolo7Carattere"/>
    <w:unhideWhenUsed/>
    <w:qFormat/>
    <w:rsid w:val="00C4082B"/>
    <w:pPr>
      <w:keepNext/>
      <w:keepLines/>
      <w:spacing w:before="200" w:after="0" w:line="240" w:lineRule="auto"/>
      <w:ind w:left="1296" w:hanging="1296"/>
      <w:jc w:val="left"/>
      <w:outlineLvl w:val="6"/>
    </w:pPr>
    <w:rPr>
      <w:rFonts w:eastAsiaTheme="majorEastAsia" w:cstheme="majorBidi"/>
      <w:i/>
      <w:iCs/>
      <w:color w:val="404040" w:themeColor="text1" w:themeTint="BF"/>
      <w:sz w:val="20"/>
      <w:szCs w:val="20"/>
      <w:lang w:eastAsia="it-IT"/>
    </w:rPr>
  </w:style>
  <w:style w:type="paragraph" w:styleId="Titolo8">
    <w:name w:val="heading 8"/>
    <w:basedOn w:val="Normale"/>
    <w:next w:val="Normale"/>
    <w:link w:val="Titolo8Carattere"/>
    <w:unhideWhenUsed/>
    <w:qFormat/>
    <w:rsid w:val="00C4082B"/>
    <w:pPr>
      <w:keepNext/>
      <w:keepLines/>
      <w:spacing w:before="200" w:after="0" w:line="240" w:lineRule="auto"/>
      <w:ind w:left="1440" w:hanging="1440"/>
      <w:jc w:val="left"/>
      <w:outlineLvl w:val="7"/>
    </w:pPr>
    <w:rPr>
      <w:rFonts w:eastAsiaTheme="majorEastAsia" w:cstheme="majorBidi"/>
      <w:color w:val="404040" w:themeColor="text1" w:themeTint="BF"/>
      <w:sz w:val="20"/>
      <w:szCs w:val="20"/>
      <w:lang w:eastAsia="it-IT"/>
    </w:rPr>
  </w:style>
  <w:style w:type="paragraph" w:styleId="Titolo9">
    <w:name w:val="heading 9"/>
    <w:basedOn w:val="Normale"/>
    <w:next w:val="Normale"/>
    <w:link w:val="Titolo9Carattere"/>
    <w:unhideWhenUsed/>
    <w:qFormat/>
    <w:rsid w:val="00C4082B"/>
    <w:pPr>
      <w:keepNext/>
      <w:keepLines/>
      <w:spacing w:before="200" w:after="0" w:line="240" w:lineRule="auto"/>
      <w:ind w:left="1584" w:hanging="1584"/>
      <w:jc w:val="left"/>
      <w:outlineLvl w:val="8"/>
    </w:pPr>
    <w:rPr>
      <w:rFonts w:eastAsiaTheme="majorEastAsia" w:cstheme="majorBidi"/>
      <w:i/>
      <w:iCs/>
      <w:color w:val="404040" w:themeColor="text1" w:themeTint="BF"/>
      <w:sz w:val="20"/>
      <w:szCs w:val="20"/>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DD7646"/>
    <w:pPr>
      <w:spacing w:after="0" w:line="240" w:lineRule="auto"/>
      <w:contextualSpacing/>
      <w:jc w:val="center"/>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DD7646"/>
    <w:rPr>
      <w:rFonts w:asciiTheme="majorHAnsi" w:eastAsiaTheme="majorEastAsia" w:hAnsiTheme="majorHAnsi" w:cstheme="majorBidi"/>
      <w:spacing w:val="-10"/>
      <w:kern w:val="28"/>
      <w:sz w:val="56"/>
      <w:szCs w:val="56"/>
    </w:rPr>
  </w:style>
  <w:style w:type="character" w:customStyle="1" w:styleId="Titolo1Carattere">
    <w:name w:val="Titolo 1 Carattere"/>
    <w:aliases w:val="Part Carattere"/>
    <w:basedOn w:val="Carpredefinitoparagrafo"/>
    <w:link w:val="Titolo1"/>
    <w:uiPriority w:val="9"/>
    <w:rsid w:val="001376B7"/>
    <w:rPr>
      <w:rFonts w:asciiTheme="majorHAnsi" w:eastAsiaTheme="majorEastAsia" w:hAnsiTheme="majorHAnsi" w:cstheme="majorBidi"/>
      <w:color w:val="2F5496" w:themeColor="accent5" w:themeShade="BF"/>
      <w:sz w:val="28"/>
      <w:szCs w:val="32"/>
    </w:rPr>
  </w:style>
  <w:style w:type="paragraph" w:styleId="Intestazione">
    <w:name w:val="header"/>
    <w:basedOn w:val="Normale"/>
    <w:link w:val="IntestazioneCarattere"/>
    <w:unhideWhenUsed/>
    <w:rsid w:val="00544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5441F9"/>
  </w:style>
  <w:style w:type="paragraph" w:styleId="Pidipagina">
    <w:name w:val="footer"/>
    <w:basedOn w:val="Normale"/>
    <w:link w:val="PidipaginaCarattere"/>
    <w:uiPriority w:val="99"/>
    <w:unhideWhenUsed/>
    <w:rsid w:val="00544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441F9"/>
  </w:style>
  <w:style w:type="character" w:customStyle="1" w:styleId="Titolo2Carattere">
    <w:name w:val="Titolo 2 Carattere"/>
    <w:aliases w:val="Chapter Title Carattere,h2 Carattere,H2 Carattere,(Alt+2) Carattere"/>
    <w:basedOn w:val="Carpredefinitoparagrafo"/>
    <w:link w:val="Titolo2"/>
    <w:uiPriority w:val="9"/>
    <w:rsid w:val="001376B7"/>
    <w:rPr>
      <w:rFonts w:asciiTheme="majorHAnsi" w:hAnsiTheme="majorHAnsi" w:cstheme="majorHAnsi"/>
      <w:color w:val="1F4E79" w:themeColor="accent1" w:themeShade="80"/>
      <w:sz w:val="28"/>
    </w:rPr>
  </w:style>
  <w:style w:type="character" w:customStyle="1" w:styleId="Titolo3Carattere">
    <w:name w:val="Titolo 3 Carattere"/>
    <w:aliases w:val="Section Carattere"/>
    <w:basedOn w:val="Carpredefinitoparagrafo"/>
    <w:link w:val="Titolo3"/>
    <w:uiPriority w:val="9"/>
    <w:rsid w:val="00D14E05"/>
    <w:rPr>
      <w:rFonts w:asciiTheme="majorHAnsi" w:hAnsiTheme="majorHAnsi" w:cstheme="majorHAnsi"/>
      <w:color w:val="1F4E79" w:themeColor="accent1" w:themeShade="80"/>
      <w:sz w:val="24"/>
    </w:rPr>
  </w:style>
  <w:style w:type="table" w:styleId="Grigliatabella">
    <w:name w:val="Table Grid"/>
    <w:basedOn w:val="Tabellanormale"/>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link w:val="ParagrafoelencoCarattere"/>
    <w:uiPriority w:val="34"/>
    <w:qFormat/>
    <w:rsid w:val="00AB5443"/>
    <w:pPr>
      <w:ind w:left="720"/>
      <w:contextualSpacing/>
    </w:pPr>
  </w:style>
  <w:style w:type="character" w:customStyle="1" w:styleId="Titolo4Carattere">
    <w:name w:val="Titolo 4 Carattere"/>
    <w:aliases w:val="Map Title (Topic) Carattere"/>
    <w:basedOn w:val="Carpredefinitoparagrafo"/>
    <w:link w:val="Titolo4"/>
    <w:uiPriority w:val="9"/>
    <w:rsid w:val="000A16A9"/>
    <w:rPr>
      <w:rFonts w:asciiTheme="majorHAnsi" w:hAnsiTheme="majorHAnsi" w:cstheme="majorHAnsi"/>
      <w:color w:val="1F4E79" w:themeColor="accent1" w:themeShade="80"/>
      <w:sz w:val="24"/>
    </w:rPr>
  </w:style>
  <w:style w:type="paragraph" w:styleId="Titolosommario">
    <w:name w:val="TOC Heading"/>
    <w:basedOn w:val="Titolo1"/>
    <w:next w:val="Normale"/>
    <w:uiPriority w:val="39"/>
    <w:unhideWhenUsed/>
    <w:qFormat/>
    <w:rsid w:val="00DD7646"/>
    <w:pPr>
      <w:spacing w:before="480" w:line="276" w:lineRule="auto"/>
      <w:outlineLvl w:val="9"/>
    </w:pPr>
    <w:rPr>
      <w:b/>
      <w:bCs/>
      <w:szCs w:val="28"/>
      <w:lang w:eastAsia="it-IT"/>
    </w:rPr>
  </w:style>
  <w:style w:type="paragraph" w:styleId="Sommario1">
    <w:name w:val="toc 1"/>
    <w:basedOn w:val="Normale"/>
    <w:next w:val="Normale"/>
    <w:autoRedefine/>
    <w:uiPriority w:val="39"/>
    <w:unhideWhenUsed/>
    <w:rsid w:val="00DD7646"/>
    <w:pPr>
      <w:spacing w:before="120" w:after="0"/>
      <w:jc w:val="left"/>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DD7646"/>
    <w:pPr>
      <w:spacing w:before="120" w:after="0"/>
      <w:ind w:left="200"/>
      <w:jc w:val="left"/>
    </w:pPr>
    <w:rPr>
      <w:rFonts w:asciiTheme="minorHAnsi" w:hAnsiTheme="minorHAnsi" w:cstheme="minorHAnsi"/>
      <w:b/>
      <w:bCs/>
    </w:rPr>
  </w:style>
  <w:style w:type="paragraph" w:styleId="Sommario3">
    <w:name w:val="toc 3"/>
    <w:basedOn w:val="Normale"/>
    <w:next w:val="Normale"/>
    <w:autoRedefine/>
    <w:uiPriority w:val="39"/>
    <w:unhideWhenUsed/>
    <w:rsid w:val="00DD7646"/>
    <w:pPr>
      <w:spacing w:after="0"/>
      <w:ind w:left="400"/>
      <w:jc w:val="left"/>
    </w:pPr>
    <w:rPr>
      <w:rFonts w:asciiTheme="minorHAnsi" w:hAnsiTheme="minorHAnsi" w:cstheme="minorHAnsi"/>
      <w:szCs w:val="20"/>
    </w:rPr>
  </w:style>
  <w:style w:type="character" w:styleId="Collegamentoipertestuale">
    <w:name w:val="Hyperlink"/>
    <w:basedOn w:val="Carpredefinitoparagrafo"/>
    <w:uiPriority w:val="99"/>
    <w:unhideWhenUsed/>
    <w:rsid w:val="00DD7646"/>
    <w:rPr>
      <w:color w:val="0563C1" w:themeColor="hyperlink"/>
      <w:u w:val="single"/>
    </w:rPr>
  </w:style>
  <w:style w:type="paragraph" w:styleId="Sommario4">
    <w:name w:val="toc 4"/>
    <w:basedOn w:val="Normale"/>
    <w:next w:val="Normale"/>
    <w:autoRedefine/>
    <w:uiPriority w:val="39"/>
    <w:semiHidden/>
    <w:unhideWhenUsed/>
    <w:rsid w:val="00DD7646"/>
    <w:pPr>
      <w:spacing w:after="0"/>
      <w:ind w:left="600"/>
      <w:jc w:val="left"/>
    </w:pPr>
    <w:rPr>
      <w:rFonts w:asciiTheme="minorHAnsi" w:hAnsiTheme="minorHAnsi" w:cstheme="minorHAnsi"/>
      <w:szCs w:val="20"/>
    </w:rPr>
  </w:style>
  <w:style w:type="paragraph" w:styleId="Sommario5">
    <w:name w:val="toc 5"/>
    <w:basedOn w:val="Normale"/>
    <w:next w:val="Normale"/>
    <w:autoRedefine/>
    <w:uiPriority w:val="39"/>
    <w:semiHidden/>
    <w:unhideWhenUsed/>
    <w:rsid w:val="00DD7646"/>
    <w:pPr>
      <w:spacing w:after="0"/>
      <w:ind w:left="800"/>
      <w:jc w:val="left"/>
    </w:pPr>
    <w:rPr>
      <w:rFonts w:asciiTheme="minorHAnsi" w:hAnsiTheme="minorHAnsi" w:cstheme="minorHAnsi"/>
      <w:szCs w:val="20"/>
    </w:rPr>
  </w:style>
  <w:style w:type="paragraph" w:styleId="Sommario6">
    <w:name w:val="toc 6"/>
    <w:basedOn w:val="Normale"/>
    <w:next w:val="Normale"/>
    <w:autoRedefine/>
    <w:uiPriority w:val="39"/>
    <w:semiHidden/>
    <w:unhideWhenUsed/>
    <w:rsid w:val="00DD7646"/>
    <w:pPr>
      <w:spacing w:after="0"/>
      <w:ind w:left="1000"/>
      <w:jc w:val="left"/>
    </w:pPr>
    <w:rPr>
      <w:rFonts w:asciiTheme="minorHAnsi" w:hAnsiTheme="minorHAnsi" w:cstheme="minorHAnsi"/>
      <w:szCs w:val="20"/>
    </w:rPr>
  </w:style>
  <w:style w:type="paragraph" w:styleId="Sommario7">
    <w:name w:val="toc 7"/>
    <w:basedOn w:val="Normale"/>
    <w:next w:val="Normale"/>
    <w:autoRedefine/>
    <w:uiPriority w:val="39"/>
    <w:semiHidden/>
    <w:unhideWhenUsed/>
    <w:rsid w:val="00DD7646"/>
    <w:pPr>
      <w:spacing w:after="0"/>
      <w:ind w:left="1200"/>
      <w:jc w:val="left"/>
    </w:pPr>
    <w:rPr>
      <w:rFonts w:asciiTheme="minorHAnsi" w:hAnsiTheme="minorHAnsi" w:cstheme="minorHAnsi"/>
      <w:szCs w:val="20"/>
    </w:rPr>
  </w:style>
  <w:style w:type="paragraph" w:styleId="Sommario8">
    <w:name w:val="toc 8"/>
    <w:basedOn w:val="Normale"/>
    <w:next w:val="Normale"/>
    <w:autoRedefine/>
    <w:uiPriority w:val="39"/>
    <w:semiHidden/>
    <w:unhideWhenUsed/>
    <w:rsid w:val="00DD7646"/>
    <w:pPr>
      <w:spacing w:after="0"/>
      <w:ind w:left="1400"/>
      <w:jc w:val="left"/>
    </w:pPr>
    <w:rPr>
      <w:rFonts w:asciiTheme="minorHAnsi" w:hAnsiTheme="minorHAnsi" w:cstheme="minorHAnsi"/>
      <w:szCs w:val="20"/>
    </w:rPr>
  </w:style>
  <w:style w:type="paragraph" w:styleId="Sommario9">
    <w:name w:val="toc 9"/>
    <w:basedOn w:val="Normale"/>
    <w:next w:val="Normale"/>
    <w:autoRedefine/>
    <w:uiPriority w:val="39"/>
    <w:semiHidden/>
    <w:unhideWhenUsed/>
    <w:rsid w:val="00DD7646"/>
    <w:pPr>
      <w:spacing w:after="0"/>
      <w:ind w:left="1600"/>
      <w:jc w:val="left"/>
    </w:pPr>
    <w:rPr>
      <w:rFonts w:asciiTheme="minorHAnsi" w:hAnsiTheme="minorHAnsi" w:cstheme="minorHAnsi"/>
      <w:szCs w:val="20"/>
    </w:rPr>
  </w:style>
  <w:style w:type="character" w:customStyle="1" w:styleId="Titolo5Carattere">
    <w:name w:val="Titolo 5 Carattere"/>
    <w:aliases w:val="Heading 5 Block Label Carattere"/>
    <w:basedOn w:val="Carpredefinitoparagrafo"/>
    <w:link w:val="Titolo5"/>
    <w:uiPriority w:val="9"/>
    <w:semiHidden/>
    <w:rsid w:val="00DD7646"/>
    <w:rPr>
      <w:rFonts w:asciiTheme="majorHAnsi" w:eastAsiaTheme="majorEastAsia" w:hAnsiTheme="majorHAnsi" w:cstheme="majorBidi"/>
      <w:color w:val="2E74B5" w:themeColor="accent1" w:themeShade="BF"/>
      <w:sz w:val="20"/>
    </w:rPr>
  </w:style>
  <w:style w:type="paragraph" w:styleId="NormaleWeb">
    <w:name w:val="Normal (Web)"/>
    <w:basedOn w:val="Normale"/>
    <w:uiPriority w:val="99"/>
    <w:unhideWhenUsed/>
    <w:rsid w:val="004C7162"/>
    <w:pPr>
      <w:spacing w:before="100" w:beforeAutospacing="1" w:after="100" w:afterAutospacing="1" w:line="240" w:lineRule="auto"/>
      <w:jc w:val="left"/>
    </w:pPr>
    <w:rPr>
      <w:rFonts w:ascii="Times New Roman" w:eastAsia="Times New Roman" w:hAnsi="Times New Roman" w:cs="Times New Roman"/>
      <w:sz w:val="24"/>
      <w:szCs w:val="24"/>
      <w:lang w:eastAsia="it-IT"/>
    </w:rPr>
  </w:style>
  <w:style w:type="character" w:styleId="Rimandocommento">
    <w:name w:val="annotation reference"/>
    <w:basedOn w:val="Carpredefinitoparagrafo"/>
    <w:uiPriority w:val="99"/>
    <w:semiHidden/>
    <w:unhideWhenUsed/>
    <w:rsid w:val="00D92428"/>
    <w:rPr>
      <w:sz w:val="16"/>
      <w:szCs w:val="16"/>
    </w:rPr>
  </w:style>
  <w:style w:type="paragraph" w:styleId="Testocommento">
    <w:name w:val="annotation text"/>
    <w:basedOn w:val="Normale"/>
    <w:link w:val="TestocommentoCarattere"/>
    <w:uiPriority w:val="99"/>
    <w:semiHidden/>
    <w:unhideWhenUsed/>
    <w:rsid w:val="00D9242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92428"/>
    <w:rPr>
      <w:rFonts w:asciiTheme="majorHAnsi" w:hAnsiTheme="majorHAnsi"/>
      <w:sz w:val="20"/>
      <w:szCs w:val="20"/>
    </w:rPr>
  </w:style>
  <w:style w:type="paragraph" w:styleId="Soggettocommento">
    <w:name w:val="annotation subject"/>
    <w:basedOn w:val="Testocommento"/>
    <w:next w:val="Testocommento"/>
    <w:link w:val="SoggettocommentoCarattere"/>
    <w:uiPriority w:val="99"/>
    <w:semiHidden/>
    <w:unhideWhenUsed/>
    <w:rsid w:val="00D92428"/>
    <w:rPr>
      <w:b/>
      <w:bCs/>
    </w:rPr>
  </w:style>
  <w:style w:type="character" w:customStyle="1" w:styleId="SoggettocommentoCarattere">
    <w:name w:val="Soggetto commento Carattere"/>
    <w:basedOn w:val="TestocommentoCarattere"/>
    <w:link w:val="Soggettocommento"/>
    <w:uiPriority w:val="99"/>
    <w:semiHidden/>
    <w:rsid w:val="00D92428"/>
    <w:rPr>
      <w:rFonts w:asciiTheme="majorHAnsi" w:hAnsiTheme="majorHAnsi"/>
      <w:b/>
      <w:bCs/>
      <w:sz w:val="20"/>
      <w:szCs w:val="20"/>
    </w:rPr>
  </w:style>
  <w:style w:type="paragraph" w:styleId="Testofumetto">
    <w:name w:val="Balloon Text"/>
    <w:basedOn w:val="Normale"/>
    <w:link w:val="TestofumettoCarattere"/>
    <w:uiPriority w:val="99"/>
    <w:semiHidden/>
    <w:unhideWhenUsed/>
    <w:rsid w:val="00D9242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92428"/>
    <w:rPr>
      <w:rFonts w:ascii="Segoe UI" w:hAnsi="Segoe UI" w:cs="Segoe UI"/>
      <w:sz w:val="18"/>
      <w:szCs w:val="18"/>
    </w:rPr>
  </w:style>
  <w:style w:type="table" w:styleId="Tabellagriglia5scura-colore2">
    <w:name w:val="Grid Table 5 Dark Accent 2"/>
    <w:basedOn w:val="Tabellanormale"/>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Didascalia">
    <w:name w:val="caption"/>
    <w:basedOn w:val="Normale"/>
    <w:next w:val="Normale"/>
    <w:uiPriority w:val="35"/>
    <w:unhideWhenUsed/>
    <w:qFormat/>
    <w:rsid w:val="00B5585F"/>
    <w:pPr>
      <w:spacing w:after="200" w:line="240" w:lineRule="auto"/>
    </w:pPr>
    <w:rPr>
      <w:i/>
      <w:iCs/>
      <w:color w:val="44546A" w:themeColor="text2"/>
      <w:sz w:val="18"/>
      <w:szCs w:val="18"/>
    </w:rPr>
  </w:style>
  <w:style w:type="table" w:styleId="Tabellagriglia1chiara-colore2">
    <w:name w:val="Grid Table 1 Light Accent 2"/>
    <w:basedOn w:val="Tabellanormale"/>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estonotaapidipagina">
    <w:name w:val="footnote text"/>
    <w:basedOn w:val="Normale"/>
    <w:link w:val="TestonotaapidipaginaCarattere"/>
    <w:semiHidden/>
    <w:rsid w:val="00212479"/>
    <w:pPr>
      <w:autoSpaceDE w:val="0"/>
      <w:autoSpaceDN w:val="0"/>
      <w:spacing w:after="0" w:line="240" w:lineRule="auto"/>
    </w:pPr>
    <w:rPr>
      <w:rFonts w:ascii="Arial Narrow" w:eastAsia="Times New Roman" w:hAnsi="Arial Narrow" w:cs="Times New Roman"/>
      <w:sz w:val="20"/>
      <w:szCs w:val="20"/>
      <w:lang w:eastAsia="it-IT"/>
    </w:rPr>
  </w:style>
  <w:style w:type="character" w:customStyle="1" w:styleId="TestonotaapidipaginaCarattere">
    <w:name w:val="Testo nota a piè di pagina Carattere"/>
    <w:basedOn w:val="Carpredefinitoparagrafo"/>
    <w:link w:val="Testonotaapidipagina"/>
    <w:semiHidden/>
    <w:rsid w:val="00212479"/>
    <w:rPr>
      <w:rFonts w:ascii="Arial Narrow" w:eastAsia="Times New Roman" w:hAnsi="Arial Narrow" w:cs="Times New Roman"/>
      <w:sz w:val="20"/>
      <w:szCs w:val="20"/>
      <w:lang w:eastAsia="it-IT"/>
    </w:rPr>
  </w:style>
  <w:style w:type="character" w:styleId="Rimandonotaapidipagina">
    <w:name w:val="footnote reference"/>
    <w:basedOn w:val="Carpredefinitoparagrafo"/>
    <w:semiHidden/>
    <w:rsid w:val="00212479"/>
    <w:rPr>
      <w:vertAlign w:val="superscript"/>
    </w:rPr>
  </w:style>
  <w:style w:type="paragraph" w:customStyle="1" w:styleId="Stilepuntato">
    <w:name w:val="Stile puntato"/>
    <w:basedOn w:val="Normale"/>
    <w:link w:val="StilepuntatoCarattere"/>
    <w:qFormat/>
    <w:rsid w:val="00212479"/>
    <w:pPr>
      <w:numPr>
        <w:numId w:val="2"/>
      </w:numPr>
      <w:tabs>
        <w:tab w:val="left" w:pos="284"/>
        <w:tab w:val="left" w:pos="851"/>
      </w:tabs>
      <w:spacing w:after="0" w:line="240" w:lineRule="auto"/>
    </w:pPr>
    <w:rPr>
      <w:rFonts w:ascii="Cambria" w:eastAsia="Times New Roman" w:hAnsi="Cambria" w:cs="Arial"/>
      <w:sz w:val="24"/>
      <w:szCs w:val="24"/>
      <w:lang w:eastAsia="it-IT"/>
    </w:rPr>
  </w:style>
  <w:style w:type="character" w:customStyle="1" w:styleId="StilepuntatoCarattere">
    <w:name w:val="Stile puntato Carattere"/>
    <w:basedOn w:val="Carpredefinitoparagrafo"/>
    <w:link w:val="Stilepuntato"/>
    <w:rsid w:val="00212479"/>
    <w:rPr>
      <w:rFonts w:ascii="Cambria" w:eastAsia="Times New Roman" w:hAnsi="Cambria" w:cs="Arial"/>
      <w:sz w:val="24"/>
      <w:szCs w:val="24"/>
      <w:lang w:eastAsia="it-IT"/>
    </w:rPr>
  </w:style>
  <w:style w:type="paragraph" w:customStyle="1" w:styleId="TitoloB">
    <w:name w:val="Titolo B"/>
    <w:basedOn w:val="Paragrafoelenco"/>
    <w:link w:val="TitoloBCarattere"/>
    <w:qFormat/>
    <w:rsid w:val="00212479"/>
    <w:pPr>
      <w:spacing w:after="0" w:line="240" w:lineRule="auto"/>
      <w:ind w:left="567" w:hanging="567"/>
    </w:pPr>
    <w:rPr>
      <w:rFonts w:ascii="Cambria" w:eastAsia="Times New Roman" w:hAnsi="Cambria" w:cs="Arial"/>
      <w:b/>
      <w:sz w:val="24"/>
      <w:szCs w:val="24"/>
      <w:lang w:eastAsia="it-IT"/>
    </w:rPr>
  </w:style>
  <w:style w:type="character" w:customStyle="1" w:styleId="TitoloBCarattere">
    <w:name w:val="Titolo B Carattere"/>
    <w:basedOn w:val="Carpredefinitoparagrafo"/>
    <w:link w:val="TitoloB"/>
    <w:rsid w:val="00212479"/>
    <w:rPr>
      <w:rFonts w:ascii="Cambria" w:eastAsia="Times New Roman" w:hAnsi="Cambria" w:cs="Arial"/>
      <w:b/>
      <w:sz w:val="24"/>
      <w:szCs w:val="24"/>
      <w:lang w:eastAsia="it-IT"/>
    </w:rPr>
  </w:style>
  <w:style w:type="character" w:styleId="Menzionenonrisolta">
    <w:name w:val="Unresolved Mention"/>
    <w:basedOn w:val="Carpredefinitoparagrafo"/>
    <w:uiPriority w:val="99"/>
    <w:semiHidden/>
    <w:unhideWhenUsed/>
    <w:rsid w:val="00131A04"/>
    <w:rPr>
      <w:color w:val="605E5C"/>
      <w:shd w:val="clear" w:color="auto" w:fill="E1DFDD"/>
    </w:rPr>
  </w:style>
  <w:style w:type="character" w:styleId="Collegamentovisitato">
    <w:name w:val="FollowedHyperlink"/>
    <w:basedOn w:val="Carpredefinitoparagrafo"/>
    <w:uiPriority w:val="99"/>
    <w:semiHidden/>
    <w:unhideWhenUsed/>
    <w:rsid w:val="00382BE5"/>
    <w:rPr>
      <w:color w:val="954F72" w:themeColor="followedHyperlink"/>
      <w:u w:val="single"/>
    </w:rPr>
  </w:style>
  <w:style w:type="paragraph" w:styleId="Indice1">
    <w:name w:val="index 1"/>
    <w:basedOn w:val="Normale"/>
    <w:next w:val="Normale"/>
    <w:autoRedefine/>
    <w:uiPriority w:val="99"/>
    <w:semiHidden/>
    <w:unhideWhenUsed/>
    <w:rsid w:val="004A51E0"/>
    <w:pPr>
      <w:spacing w:after="0" w:line="240" w:lineRule="auto"/>
      <w:ind w:left="220" w:hanging="220"/>
    </w:pPr>
  </w:style>
  <w:style w:type="character" w:customStyle="1" w:styleId="Titolo6Carattere">
    <w:name w:val="Titolo 6 Carattere"/>
    <w:basedOn w:val="Carpredefinitoparagrafo"/>
    <w:link w:val="Titolo6"/>
    <w:rsid w:val="00C4082B"/>
    <w:rPr>
      <w:rFonts w:ascii="Times New Roman" w:eastAsia="Times New Roman" w:hAnsi="Times New Roman" w:cs="Times New Roman"/>
      <w:b/>
      <w:sz w:val="20"/>
      <w:szCs w:val="20"/>
      <w:lang w:eastAsia="it-IT"/>
    </w:rPr>
  </w:style>
  <w:style w:type="character" w:customStyle="1" w:styleId="Titolo7Carattere">
    <w:name w:val="Titolo 7 Carattere"/>
    <w:basedOn w:val="Carpredefinitoparagrafo"/>
    <w:link w:val="Titolo7"/>
    <w:rsid w:val="00C4082B"/>
    <w:rPr>
      <w:rFonts w:asciiTheme="majorHAnsi" w:eastAsiaTheme="majorEastAsia" w:hAnsiTheme="majorHAnsi" w:cstheme="majorBidi"/>
      <w:i/>
      <w:iCs/>
      <w:color w:val="404040" w:themeColor="text1" w:themeTint="BF"/>
      <w:sz w:val="20"/>
      <w:szCs w:val="20"/>
      <w:lang w:eastAsia="it-IT"/>
    </w:rPr>
  </w:style>
  <w:style w:type="character" w:customStyle="1" w:styleId="Titolo8Carattere">
    <w:name w:val="Titolo 8 Carattere"/>
    <w:basedOn w:val="Carpredefinitoparagrafo"/>
    <w:link w:val="Titolo8"/>
    <w:rsid w:val="00C4082B"/>
    <w:rPr>
      <w:rFonts w:asciiTheme="majorHAnsi" w:eastAsiaTheme="majorEastAsia" w:hAnsiTheme="majorHAnsi" w:cstheme="majorBidi"/>
      <w:color w:val="404040" w:themeColor="text1" w:themeTint="BF"/>
      <w:sz w:val="20"/>
      <w:szCs w:val="20"/>
      <w:lang w:eastAsia="it-IT"/>
    </w:rPr>
  </w:style>
  <w:style w:type="character" w:customStyle="1" w:styleId="Titolo9Carattere">
    <w:name w:val="Titolo 9 Carattere"/>
    <w:basedOn w:val="Carpredefinitoparagrafo"/>
    <w:link w:val="Titolo9"/>
    <w:rsid w:val="00C4082B"/>
    <w:rPr>
      <w:rFonts w:asciiTheme="majorHAnsi" w:eastAsiaTheme="majorEastAsia" w:hAnsiTheme="majorHAnsi" w:cstheme="majorBidi"/>
      <w:i/>
      <w:iCs/>
      <w:color w:val="404040" w:themeColor="text1" w:themeTint="BF"/>
      <w:sz w:val="20"/>
      <w:szCs w:val="20"/>
      <w:lang w:eastAsia="it-IT"/>
    </w:rPr>
  </w:style>
  <w:style w:type="paragraph" w:customStyle="1" w:styleId="Default">
    <w:name w:val="Default"/>
    <w:rsid w:val="00C4082B"/>
    <w:pPr>
      <w:autoSpaceDE w:val="0"/>
      <w:autoSpaceDN w:val="0"/>
      <w:adjustRightInd w:val="0"/>
      <w:spacing w:after="0" w:line="240" w:lineRule="auto"/>
    </w:pPr>
    <w:rPr>
      <w:rFonts w:ascii="Arial" w:eastAsia="Times New Roman" w:hAnsi="Arial" w:cs="Arial"/>
      <w:color w:val="000000"/>
      <w:sz w:val="24"/>
      <w:szCs w:val="24"/>
      <w:lang w:eastAsia="it-IT"/>
    </w:rPr>
  </w:style>
  <w:style w:type="character" w:customStyle="1" w:styleId="ParagrafoelencoCarattere">
    <w:name w:val="Paragrafo elenco Carattere"/>
    <w:basedOn w:val="Carpredefinitoparagrafo"/>
    <w:link w:val="Paragrafoelenco"/>
    <w:uiPriority w:val="34"/>
    <w:rsid w:val="00C4082B"/>
    <w:rPr>
      <w:rFonts w:asciiTheme="majorHAnsi" w:hAnsiTheme="majorHAnsi"/>
    </w:rPr>
  </w:style>
  <w:style w:type="paragraph" w:styleId="Nessunaspaziatura">
    <w:name w:val="No Spacing"/>
    <w:uiPriority w:val="1"/>
    <w:qFormat/>
    <w:rsid w:val="00BE0A69"/>
    <w:pPr>
      <w:spacing w:after="0"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69084">
      <w:bodyDiv w:val="1"/>
      <w:marLeft w:val="0"/>
      <w:marRight w:val="0"/>
      <w:marTop w:val="0"/>
      <w:marBottom w:val="0"/>
      <w:divBdr>
        <w:top w:val="none" w:sz="0" w:space="0" w:color="auto"/>
        <w:left w:val="none" w:sz="0" w:space="0" w:color="auto"/>
        <w:bottom w:val="none" w:sz="0" w:space="0" w:color="auto"/>
        <w:right w:val="none" w:sz="0" w:space="0" w:color="auto"/>
      </w:divBdr>
    </w:div>
    <w:div w:id="47724005">
      <w:bodyDiv w:val="1"/>
      <w:marLeft w:val="0"/>
      <w:marRight w:val="0"/>
      <w:marTop w:val="0"/>
      <w:marBottom w:val="0"/>
      <w:divBdr>
        <w:top w:val="none" w:sz="0" w:space="0" w:color="auto"/>
        <w:left w:val="none" w:sz="0" w:space="0" w:color="auto"/>
        <w:bottom w:val="none" w:sz="0" w:space="0" w:color="auto"/>
        <w:right w:val="none" w:sz="0" w:space="0" w:color="auto"/>
      </w:divBdr>
    </w:div>
    <w:div w:id="334385613">
      <w:bodyDiv w:val="1"/>
      <w:marLeft w:val="0"/>
      <w:marRight w:val="0"/>
      <w:marTop w:val="0"/>
      <w:marBottom w:val="0"/>
      <w:divBdr>
        <w:top w:val="none" w:sz="0" w:space="0" w:color="auto"/>
        <w:left w:val="none" w:sz="0" w:space="0" w:color="auto"/>
        <w:bottom w:val="none" w:sz="0" w:space="0" w:color="auto"/>
        <w:right w:val="none" w:sz="0" w:space="0" w:color="auto"/>
      </w:divBdr>
    </w:div>
    <w:div w:id="398554642">
      <w:bodyDiv w:val="1"/>
      <w:marLeft w:val="0"/>
      <w:marRight w:val="0"/>
      <w:marTop w:val="0"/>
      <w:marBottom w:val="0"/>
      <w:divBdr>
        <w:top w:val="none" w:sz="0" w:space="0" w:color="auto"/>
        <w:left w:val="none" w:sz="0" w:space="0" w:color="auto"/>
        <w:bottom w:val="none" w:sz="0" w:space="0" w:color="auto"/>
        <w:right w:val="none" w:sz="0" w:space="0" w:color="auto"/>
      </w:divBdr>
    </w:div>
    <w:div w:id="439761008">
      <w:bodyDiv w:val="1"/>
      <w:marLeft w:val="0"/>
      <w:marRight w:val="0"/>
      <w:marTop w:val="0"/>
      <w:marBottom w:val="0"/>
      <w:divBdr>
        <w:top w:val="none" w:sz="0" w:space="0" w:color="auto"/>
        <w:left w:val="none" w:sz="0" w:space="0" w:color="auto"/>
        <w:bottom w:val="none" w:sz="0" w:space="0" w:color="auto"/>
        <w:right w:val="none" w:sz="0" w:space="0" w:color="auto"/>
      </w:divBdr>
    </w:div>
    <w:div w:id="784928430">
      <w:bodyDiv w:val="1"/>
      <w:marLeft w:val="0"/>
      <w:marRight w:val="0"/>
      <w:marTop w:val="0"/>
      <w:marBottom w:val="0"/>
      <w:divBdr>
        <w:top w:val="none" w:sz="0" w:space="0" w:color="auto"/>
        <w:left w:val="none" w:sz="0" w:space="0" w:color="auto"/>
        <w:bottom w:val="none" w:sz="0" w:space="0" w:color="auto"/>
        <w:right w:val="none" w:sz="0" w:space="0" w:color="auto"/>
      </w:divBdr>
    </w:div>
    <w:div w:id="816529747">
      <w:bodyDiv w:val="1"/>
      <w:marLeft w:val="0"/>
      <w:marRight w:val="0"/>
      <w:marTop w:val="0"/>
      <w:marBottom w:val="0"/>
      <w:divBdr>
        <w:top w:val="none" w:sz="0" w:space="0" w:color="auto"/>
        <w:left w:val="none" w:sz="0" w:space="0" w:color="auto"/>
        <w:bottom w:val="none" w:sz="0" w:space="0" w:color="auto"/>
        <w:right w:val="none" w:sz="0" w:space="0" w:color="auto"/>
      </w:divBdr>
      <w:divsChild>
        <w:div w:id="1524632107">
          <w:marLeft w:val="0"/>
          <w:marRight w:val="0"/>
          <w:marTop w:val="0"/>
          <w:marBottom w:val="0"/>
          <w:divBdr>
            <w:top w:val="none" w:sz="0" w:space="0" w:color="auto"/>
            <w:left w:val="none" w:sz="0" w:space="0" w:color="auto"/>
            <w:bottom w:val="none" w:sz="0" w:space="0" w:color="auto"/>
            <w:right w:val="none" w:sz="0" w:space="0" w:color="auto"/>
          </w:divBdr>
          <w:divsChild>
            <w:div w:id="213473268">
              <w:marLeft w:val="0"/>
              <w:marRight w:val="0"/>
              <w:marTop w:val="0"/>
              <w:marBottom w:val="0"/>
              <w:divBdr>
                <w:top w:val="none" w:sz="0" w:space="0" w:color="auto"/>
                <w:left w:val="none" w:sz="0" w:space="0" w:color="auto"/>
                <w:bottom w:val="none" w:sz="0" w:space="0" w:color="auto"/>
                <w:right w:val="none" w:sz="0" w:space="0" w:color="auto"/>
              </w:divBdr>
              <w:divsChild>
                <w:div w:id="6749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191477">
      <w:bodyDiv w:val="1"/>
      <w:marLeft w:val="0"/>
      <w:marRight w:val="0"/>
      <w:marTop w:val="0"/>
      <w:marBottom w:val="0"/>
      <w:divBdr>
        <w:top w:val="none" w:sz="0" w:space="0" w:color="auto"/>
        <w:left w:val="none" w:sz="0" w:space="0" w:color="auto"/>
        <w:bottom w:val="none" w:sz="0" w:space="0" w:color="auto"/>
        <w:right w:val="none" w:sz="0" w:space="0" w:color="auto"/>
      </w:divBdr>
    </w:div>
    <w:div w:id="987780043">
      <w:bodyDiv w:val="1"/>
      <w:marLeft w:val="0"/>
      <w:marRight w:val="0"/>
      <w:marTop w:val="0"/>
      <w:marBottom w:val="0"/>
      <w:divBdr>
        <w:top w:val="none" w:sz="0" w:space="0" w:color="auto"/>
        <w:left w:val="none" w:sz="0" w:space="0" w:color="auto"/>
        <w:bottom w:val="none" w:sz="0" w:space="0" w:color="auto"/>
        <w:right w:val="none" w:sz="0" w:space="0" w:color="auto"/>
      </w:divBdr>
      <w:divsChild>
        <w:div w:id="2104983386">
          <w:marLeft w:val="0"/>
          <w:marRight w:val="0"/>
          <w:marTop w:val="0"/>
          <w:marBottom w:val="0"/>
          <w:divBdr>
            <w:top w:val="none" w:sz="0" w:space="0" w:color="auto"/>
            <w:left w:val="none" w:sz="0" w:space="0" w:color="auto"/>
            <w:bottom w:val="none" w:sz="0" w:space="0" w:color="auto"/>
            <w:right w:val="none" w:sz="0" w:space="0" w:color="auto"/>
          </w:divBdr>
          <w:divsChild>
            <w:div w:id="1863937865">
              <w:marLeft w:val="0"/>
              <w:marRight w:val="0"/>
              <w:marTop w:val="0"/>
              <w:marBottom w:val="0"/>
              <w:divBdr>
                <w:top w:val="none" w:sz="0" w:space="0" w:color="auto"/>
                <w:left w:val="none" w:sz="0" w:space="0" w:color="auto"/>
                <w:bottom w:val="none" w:sz="0" w:space="0" w:color="auto"/>
                <w:right w:val="none" w:sz="0" w:space="0" w:color="auto"/>
              </w:divBdr>
              <w:divsChild>
                <w:div w:id="130111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450307">
      <w:bodyDiv w:val="1"/>
      <w:marLeft w:val="0"/>
      <w:marRight w:val="0"/>
      <w:marTop w:val="0"/>
      <w:marBottom w:val="0"/>
      <w:divBdr>
        <w:top w:val="none" w:sz="0" w:space="0" w:color="auto"/>
        <w:left w:val="none" w:sz="0" w:space="0" w:color="auto"/>
        <w:bottom w:val="none" w:sz="0" w:space="0" w:color="auto"/>
        <w:right w:val="none" w:sz="0" w:space="0" w:color="auto"/>
      </w:divBdr>
    </w:div>
    <w:div w:id="1184436630">
      <w:bodyDiv w:val="1"/>
      <w:marLeft w:val="0"/>
      <w:marRight w:val="0"/>
      <w:marTop w:val="0"/>
      <w:marBottom w:val="0"/>
      <w:divBdr>
        <w:top w:val="none" w:sz="0" w:space="0" w:color="auto"/>
        <w:left w:val="none" w:sz="0" w:space="0" w:color="auto"/>
        <w:bottom w:val="none" w:sz="0" w:space="0" w:color="auto"/>
        <w:right w:val="none" w:sz="0" w:space="0" w:color="auto"/>
      </w:divBdr>
    </w:div>
    <w:div w:id="1186095924">
      <w:bodyDiv w:val="1"/>
      <w:marLeft w:val="0"/>
      <w:marRight w:val="0"/>
      <w:marTop w:val="0"/>
      <w:marBottom w:val="0"/>
      <w:divBdr>
        <w:top w:val="none" w:sz="0" w:space="0" w:color="auto"/>
        <w:left w:val="none" w:sz="0" w:space="0" w:color="auto"/>
        <w:bottom w:val="none" w:sz="0" w:space="0" w:color="auto"/>
        <w:right w:val="none" w:sz="0" w:space="0" w:color="auto"/>
      </w:divBdr>
      <w:divsChild>
        <w:div w:id="1549759201">
          <w:marLeft w:val="0"/>
          <w:marRight w:val="0"/>
          <w:marTop w:val="0"/>
          <w:marBottom w:val="0"/>
          <w:divBdr>
            <w:top w:val="none" w:sz="0" w:space="0" w:color="auto"/>
            <w:left w:val="none" w:sz="0" w:space="0" w:color="auto"/>
            <w:bottom w:val="none" w:sz="0" w:space="0" w:color="auto"/>
            <w:right w:val="none" w:sz="0" w:space="0" w:color="auto"/>
          </w:divBdr>
          <w:divsChild>
            <w:div w:id="2003464069">
              <w:marLeft w:val="0"/>
              <w:marRight w:val="0"/>
              <w:marTop w:val="0"/>
              <w:marBottom w:val="0"/>
              <w:divBdr>
                <w:top w:val="none" w:sz="0" w:space="0" w:color="auto"/>
                <w:left w:val="none" w:sz="0" w:space="0" w:color="auto"/>
                <w:bottom w:val="none" w:sz="0" w:space="0" w:color="auto"/>
                <w:right w:val="none" w:sz="0" w:space="0" w:color="auto"/>
              </w:divBdr>
              <w:divsChild>
                <w:div w:id="77444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864004">
      <w:bodyDiv w:val="1"/>
      <w:marLeft w:val="0"/>
      <w:marRight w:val="0"/>
      <w:marTop w:val="0"/>
      <w:marBottom w:val="0"/>
      <w:divBdr>
        <w:top w:val="none" w:sz="0" w:space="0" w:color="auto"/>
        <w:left w:val="none" w:sz="0" w:space="0" w:color="auto"/>
        <w:bottom w:val="none" w:sz="0" w:space="0" w:color="auto"/>
        <w:right w:val="none" w:sz="0" w:space="0" w:color="auto"/>
      </w:divBdr>
      <w:divsChild>
        <w:div w:id="2130782186">
          <w:marLeft w:val="0"/>
          <w:marRight w:val="0"/>
          <w:marTop w:val="0"/>
          <w:marBottom w:val="0"/>
          <w:divBdr>
            <w:top w:val="none" w:sz="0" w:space="0" w:color="auto"/>
            <w:left w:val="none" w:sz="0" w:space="0" w:color="auto"/>
            <w:bottom w:val="none" w:sz="0" w:space="0" w:color="auto"/>
            <w:right w:val="none" w:sz="0" w:space="0" w:color="auto"/>
          </w:divBdr>
          <w:divsChild>
            <w:div w:id="24720604">
              <w:marLeft w:val="0"/>
              <w:marRight w:val="0"/>
              <w:marTop w:val="0"/>
              <w:marBottom w:val="0"/>
              <w:divBdr>
                <w:top w:val="none" w:sz="0" w:space="0" w:color="auto"/>
                <w:left w:val="none" w:sz="0" w:space="0" w:color="auto"/>
                <w:bottom w:val="none" w:sz="0" w:space="0" w:color="auto"/>
                <w:right w:val="none" w:sz="0" w:space="0" w:color="auto"/>
              </w:divBdr>
              <w:divsChild>
                <w:div w:id="8107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551393">
      <w:bodyDiv w:val="1"/>
      <w:marLeft w:val="0"/>
      <w:marRight w:val="0"/>
      <w:marTop w:val="0"/>
      <w:marBottom w:val="0"/>
      <w:divBdr>
        <w:top w:val="none" w:sz="0" w:space="0" w:color="auto"/>
        <w:left w:val="none" w:sz="0" w:space="0" w:color="auto"/>
        <w:bottom w:val="none" w:sz="0" w:space="0" w:color="auto"/>
        <w:right w:val="none" w:sz="0" w:space="0" w:color="auto"/>
      </w:divBdr>
    </w:div>
    <w:div w:id="1443840414">
      <w:bodyDiv w:val="1"/>
      <w:marLeft w:val="0"/>
      <w:marRight w:val="0"/>
      <w:marTop w:val="0"/>
      <w:marBottom w:val="0"/>
      <w:divBdr>
        <w:top w:val="none" w:sz="0" w:space="0" w:color="auto"/>
        <w:left w:val="none" w:sz="0" w:space="0" w:color="auto"/>
        <w:bottom w:val="none" w:sz="0" w:space="0" w:color="auto"/>
        <w:right w:val="none" w:sz="0" w:space="0" w:color="auto"/>
      </w:divBdr>
      <w:divsChild>
        <w:div w:id="1031345843">
          <w:marLeft w:val="0"/>
          <w:marRight w:val="0"/>
          <w:marTop w:val="0"/>
          <w:marBottom w:val="0"/>
          <w:divBdr>
            <w:top w:val="none" w:sz="0" w:space="0" w:color="auto"/>
            <w:left w:val="none" w:sz="0" w:space="0" w:color="auto"/>
            <w:bottom w:val="none" w:sz="0" w:space="0" w:color="auto"/>
            <w:right w:val="none" w:sz="0" w:space="0" w:color="auto"/>
          </w:divBdr>
          <w:divsChild>
            <w:div w:id="1007710444">
              <w:marLeft w:val="0"/>
              <w:marRight w:val="0"/>
              <w:marTop w:val="0"/>
              <w:marBottom w:val="0"/>
              <w:divBdr>
                <w:top w:val="none" w:sz="0" w:space="0" w:color="auto"/>
                <w:left w:val="none" w:sz="0" w:space="0" w:color="auto"/>
                <w:bottom w:val="none" w:sz="0" w:space="0" w:color="auto"/>
                <w:right w:val="none" w:sz="0" w:space="0" w:color="auto"/>
              </w:divBdr>
              <w:divsChild>
                <w:div w:id="74430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882089">
      <w:bodyDiv w:val="1"/>
      <w:marLeft w:val="0"/>
      <w:marRight w:val="0"/>
      <w:marTop w:val="0"/>
      <w:marBottom w:val="0"/>
      <w:divBdr>
        <w:top w:val="none" w:sz="0" w:space="0" w:color="auto"/>
        <w:left w:val="none" w:sz="0" w:space="0" w:color="auto"/>
        <w:bottom w:val="none" w:sz="0" w:space="0" w:color="auto"/>
        <w:right w:val="none" w:sz="0" w:space="0" w:color="auto"/>
      </w:divBdr>
    </w:div>
    <w:div w:id="1644457275">
      <w:bodyDiv w:val="1"/>
      <w:marLeft w:val="0"/>
      <w:marRight w:val="0"/>
      <w:marTop w:val="0"/>
      <w:marBottom w:val="0"/>
      <w:divBdr>
        <w:top w:val="none" w:sz="0" w:space="0" w:color="auto"/>
        <w:left w:val="none" w:sz="0" w:space="0" w:color="auto"/>
        <w:bottom w:val="none" w:sz="0" w:space="0" w:color="auto"/>
        <w:right w:val="none" w:sz="0" w:space="0" w:color="auto"/>
      </w:divBdr>
    </w:div>
    <w:div w:id="1703550058">
      <w:bodyDiv w:val="1"/>
      <w:marLeft w:val="0"/>
      <w:marRight w:val="0"/>
      <w:marTop w:val="0"/>
      <w:marBottom w:val="0"/>
      <w:divBdr>
        <w:top w:val="none" w:sz="0" w:space="0" w:color="auto"/>
        <w:left w:val="none" w:sz="0" w:space="0" w:color="auto"/>
        <w:bottom w:val="none" w:sz="0" w:space="0" w:color="auto"/>
        <w:right w:val="none" w:sz="0" w:space="0" w:color="auto"/>
      </w:divBdr>
    </w:div>
    <w:div w:id="1736933027">
      <w:bodyDiv w:val="1"/>
      <w:marLeft w:val="0"/>
      <w:marRight w:val="0"/>
      <w:marTop w:val="0"/>
      <w:marBottom w:val="0"/>
      <w:divBdr>
        <w:top w:val="none" w:sz="0" w:space="0" w:color="auto"/>
        <w:left w:val="none" w:sz="0" w:space="0" w:color="auto"/>
        <w:bottom w:val="none" w:sz="0" w:space="0" w:color="auto"/>
        <w:right w:val="none" w:sz="0" w:space="0" w:color="auto"/>
      </w:divBdr>
      <w:divsChild>
        <w:div w:id="834105875">
          <w:marLeft w:val="0"/>
          <w:marRight w:val="0"/>
          <w:marTop w:val="0"/>
          <w:marBottom w:val="0"/>
          <w:divBdr>
            <w:top w:val="none" w:sz="0" w:space="0" w:color="auto"/>
            <w:left w:val="none" w:sz="0" w:space="0" w:color="auto"/>
            <w:bottom w:val="none" w:sz="0" w:space="0" w:color="auto"/>
            <w:right w:val="none" w:sz="0" w:space="0" w:color="auto"/>
          </w:divBdr>
          <w:divsChild>
            <w:div w:id="718362411">
              <w:marLeft w:val="0"/>
              <w:marRight w:val="0"/>
              <w:marTop w:val="0"/>
              <w:marBottom w:val="0"/>
              <w:divBdr>
                <w:top w:val="none" w:sz="0" w:space="0" w:color="auto"/>
                <w:left w:val="none" w:sz="0" w:space="0" w:color="auto"/>
                <w:bottom w:val="none" w:sz="0" w:space="0" w:color="auto"/>
                <w:right w:val="none" w:sz="0" w:space="0" w:color="auto"/>
              </w:divBdr>
              <w:divsChild>
                <w:div w:id="7408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50100">
      <w:bodyDiv w:val="1"/>
      <w:marLeft w:val="0"/>
      <w:marRight w:val="0"/>
      <w:marTop w:val="0"/>
      <w:marBottom w:val="0"/>
      <w:divBdr>
        <w:top w:val="none" w:sz="0" w:space="0" w:color="auto"/>
        <w:left w:val="none" w:sz="0" w:space="0" w:color="auto"/>
        <w:bottom w:val="none" w:sz="0" w:space="0" w:color="auto"/>
        <w:right w:val="none" w:sz="0" w:space="0" w:color="auto"/>
      </w:divBdr>
    </w:div>
    <w:div w:id="1884368382">
      <w:bodyDiv w:val="1"/>
      <w:marLeft w:val="0"/>
      <w:marRight w:val="0"/>
      <w:marTop w:val="0"/>
      <w:marBottom w:val="0"/>
      <w:divBdr>
        <w:top w:val="none" w:sz="0" w:space="0" w:color="auto"/>
        <w:left w:val="none" w:sz="0" w:space="0" w:color="auto"/>
        <w:bottom w:val="none" w:sz="0" w:space="0" w:color="auto"/>
        <w:right w:val="none" w:sz="0" w:space="0" w:color="auto"/>
      </w:divBdr>
    </w:div>
    <w:div w:id="1935086118">
      <w:bodyDiv w:val="1"/>
      <w:marLeft w:val="0"/>
      <w:marRight w:val="0"/>
      <w:marTop w:val="0"/>
      <w:marBottom w:val="0"/>
      <w:divBdr>
        <w:top w:val="none" w:sz="0" w:space="0" w:color="auto"/>
        <w:left w:val="none" w:sz="0" w:space="0" w:color="auto"/>
        <w:bottom w:val="none" w:sz="0" w:space="0" w:color="auto"/>
        <w:right w:val="none" w:sz="0" w:space="0" w:color="auto"/>
      </w:divBdr>
      <w:divsChild>
        <w:div w:id="2015036176">
          <w:marLeft w:val="0"/>
          <w:marRight w:val="0"/>
          <w:marTop w:val="0"/>
          <w:marBottom w:val="0"/>
          <w:divBdr>
            <w:top w:val="none" w:sz="0" w:space="0" w:color="auto"/>
            <w:left w:val="none" w:sz="0" w:space="0" w:color="auto"/>
            <w:bottom w:val="none" w:sz="0" w:space="0" w:color="auto"/>
            <w:right w:val="none" w:sz="0" w:space="0" w:color="auto"/>
          </w:divBdr>
          <w:divsChild>
            <w:div w:id="1965965116">
              <w:marLeft w:val="0"/>
              <w:marRight w:val="0"/>
              <w:marTop w:val="0"/>
              <w:marBottom w:val="0"/>
              <w:divBdr>
                <w:top w:val="none" w:sz="0" w:space="0" w:color="auto"/>
                <w:left w:val="none" w:sz="0" w:space="0" w:color="auto"/>
                <w:bottom w:val="none" w:sz="0" w:space="0" w:color="auto"/>
                <w:right w:val="none" w:sz="0" w:space="0" w:color="auto"/>
              </w:divBdr>
              <w:divsChild>
                <w:div w:id="163610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05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3" Type="http://schemas.openxmlformats.org/officeDocument/2006/relationships/image" Target="media/image8.jpg"/><Relationship Id="rId2" Type="http://schemas.openxmlformats.org/officeDocument/2006/relationships/image" Target="media/image7.emf"/><Relationship Id="rId1" Type="http://schemas.openxmlformats.org/officeDocument/2006/relationships/image" Target="media/image6.emf"/></Relationships>
</file>

<file path=word/_rels/header2.xml.rels><?xml version="1.0" encoding="UTF-8" standalone="yes"?>
<Relationships xmlns="http://schemas.openxmlformats.org/package/2006/relationships"><Relationship Id="rId3" Type="http://schemas.openxmlformats.org/officeDocument/2006/relationships/image" Target="media/image8.jpg"/><Relationship Id="rId2" Type="http://schemas.openxmlformats.org/officeDocument/2006/relationships/image" Target="media/image7.emf"/><Relationship Id="rId1" Type="http://schemas.openxmlformats.org/officeDocument/2006/relationships/image" Target="media/image6.emf"/></Relationships>
</file>

<file path=word/_rels/header3.xml.rels><?xml version="1.0" encoding="UTF-8" standalone="yes"?>
<Relationships xmlns="http://schemas.openxmlformats.org/package/2006/relationships"><Relationship Id="rId3" Type="http://schemas.openxmlformats.org/officeDocument/2006/relationships/image" Target="media/image6.emf"/><Relationship Id="rId2" Type="http://schemas.openxmlformats.org/officeDocument/2006/relationships/image" Target="media/image7.emf"/><Relationship Id="rId1" Type="http://schemas.openxmlformats.org/officeDocument/2006/relationships/image" Target="media/image8.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811BC78-C2DD-4D77-8BC4-69B3CD39A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18</Pages>
  <Words>3943</Words>
  <Characters>22478</Characters>
  <Application>Microsoft Office Word</Application>
  <DocSecurity>0</DocSecurity>
  <Lines>187</Lines>
  <Paragraphs>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Albertini</dc:creator>
  <cp:keywords/>
  <dc:description/>
  <cp:lastModifiedBy>Maurizio Piazza</cp:lastModifiedBy>
  <cp:revision>3</cp:revision>
  <cp:lastPrinted>2020-08-03T15:41:00Z</cp:lastPrinted>
  <dcterms:created xsi:type="dcterms:W3CDTF">2020-08-28T14:01:00Z</dcterms:created>
  <dcterms:modified xsi:type="dcterms:W3CDTF">2020-08-28T15:32:00Z</dcterms:modified>
</cp:coreProperties>
</file>