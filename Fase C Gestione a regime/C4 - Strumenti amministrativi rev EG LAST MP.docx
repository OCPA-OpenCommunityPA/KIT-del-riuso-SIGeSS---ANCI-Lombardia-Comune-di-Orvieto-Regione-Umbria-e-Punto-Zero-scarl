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D611" w14:textId="24906ABD" w:rsidR="003F1673" w:rsidRDefault="003F1673" w:rsidP="003F1673"/>
    <w:p w14:paraId="55EEB61C" w14:textId="77777777" w:rsidR="003F1673" w:rsidRPr="003A433A" w:rsidRDefault="003F1673" w:rsidP="008A6D42">
      <w:pPr>
        <w:pStyle w:val="Titolo"/>
      </w:pPr>
    </w:p>
    <w:p w14:paraId="41CD2A89" w14:textId="77777777" w:rsidR="003F1673" w:rsidRPr="003A433A" w:rsidRDefault="003F1673" w:rsidP="008A6D42">
      <w:pPr>
        <w:pStyle w:val="Titolo"/>
      </w:pPr>
    </w:p>
    <w:p w14:paraId="76E5A5DA" w14:textId="77777777" w:rsidR="003F1673" w:rsidRPr="003A433A" w:rsidRDefault="003F1673" w:rsidP="008A6D42">
      <w:pPr>
        <w:pStyle w:val="Titolo"/>
      </w:pPr>
    </w:p>
    <w:p w14:paraId="606F7244" w14:textId="77777777" w:rsidR="003A433A" w:rsidRPr="003A433A" w:rsidRDefault="003A433A" w:rsidP="003A433A">
      <w:pPr>
        <w:pStyle w:val="Titolo"/>
        <w:contextualSpacing w:val="0"/>
        <w:rPr>
          <w:b w:val="0"/>
        </w:rPr>
      </w:pPr>
      <w:r w:rsidRPr="003A433A">
        <w:t>SIGESS</w:t>
      </w:r>
    </w:p>
    <w:p w14:paraId="2E7F80D5" w14:textId="77777777" w:rsidR="003A433A" w:rsidRPr="003A433A" w:rsidRDefault="003A433A" w:rsidP="003A433A">
      <w:pPr>
        <w:spacing w:line="240" w:lineRule="auto"/>
        <w:ind w:left="567"/>
        <w:jc w:val="left"/>
        <w:rPr>
          <w:b/>
          <w:color w:val="2F5496" w:themeColor="accent1" w:themeShade="BF"/>
          <w:sz w:val="38"/>
          <w:szCs w:val="38"/>
        </w:rPr>
      </w:pPr>
      <w:r w:rsidRPr="003A433A">
        <w:rPr>
          <w:b/>
          <w:color w:val="2F5496" w:themeColor="accent1" w:themeShade="BF"/>
          <w:sz w:val="38"/>
          <w:szCs w:val="38"/>
        </w:rPr>
        <w:t>KIT di riuso Fase C – Gestione a regime della buona pratica</w:t>
      </w:r>
    </w:p>
    <w:p w14:paraId="6C7E34F5" w14:textId="77777777" w:rsidR="003A433A" w:rsidRPr="003A433A" w:rsidRDefault="003A433A" w:rsidP="003A433A">
      <w:pPr>
        <w:spacing w:line="240" w:lineRule="auto"/>
        <w:ind w:left="567"/>
        <w:jc w:val="left"/>
        <w:rPr>
          <w:b/>
          <w:color w:val="2F5496" w:themeColor="accent1" w:themeShade="BF"/>
          <w:sz w:val="36"/>
          <w:szCs w:val="48"/>
          <w:u w:val="single"/>
        </w:rPr>
      </w:pPr>
      <w:r w:rsidRPr="003A433A">
        <w:rPr>
          <w:b/>
          <w:color w:val="2F5496" w:themeColor="accent1" w:themeShade="BF"/>
          <w:sz w:val="36"/>
          <w:szCs w:val="48"/>
          <w:u w:val="single"/>
        </w:rPr>
        <w:t>C4. Strumenti amministrativi</w:t>
      </w:r>
    </w:p>
    <w:p w14:paraId="40C28314" w14:textId="77777777" w:rsidR="003A433A" w:rsidRPr="003A433A" w:rsidRDefault="003A433A" w:rsidP="003A433A">
      <w:pPr>
        <w:spacing w:line="240" w:lineRule="auto"/>
        <w:ind w:left="567"/>
        <w:jc w:val="left"/>
        <w:rPr>
          <w:b/>
          <w:color w:val="2F5496" w:themeColor="accent1" w:themeShade="BF"/>
          <w:sz w:val="28"/>
          <w:szCs w:val="48"/>
        </w:rPr>
      </w:pPr>
      <w:r w:rsidRPr="003A433A">
        <w:rPr>
          <w:b/>
          <w:color w:val="2F5496" w:themeColor="accent1" w:themeShade="BF"/>
          <w:sz w:val="28"/>
          <w:szCs w:val="48"/>
        </w:rPr>
        <w:t>C4.1 Procedure di stabilizzazione della gestione per la buona pratica</w:t>
      </w:r>
    </w:p>
    <w:p w14:paraId="012B7BA6" w14:textId="77777777" w:rsidR="003A433A" w:rsidRPr="003A433A" w:rsidRDefault="003A433A" w:rsidP="003A433A">
      <w:pPr>
        <w:spacing w:line="240" w:lineRule="auto"/>
        <w:ind w:left="567"/>
        <w:jc w:val="left"/>
        <w:rPr>
          <w:b/>
          <w:color w:val="2F5496" w:themeColor="accent1" w:themeShade="BF"/>
          <w:sz w:val="28"/>
          <w:szCs w:val="48"/>
        </w:rPr>
      </w:pPr>
      <w:r w:rsidRPr="003A433A">
        <w:rPr>
          <w:b/>
          <w:color w:val="2F5496" w:themeColor="accent1" w:themeShade="BF"/>
          <w:sz w:val="28"/>
          <w:szCs w:val="48"/>
        </w:rPr>
        <w:t>C4.2 Documenti e prassi di supporto amministrativo</w:t>
      </w:r>
    </w:p>
    <w:p w14:paraId="7C333990" w14:textId="77777777" w:rsidR="003A433A" w:rsidRPr="003A433A" w:rsidRDefault="003A433A" w:rsidP="003A433A">
      <w:pPr>
        <w:spacing w:line="240" w:lineRule="auto"/>
        <w:ind w:left="567"/>
        <w:jc w:val="left"/>
        <w:rPr>
          <w:b/>
          <w:color w:val="2F5496" w:themeColor="accent1" w:themeShade="BF"/>
          <w:sz w:val="40"/>
          <w:szCs w:val="48"/>
        </w:rPr>
      </w:pPr>
    </w:p>
    <w:p w14:paraId="5434343C" w14:textId="77777777" w:rsidR="003A433A" w:rsidRPr="003A433A" w:rsidRDefault="003A433A" w:rsidP="003A433A">
      <w:pPr>
        <w:spacing w:line="240" w:lineRule="auto"/>
        <w:ind w:left="567"/>
        <w:jc w:val="left"/>
        <w:rPr>
          <w:b/>
          <w:color w:val="2F5496" w:themeColor="accent1" w:themeShade="BF"/>
          <w:sz w:val="40"/>
          <w:szCs w:val="48"/>
        </w:rPr>
      </w:pPr>
    </w:p>
    <w:p w14:paraId="71C4CEF7" w14:textId="77777777" w:rsidR="003A433A" w:rsidRDefault="003A433A" w:rsidP="003A433A">
      <w:pPr>
        <w:spacing w:line="240" w:lineRule="auto"/>
        <w:ind w:left="567"/>
      </w:pPr>
      <w:r>
        <w:t>Data rilascio: 22/06/2020</w:t>
      </w:r>
    </w:p>
    <w:p w14:paraId="2644CC86" w14:textId="77777777" w:rsidR="003A433A" w:rsidRDefault="003A433A" w:rsidP="003A433A">
      <w:pPr>
        <w:spacing w:line="240" w:lineRule="auto"/>
        <w:ind w:left="567"/>
      </w:pPr>
      <w:r>
        <w:t>Versione: 1.0</w:t>
      </w:r>
    </w:p>
    <w:p w14:paraId="3866EEA5" w14:textId="77777777" w:rsidR="003A433A" w:rsidRPr="000E590D" w:rsidRDefault="003A433A" w:rsidP="003A433A">
      <w:pPr>
        <w:spacing w:line="240" w:lineRule="auto"/>
        <w:ind w:left="567"/>
      </w:pPr>
      <w:r>
        <w:t>Ultima revisione: 30/09/2020</w:t>
      </w:r>
    </w:p>
    <w:p w14:paraId="65EA0DE1" w14:textId="77777777" w:rsidR="003F1673" w:rsidRDefault="003F1673" w:rsidP="003F1673">
      <w:r>
        <w:br w:type="page"/>
      </w:r>
    </w:p>
    <w:p w14:paraId="5F2355AA" w14:textId="77777777" w:rsidR="003F1673" w:rsidRDefault="003F1673" w:rsidP="003F1673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699A4E4C" w14:textId="77777777" w:rsidR="003F1673" w:rsidRPr="004A51E0" w:rsidRDefault="003F1673" w:rsidP="003F1673">
          <w:pPr>
            <w:pStyle w:val="Titolosommario"/>
          </w:pPr>
          <w:r w:rsidRPr="004A51E0">
            <w:t>Sommario</w:t>
          </w:r>
        </w:p>
        <w:p w14:paraId="43D81BE4" w14:textId="33AEA262" w:rsidR="003A433A" w:rsidRDefault="003F167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6683" w:history="1">
            <w:r w:rsidR="003A433A" w:rsidRPr="00835DFE">
              <w:rPr>
                <w:rStyle w:val="Collegamentoipertestuale"/>
                <w:noProof/>
              </w:rPr>
              <w:t>Premessa</w:t>
            </w:r>
            <w:r w:rsidR="003A433A">
              <w:rPr>
                <w:noProof/>
                <w:webHidden/>
              </w:rPr>
              <w:tab/>
            </w:r>
            <w:r w:rsidR="003A433A">
              <w:rPr>
                <w:noProof/>
                <w:webHidden/>
              </w:rPr>
              <w:fldChar w:fldCharType="begin"/>
            </w:r>
            <w:r w:rsidR="003A433A">
              <w:rPr>
                <w:noProof/>
                <w:webHidden/>
              </w:rPr>
              <w:instrText xml:space="preserve"> PAGEREF _Toc52366683 \h </w:instrText>
            </w:r>
            <w:r w:rsidR="003A433A">
              <w:rPr>
                <w:noProof/>
                <w:webHidden/>
              </w:rPr>
            </w:r>
            <w:r w:rsidR="003A433A">
              <w:rPr>
                <w:noProof/>
                <w:webHidden/>
              </w:rPr>
              <w:fldChar w:fldCharType="separate"/>
            </w:r>
            <w:r w:rsidR="003A433A">
              <w:rPr>
                <w:noProof/>
                <w:webHidden/>
              </w:rPr>
              <w:t>2</w:t>
            </w:r>
            <w:r w:rsidR="003A433A">
              <w:rPr>
                <w:noProof/>
                <w:webHidden/>
              </w:rPr>
              <w:fldChar w:fldCharType="end"/>
            </w:r>
          </w:hyperlink>
        </w:p>
        <w:p w14:paraId="54B2D889" w14:textId="6B5BC815" w:rsidR="003A433A" w:rsidRDefault="005C645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2366684" w:history="1">
            <w:r w:rsidR="003A433A" w:rsidRPr="00835DFE">
              <w:rPr>
                <w:rStyle w:val="Collegamentoipertestuale"/>
                <w:noProof/>
              </w:rPr>
              <w:t>1.</w:t>
            </w:r>
            <w:r w:rsidR="003A433A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A433A" w:rsidRPr="00835DFE">
              <w:rPr>
                <w:rStyle w:val="Collegamentoipertestuale"/>
                <w:noProof/>
              </w:rPr>
              <w:t>Procedure per stabilizzazione della buona pratica nel riusante</w:t>
            </w:r>
            <w:r w:rsidR="003A433A">
              <w:rPr>
                <w:noProof/>
                <w:webHidden/>
              </w:rPr>
              <w:tab/>
            </w:r>
            <w:r w:rsidR="003A433A">
              <w:rPr>
                <w:noProof/>
                <w:webHidden/>
              </w:rPr>
              <w:fldChar w:fldCharType="begin"/>
            </w:r>
            <w:r w:rsidR="003A433A">
              <w:rPr>
                <w:noProof/>
                <w:webHidden/>
              </w:rPr>
              <w:instrText xml:space="preserve"> PAGEREF _Toc52366684 \h </w:instrText>
            </w:r>
            <w:r w:rsidR="003A433A">
              <w:rPr>
                <w:noProof/>
                <w:webHidden/>
              </w:rPr>
            </w:r>
            <w:r w:rsidR="003A433A">
              <w:rPr>
                <w:noProof/>
                <w:webHidden/>
              </w:rPr>
              <w:fldChar w:fldCharType="separate"/>
            </w:r>
            <w:r w:rsidR="003A433A">
              <w:rPr>
                <w:noProof/>
                <w:webHidden/>
              </w:rPr>
              <w:t>2</w:t>
            </w:r>
            <w:r w:rsidR="003A433A">
              <w:rPr>
                <w:noProof/>
                <w:webHidden/>
              </w:rPr>
              <w:fldChar w:fldCharType="end"/>
            </w:r>
          </w:hyperlink>
        </w:p>
        <w:p w14:paraId="6C29F062" w14:textId="0D8DF2B1" w:rsidR="003A433A" w:rsidRDefault="005C645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2366685" w:history="1">
            <w:r w:rsidR="003A433A" w:rsidRPr="00835DFE">
              <w:rPr>
                <w:rStyle w:val="Collegamentoipertestuale"/>
                <w:noProof/>
              </w:rPr>
              <w:t>1.1.</w:t>
            </w:r>
            <w:r w:rsidR="003A433A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3A433A" w:rsidRPr="00835DFE">
              <w:rPr>
                <w:rStyle w:val="Collegamentoipertestuale"/>
                <w:noProof/>
              </w:rPr>
              <w:t>Consolidamento della gestione dei servizi di SIgeSS</w:t>
            </w:r>
            <w:r w:rsidR="003A433A">
              <w:rPr>
                <w:noProof/>
                <w:webHidden/>
              </w:rPr>
              <w:tab/>
            </w:r>
            <w:r w:rsidR="003A433A">
              <w:rPr>
                <w:noProof/>
                <w:webHidden/>
              </w:rPr>
              <w:fldChar w:fldCharType="begin"/>
            </w:r>
            <w:r w:rsidR="003A433A">
              <w:rPr>
                <w:noProof/>
                <w:webHidden/>
              </w:rPr>
              <w:instrText xml:space="preserve"> PAGEREF _Toc52366685 \h </w:instrText>
            </w:r>
            <w:r w:rsidR="003A433A">
              <w:rPr>
                <w:noProof/>
                <w:webHidden/>
              </w:rPr>
            </w:r>
            <w:r w:rsidR="003A433A">
              <w:rPr>
                <w:noProof/>
                <w:webHidden/>
              </w:rPr>
              <w:fldChar w:fldCharType="separate"/>
            </w:r>
            <w:r w:rsidR="003A433A">
              <w:rPr>
                <w:noProof/>
                <w:webHidden/>
              </w:rPr>
              <w:t>2</w:t>
            </w:r>
            <w:r w:rsidR="003A433A">
              <w:rPr>
                <w:noProof/>
                <w:webHidden/>
              </w:rPr>
              <w:fldChar w:fldCharType="end"/>
            </w:r>
          </w:hyperlink>
        </w:p>
        <w:p w14:paraId="1FF7E008" w14:textId="23D9D5BB" w:rsidR="003A433A" w:rsidRDefault="005C645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2366686" w:history="1">
            <w:r w:rsidR="003A433A" w:rsidRPr="00835DFE">
              <w:rPr>
                <w:rStyle w:val="Collegamentoipertestuale"/>
                <w:noProof/>
              </w:rPr>
              <w:t>2.</w:t>
            </w:r>
            <w:r w:rsidR="003A433A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A433A" w:rsidRPr="00835DFE">
              <w:rPr>
                <w:rStyle w:val="Collegamentoipertestuale"/>
                <w:noProof/>
              </w:rPr>
              <w:t>Documenti di supporto agli atti amministrativi</w:t>
            </w:r>
            <w:r w:rsidR="003A433A">
              <w:rPr>
                <w:noProof/>
                <w:webHidden/>
              </w:rPr>
              <w:tab/>
            </w:r>
            <w:r w:rsidR="003A433A">
              <w:rPr>
                <w:noProof/>
                <w:webHidden/>
              </w:rPr>
              <w:fldChar w:fldCharType="begin"/>
            </w:r>
            <w:r w:rsidR="003A433A">
              <w:rPr>
                <w:noProof/>
                <w:webHidden/>
              </w:rPr>
              <w:instrText xml:space="preserve"> PAGEREF _Toc52366686 \h </w:instrText>
            </w:r>
            <w:r w:rsidR="003A433A">
              <w:rPr>
                <w:noProof/>
                <w:webHidden/>
              </w:rPr>
            </w:r>
            <w:r w:rsidR="003A433A">
              <w:rPr>
                <w:noProof/>
                <w:webHidden/>
              </w:rPr>
              <w:fldChar w:fldCharType="separate"/>
            </w:r>
            <w:r w:rsidR="003A433A">
              <w:rPr>
                <w:noProof/>
                <w:webHidden/>
              </w:rPr>
              <w:t>4</w:t>
            </w:r>
            <w:r w:rsidR="003A433A">
              <w:rPr>
                <w:noProof/>
                <w:webHidden/>
              </w:rPr>
              <w:fldChar w:fldCharType="end"/>
            </w:r>
          </w:hyperlink>
        </w:p>
        <w:p w14:paraId="035A5346" w14:textId="171EEDF5" w:rsidR="003A433A" w:rsidRDefault="005C645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2366687" w:history="1">
            <w:r w:rsidR="003A433A" w:rsidRPr="00835DFE">
              <w:rPr>
                <w:rStyle w:val="Collegamentoipertestuale"/>
                <w:noProof/>
              </w:rPr>
              <w:t>3.</w:t>
            </w:r>
            <w:r w:rsidR="003A433A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A433A" w:rsidRPr="00835DFE">
              <w:rPr>
                <w:rStyle w:val="Collegamentoipertestuale"/>
                <w:noProof/>
              </w:rPr>
              <w:t>Elenco dei soggetti che hanno operato sulla buona pratica</w:t>
            </w:r>
            <w:r w:rsidR="003A433A">
              <w:rPr>
                <w:noProof/>
                <w:webHidden/>
              </w:rPr>
              <w:tab/>
            </w:r>
            <w:r w:rsidR="003A433A">
              <w:rPr>
                <w:noProof/>
                <w:webHidden/>
              </w:rPr>
              <w:fldChar w:fldCharType="begin"/>
            </w:r>
            <w:r w:rsidR="003A433A">
              <w:rPr>
                <w:noProof/>
                <w:webHidden/>
              </w:rPr>
              <w:instrText xml:space="preserve"> PAGEREF _Toc52366687 \h </w:instrText>
            </w:r>
            <w:r w:rsidR="003A433A">
              <w:rPr>
                <w:noProof/>
                <w:webHidden/>
              </w:rPr>
            </w:r>
            <w:r w:rsidR="003A433A">
              <w:rPr>
                <w:noProof/>
                <w:webHidden/>
              </w:rPr>
              <w:fldChar w:fldCharType="separate"/>
            </w:r>
            <w:r w:rsidR="003A433A">
              <w:rPr>
                <w:noProof/>
                <w:webHidden/>
              </w:rPr>
              <w:t>6</w:t>
            </w:r>
            <w:r w:rsidR="003A433A">
              <w:rPr>
                <w:noProof/>
                <w:webHidden/>
              </w:rPr>
              <w:fldChar w:fldCharType="end"/>
            </w:r>
          </w:hyperlink>
        </w:p>
        <w:p w14:paraId="6EE8F03D" w14:textId="3B395908" w:rsidR="003F1673" w:rsidRDefault="003F1673" w:rsidP="003F1673">
          <w:r>
            <w:rPr>
              <w:b/>
              <w:bCs/>
            </w:rPr>
            <w:fldChar w:fldCharType="end"/>
          </w:r>
        </w:p>
      </w:sdtContent>
    </w:sdt>
    <w:p w14:paraId="535B8DD4" w14:textId="7A5CEE8E" w:rsidR="003F1673" w:rsidRDefault="003F1673" w:rsidP="003F1673"/>
    <w:p w14:paraId="5A38B70B" w14:textId="4CD30BC5" w:rsidR="003F1673" w:rsidRDefault="003F1673" w:rsidP="003F1673"/>
    <w:p w14:paraId="5777582F" w14:textId="77777777" w:rsidR="003F1673" w:rsidRDefault="003F1673" w:rsidP="003F1673"/>
    <w:p w14:paraId="03540AEA" w14:textId="4A336416" w:rsidR="003F1673" w:rsidRDefault="003F1673">
      <w:pPr>
        <w:spacing w:after="160"/>
        <w:jc w:val="left"/>
      </w:pPr>
      <w:r>
        <w:br w:type="page"/>
      </w:r>
    </w:p>
    <w:p w14:paraId="3646BB62" w14:textId="77777777" w:rsidR="003A433A" w:rsidRPr="001376B7" w:rsidRDefault="003A433A" w:rsidP="003A433A">
      <w:pPr>
        <w:pStyle w:val="Titolo1"/>
        <w:spacing w:after="240"/>
      </w:pPr>
      <w:bookmarkStart w:id="0" w:name="_Toc52362157"/>
      <w:bookmarkStart w:id="1" w:name="_Toc52366683"/>
      <w:r w:rsidRPr="001376B7">
        <w:lastRenderedPageBreak/>
        <w:t>Premessa</w:t>
      </w:r>
      <w:bookmarkEnd w:id="0"/>
      <w:bookmarkEnd w:id="1"/>
    </w:p>
    <w:p w14:paraId="528F60FD" w14:textId="77777777" w:rsidR="003A433A" w:rsidRDefault="003A433A" w:rsidP="00522778">
      <w:r>
        <w:t>Il presente documento raccoglie g</w:t>
      </w:r>
      <w:r w:rsidRPr="0047512E">
        <w:t xml:space="preserve">li </w:t>
      </w:r>
      <w:r w:rsidRPr="0047512E">
        <w:rPr>
          <w:b/>
        </w:rPr>
        <w:t xml:space="preserve">strumenti </w:t>
      </w:r>
      <w:r>
        <w:rPr>
          <w:b/>
        </w:rPr>
        <w:t>amministrativi</w:t>
      </w:r>
      <w:r w:rsidRPr="0047512E">
        <w:rPr>
          <w:b/>
        </w:rPr>
        <w:t xml:space="preserve"> del kit di riuso per la fase </w:t>
      </w:r>
      <w:r>
        <w:rPr>
          <w:b/>
        </w:rPr>
        <w:t>C</w:t>
      </w:r>
      <w:r>
        <w:t xml:space="preserve"> – Gestione a regime </w:t>
      </w:r>
      <w:r w:rsidRPr="00F532FE">
        <w:t>della buona pratica</w:t>
      </w:r>
      <w:r>
        <w:t xml:space="preserve">. </w:t>
      </w:r>
      <w:bookmarkStart w:id="2" w:name="_Hlk532207513"/>
      <w:r>
        <w:t>Gli strumenti amministrativi, come previsto dall’Avviso OCPA2020</w:t>
      </w:r>
      <w:r>
        <w:rPr>
          <w:rStyle w:val="Rimandonotaapidipagina"/>
        </w:rPr>
        <w:footnoteReference w:id="1"/>
      </w:r>
      <w:r>
        <w:t>, hanno lo scopo di fornire al riusante una serie di m</w:t>
      </w:r>
      <w:r w:rsidRPr="00F51E1D">
        <w:t xml:space="preserve">odelli di </w:t>
      </w:r>
      <w:r>
        <w:t>a</w:t>
      </w:r>
      <w:r w:rsidRPr="00F51E1D">
        <w:t xml:space="preserve">tti amministrativi </w:t>
      </w:r>
      <w:r>
        <w:t>necessari per la gestione a regime della buona</w:t>
      </w:r>
      <w:r w:rsidRPr="00F51E1D">
        <w:t xml:space="preserve"> pratica</w:t>
      </w:r>
      <w:r>
        <w:t>.</w:t>
      </w:r>
    </w:p>
    <w:p w14:paraId="6188A133" w14:textId="77777777" w:rsidR="003A433A" w:rsidRPr="000564A9" w:rsidRDefault="003A433A" w:rsidP="003A433A"/>
    <w:p w14:paraId="519D12D1" w14:textId="77777777" w:rsidR="003A433A" w:rsidRDefault="003A433A" w:rsidP="003A433A">
      <w:pPr>
        <w:pStyle w:val="Titolo2"/>
      </w:pPr>
      <w:bookmarkStart w:id="4" w:name="_Toc52362158"/>
      <w:bookmarkStart w:id="5" w:name="_Toc52366684"/>
      <w:bookmarkEnd w:id="2"/>
      <w:r w:rsidRPr="002602AA">
        <w:t xml:space="preserve">Procedure per </w:t>
      </w:r>
      <w:r>
        <w:t>stabilizzazione della b</w:t>
      </w:r>
      <w:r w:rsidRPr="002602AA">
        <w:t>uona pratica</w:t>
      </w:r>
      <w:r>
        <w:t xml:space="preserve"> nel riusante</w:t>
      </w:r>
      <w:bookmarkEnd w:id="4"/>
      <w:bookmarkEnd w:id="5"/>
    </w:p>
    <w:p w14:paraId="11E7CE58" w14:textId="77777777" w:rsidR="003A433A" w:rsidRDefault="003A433A" w:rsidP="003A433A">
      <w:r>
        <w:t xml:space="preserve">In questa fase il tema è la </w:t>
      </w:r>
      <w:r w:rsidRPr="00D473B8">
        <w:t>formalizzazione</w:t>
      </w:r>
      <w:r>
        <w:t xml:space="preserve"> a regime della buona pratica attraverso la individuazione delle componenti da stabilizzare e i processi relativi garanzia operativa da assicurare.</w:t>
      </w:r>
    </w:p>
    <w:p w14:paraId="04E3C776" w14:textId="77777777" w:rsidR="003A433A" w:rsidRDefault="003A433A" w:rsidP="003A433A">
      <w:r>
        <w:t>Il primo punto da considerare è quali sono i componenti di servizio da conferire all’interno dell’Amministrazione e quali acquisire all’esterno o nella modalità di ingresso nella Comunità del Cedente o attraverso le pratiche di mercato.</w:t>
      </w:r>
    </w:p>
    <w:p w14:paraId="3167A3E7" w14:textId="77777777" w:rsidR="003A433A" w:rsidRDefault="003A433A" w:rsidP="003A433A">
      <w:r>
        <w:t>Queste scelte sono già state individuate e descritte negli allegati “gestionale”, “Organizzativo” e “Tecnologico”, per quanto riguarda le relative problematiche di tema i risvolti operativi conseguenti.</w:t>
      </w:r>
    </w:p>
    <w:p w14:paraId="7007AAEF" w14:textId="77777777" w:rsidR="003A433A" w:rsidRDefault="003A433A" w:rsidP="003A433A">
      <w:r>
        <w:t>Nella sezione “Amministrativa” si identificano le procedure adottate per dare corso a questi risvolti operativi, necessari per assicurare la gestione a regime della buona pratica e individuare le problematiche di specie.</w:t>
      </w:r>
    </w:p>
    <w:p w14:paraId="713580BE" w14:textId="77777777" w:rsidR="003A433A" w:rsidRDefault="003A433A" w:rsidP="003A433A"/>
    <w:p w14:paraId="2C98E4D9" w14:textId="77777777" w:rsidR="003A433A" w:rsidRDefault="003A433A" w:rsidP="003A433A">
      <w:pPr>
        <w:pStyle w:val="Titolo3"/>
      </w:pPr>
      <w:bookmarkStart w:id="6" w:name="_Toc52362159"/>
      <w:bookmarkStart w:id="7" w:name="_Toc52366685"/>
      <w:r>
        <w:t>C</w:t>
      </w:r>
      <w:r w:rsidRPr="00DC0B4C">
        <w:t xml:space="preserve">onsolidamento </w:t>
      </w:r>
      <w:r>
        <w:t xml:space="preserve">della gestione dei servizi di </w:t>
      </w:r>
      <w:proofErr w:type="spellStart"/>
      <w:r>
        <w:t>SIgeSS</w:t>
      </w:r>
      <w:bookmarkEnd w:id="6"/>
      <w:bookmarkEnd w:id="7"/>
      <w:proofErr w:type="spellEnd"/>
    </w:p>
    <w:p w14:paraId="00901AFF" w14:textId="77777777" w:rsidR="003A433A" w:rsidRDefault="003A433A" w:rsidP="003A433A">
      <w:r>
        <w:t xml:space="preserve">Questo vuol dire affrontare i procedimenti volti a </w:t>
      </w:r>
      <w:r w:rsidRPr="006418D7">
        <w:t>consolida</w:t>
      </w:r>
      <w:r>
        <w:t xml:space="preserve">re </w:t>
      </w:r>
      <w:r w:rsidRPr="006418D7">
        <w:t>i servizi</w:t>
      </w:r>
      <w:r>
        <w:t>, le</w:t>
      </w:r>
      <w:r w:rsidRPr="006418D7">
        <w:t xml:space="preserve"> risorse infrastrutturali tecnologiche e </w:t>
      </w:r>
      <w:r>
        <w:t xml:space="preserve">definire le </w:t>
      </w:r>
      <w:r w:rsidRPr="006418D7">
        <w:t>indicazion</w:t>
      </w:r>
      <w:r>
        <w:t xml:space="preserve">i e le </w:t>
      </w:r>
      <w:r w:rsidRPr="006418D7">
        <w:t>modalità di acquisizione (realizzazione in proprio, richiesta al mercato dei provider, accordi istituzionali, richiesta alla Comunità di pratica del riuso. Altro)</w:t>
      </w:r>
    </w:p>
    <w:p w14:paraId="33686B06" w14:textId="77777777" w:rsidR="003A433A" w:rsidRDefault="003A433A" w:rsidP="003A433A">
      <w:r>
        <w:t>Relativamente a questi contenuti Le Amministrazioni riusanti hanno operato individuando le opzioni amministrative consentita per le relative conseguenze procedurali (Vedi documento KIT C1):</w:t>
      </w:r>
    </w:p>
    <w:p w14:paraId="47DE9C79" w14:textId="77777777" w:rsidR="003A433A" w:rsidRDefault="003A433A" w:rsidP="003A433A"/>
    <w:tbl>
      <w:tblPr>
        <w:tblStyle w:val="Tabellagriglia1chiara"/>
        <w:tblW w:w="4925" w:type="pct"/>
        <w:tblLook w:val="0420" w:firstRow="1" w:lastRow="0" w:firstColumn="0" w:lastColumn="0" w:noHBand="0" w:noVBand="1"/>
      </w:tblPr>
      <w:tblGrid>
        <w:gridCol w:w="3706"/>
        <w:gridCol w:w="2853"/>
        <w:gridCol w:w="2925"/>
      </w:tblGrid>
      <w:tr w:rsidR="003A433A" w:rsidRPr="00462423" w14:paraId="5BF16C69" w14:textId="77777777" w:rsidTr="0052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954" w:type="pct"/>
            <w:vMerge w:val="restart"/>
            <w:vAlign w:val="center"/>
            <w:hideMark/>
          </w:tcPr>
          <w:p w14:paraId="4225A463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Necessità di gestione</w:t>
            </w:r>
          </w:p>
        </w:tc>
        <w:tc>
          <w:tcPr>
            <w:tcW w:w="1504" w:type="pct"/>
            <w:vMerge w:val="restart"/>
            <w:vAlign w:val="center"/>
            <w:hideMark/>
          </w:tcPr>
          <w:p w14:paraId="392044A1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Scelta possibile dell’attore della soluzione</w:t>
            </w:r>
          </w:p>
        </w:tc>
        <w:tc>
          <w:tcPr>
            <w:tcW w:w="1542" w:type="pct"/>
            <w:vMerge w:val="restart"/>
            <w:vAlign w:val="center"/>
            <w:hideMark/>
          </w:tcPr>
          <w:p w14:paraId="25F5A616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szCs w:val="20"/>
                <w:lang w:eastAsia="it-IT"/>
              </w:rPr>
            </w:pPr>
            <w:r>
              <w:rPr>
                <w:rFonts w:cstheme="majorHAnsi"/>
                <w:szCs w:val="20"/>
                <w:lang w:eastAsia="it-IT"/>
              </w:rPr>
              <w:t>P</w:t>
            </w:r>
            <w:r w:rsidRPr="00E84E6D">
              <w:rPr>
                <w:rFonts w:cstheme="majorHAnsi"/>
                <w:szCs w:val="20"/>
                <w:lang w:eastAsia="it-IT"/>
              </w:rPr>
              <w:t>rocedura Amministrativa necessaria</w:t>
            </w:r>
          </w:p>
        </w:tc>
      </w:tr>
      <w:tr w:rsidR="003A433A" w:rsidRPr="00462423" w14:paraId="22FB4910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57D8F0D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389CCCF0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726EE2A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5FB7D494" w14:textId="77777777" w:rsidTr="00522778">
        <w:trPr>
          <w:cantSplit/>
          <w:trHeight w:val="450"/>
        </w:trPr>
        <w:tc>
          <w:tcPr>
            <w:tcW w:w="1954" w:type="pct"/>
            <w:vMerge w:val="restart"/>
            <w:hideMark/>
          </w:tcPr>
          <w:p w14:paraId="1D2EBD7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Conferimento Servizio di Assistenza tecnico Sistemistica dell’infrastruttura ospitante SaaS (Cloud o ASP)</w:t>
            </w:r>
          </w:p>
        </w:tc>
        <w:tc>
          <w:tcPr>
            <w:tcW w:w="1504" w:type="pct"/>
            <w:vMerge w:val="restart"/>
            <w:hideMark/>
          </w:tcPr>
          <w:p w14:paraId="252718C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CED Ente</w:t>
            </w:r>
          </w:p>
          <w:p w14:paraId="67ED897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Fornitore Interno</w:t>
            </w:r>
          </w:p>
          <w:p w14:paraId="1EC0776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 Fornitore esterno</w:t>
            </w:r>
          </w:p>
          <w:p w14:paraId="58B1489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4. Centro di Competenza P.A.</w:t>
            </w:r>
          </w:p>
        </w:tc>
        <w:tc>
          <w:tcPr>
            <w:tcW w:w="1542" w:type="pct"/>
            <w:vMerge w:val="restart"/>
            <w:hideMark/>
          </w:tcPr>
          <w:p w14:paraId="243B9098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Conferimento nel piano di gestione</w:t>
            </w:r>
          </w:p>
          <w:p w14:paraId="1C26DDB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Estensione contratto di fornitura</w:t>
            </w:r>
          </w:p>
          <w:p w14:paraId="1A14FF7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 Gara di affidamento gestione</w:t>
            </w:r>
          </w:p>
          <w:p w14:paraId="329A2CDC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4. Accordo in convenzione P.A.</w:t>
            </w:r>
          </w:p>
        </w:tc>
      </w:tr>
      <w:tr w:rsidR="003A433A" w:rsidRPr="00462423" w14:paraId="76394E79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2A6317B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3692B608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355E1AD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7356CD8D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0F846F0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66A3DE6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37989347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388BDB16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6418945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1E0043E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0B39840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095044E3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6860B833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61877B3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258F663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303F0A13" w14:textId="77777777" w:rsidTr="00522778">
        <w:trPr>
          <w:cantSplit/>
          <w:trHeight w:val="450"/>
        </w:trPr>
        <w:tc>
          <w:tcPr>
            <w:tcW w:w="1954" w:type="pct"/>
            <w:vMerge w:val="restart"/>
            <w:hideMark/>
          </w:tcPr>
          <w:p w14:paraId="676F7F3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Manutenzione Correttiva e adeguativa</w:t>
            </w:r>
          </w:p>
        </w:tc>
        <w:tc>
          <w:tcPr>
            <w:tcW w:w="1504" w:type="pct"/>
            <w:vMerge w:val="restart"/>
            <w:hideMark/>
          </w:tcPr>
          <w:p w14:paraId="3B6F8CF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Fornitore esterno</w:t>
            </w:r>
          </w:p>
          <w:p w14:paraId="418087F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2. Laboratorio Comunità </w:t>
            </w:r>
            <w:proofErr w:type="spellStart"/>
            <w:r w:rsidRPr="00E84E6D">
              <w:rPr>
                <w:rFonts w:cstheme="majorHAnsi"/>
                <w:szCs w:val="20"/>
                <w:lang w:eastAsia="it-IT"/>
              </w:rPr>
              <w:t>SIgeSS</w:t>
            </w:r>
            <w:proofErr w:type="spellEnd"/>
          </w:p>
        </w:tc>
        <w:tc>
          <w:tcPr>
            <w:tcW w:w="1542" w:type="pct"/>
            <w:vMerge w:val="restart"/>
            <w:hideMark/>
          </w:tcPr>
          <w:p w14:paraId="7AEE236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 Gara di affidamento gestione</w:t>
            </w:r>
          </w:p>
          <w:p w14:paraId="1CD19B4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 Accordo in convenzione</w:t>
            </w:r>
          </w:p>
        </w:tc>
      </w:tr>
      <w:tr w:rsidR="003A433A" w:rsidRPr="00462423" w14:paraId="18634768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7D724A7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24A0006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293CB11C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567A7B6F" w14:textId="77777777" w:rsidTr="00522778">
        <w:trPr>
          <w:cantSplit/>
          <w:trHeight w:val="450"/>
        </w:trPr>
        <w:tc>
          <w:tcPr>
            <w:tcW w:w="1954" w:type="pct"/>
            <w:vMerge/>
            <w:hideMark/>
          </w:tcPr>
          <w:p w14:paraId="33B71828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04" w:type="pct"/>
            <w:vMerge/>
            <w:hideMark/>
          </w:tcPr>
          <w:p w14:paraId="122672E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  <w:tc>
          <w:tcPr>
            <w:tcW w:w="1542" w:type="pct"/>
            <w:vMerge/>
            <w:hideMark/>
          </w:tcPr>
          <w:p w14:paraId="6813B10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</w:p>
        </w:tc>
      </w:tr>
      <w:tr w:rsidR="003A433A" w:rsidRPr="00462423" w14:paraId="63B3E2C1" w14:textId="77777777" w:rsidTr="00522778">
        <w:trPr>
          <w:cantSplit/>
        </w:trPr>
        <w:tc>
          <w:tcPr>
            <w:tcW w:w="1954" w:type="pct"/>
            <w:hideMark/>
          </w:tcPr>
          <w:p w14:paraId="33DE25C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Assistenza applicativa/funzionale degli uffici dell’Ente</w:t>
            </w:r>
          </w:p>
        </w:tc>
        <w:tc>
          <w:tcPr>
            <w:tcW w:w="1504" w:type="pct"/>
            <w:hideMark/>
          </w:tcPr>
          <w:p w14:paraId="6C5BC53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Ufficio Ente</w:t>
            </w:r>
          </w:p>
          <w:p w14:paraId="17AAAAB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Fornitore esterno</w:t>
            </w:r>
          </w:p>
          <w:p w14:paraId="096454E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3. Laboratorio Comunità </w:t>
            </w:r>
            <w:proofErr w:type="spellStart"/>
            <w:r w:rsidRPr="00E84E6D">
              <w:rPr>
                <w:rFonts w:cstheme="majorHAnsi"/>
                <w:szCs w:val="20"/>
                <w:lang w:eastAsia="it-IT"/>
              </w:rPr>
              <w:t>SIgeSS</w:t>
            </w:r>
            <w:proofErr w:type="spellEnd"/>
          </w:p>
        </w:tc>
        <w:tc>
          <w:tcPr>
            <w:tcW w:w="0" w:type="pct"/>
            <w:hideMark/>
          </w:tcPr>
          <w:p w14:paraId="6919BF4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Conferimento organizzativo</w:t>
            </w:r>
          </w:p>
          <w:p w14:paraId="1BCC5B84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Gara affidamento gestione</w:t>
            </w:r>
          </w:p>
          <w:p w14:paraId="09DFA46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 Accordo in Convenzione P.A.</w:t>
            </w:r>
          </w:p>
        </w:tc>
      </w:tr>
      <w:tr w:rsidR="003A433A" w:rsidRPr="00462423" w14:paraId="1BEAB58F" w14:textId="77777777" w:rsidTr="00522778">
        <w:trPr>
          <w:cantSplit/>
        </w:trPr>
        <w:tc>
          <w:tcPr>
            <w:tcW w:w="1954" w:type="pct"/>
            <w:hideMark/>
          </w:tcPr>
          <w:p w14:paraId="070EFB4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Assistenza Help Desk I Livello</w:t>
            </w:r>
          </w:p>
        </w:tc>
        <w:tc>
          <w:tcPr>
            <w:tcW w:w="1504" w:type="pct"/>
            <w:hideMark/>
          </w:tcPr>
          <w:p w14:paraId="64CB961B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1.Ufficio Ente</w:t>
            </w:r>
          </w:p>
          <w:p w14:paraId="714A818B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2.Fornitore esterno</w:t>
            </w:r>
          </w:p>
          <w:p w14:paraId="52589560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3.Laboratorio Comunità </w:t>
            </w:r>
            <w:proofErr w:type="spellStart"/>
            <w:r w:rsidRPr="00E84E6D">
              <w:rPr>
                <w:rFonts w:cstheme="majorHAnsi"/>
                <w:szCs w:val="20"/>
                <w:lang w:eastAsia="it-IT"/>
              </w:rPr>
              <w:t>SIgeSS</w:t>
            </w:r>
            <w:proofErr w:type="spellEnd"/>
          </w:p>
        </w:tc>
        <w:tc>
          <w:tcPr>
            <w:tcW w:w="0" w:type="pct"/>
            <w:hideMark/>
          </w:tcPr>
          <w:p w14:paraId="2B6762A9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Conferimento organizzativo</w:t>
            </w:r>
          </w:p>
          <w:p w14:paraId="3840BE9E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Gara affidamento gestione</w:t>
            </w:r>
          </w:p>
          <w:p w14:paraId="26DD8958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 Accordo in Convenzione P.A.</w:t>
            </w:r>
          </w:p>
        </w:tc>
      </w:tr>
      <w:tr w:rsidR="003A433A" w:rsidRPr="00462423" w14:paraId="7FE1FABC" w14:textId="77777777" w:rsidTr="00522778">
        <w:trPr>
          <w:cantSplit/>
        </w:trPr>
        <w:tc>
          <w:tcPr>
            <w:tcW w:w="1954" w:type="pct"/>
            <w:hideMark/>
          </w:tcPr>
          <w:p w14:paraId="1643F87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Assistenza Help Desk II Livello</w:t>
            </w:r>
          </w:p>
        </w:tc>
        <w:tc>
          <w:tcPr>
            <w:tcW w:w="1504" w:type="pct"/>
            <w:hideMark/>
          </w:tcPr>
          <w:p w14:paraId="489F5B3F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1.Ufficio Ente</w:t>
            </w:r>
          </w:p>
          <w:p w14:paraId="247C6950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2.Fornitore esterno</w:t>
            </w:r>
          </w:p>
          <w:p w14:paraId="53E0EB57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3.Laboratorio Comunità </w:t>
            </w:r>
            <w:proofErr w:type="spellStart"/>
            <w:r w:rsidRPr="00E84E6D">
              <w:rPr>
                <w:rFonts w:cstheme="majorHAnsi"/>
                <w:szCs w:val="20"/>
                <w:lang w:eastAsia="it-IT"/>
              </w:rPr>
              <w:t>SIgeSS</w:t>
            </w:r>
            <w:proofErr w:type="spellEnd"/>
          </w:p>
        </w:tc>
        <w:tc>
          <w:tcPr>
            <w:tcW w:w="0" w:type="pct"/>
            <w:hideMark/>
          </w:tcPr>
          <w:p w14:paraId="76B15B2B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Conferimento organizzativo</w:t>
            </w:r>
          </w:p>
          <w:p w14:paraId="0D037669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Gara affidamento gestione</w:t>
            </w:r>
          </w:p>
          <w:p w14:paraId="58E2624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 Accordo in Convenzione P.A.</w:t>
            </w:r>
          </w:p>
        </w:tc>
      </w:tr>
      <w:tr w:rsidR="003A433A" w:rsidRPr="00462423" w14:paraId="197278A3" w14:textId="77777777" w:rsidTr="00522778">
        <w:trPr>
          <w:cantSplit/>
        </w:trPr>
        <w:tc>
          <w:tcPr>
            <w:tcW w:w="1954" w:type="pct"/>
            <w:hideMark/>
          </w:tcPr>
          <w:p w14:paraId="1B5D0B8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Consulenza e analisi applicativa di adeguamento</w:t>
            </w:r>
          </w:p>
        </w:tc>
        <w:tc>
          <w:tcPr>
            <w:tcW w:w="1504" w:type="pct"/>
            <w:hideMark/>
          </w:tcPr>
          <w:p w14:paraId="5B906FBE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1.CED Ente</w:t>
            </w:r>
          </w:p>
          <w:p w14:paraId="4F1BB838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2.Fornitore Interno</w:t>
            </w:r>
          </w:p>
          <w:p w14:paraId="75772145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3.Fornitore esterno</w:t>
            </w:r>
          </w:p>
          <w:p w14:paraId="7644479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4.Centro di Competenza P.A.</w:t>
            </w:r>
          </w:p>
        </w:tc>
        <w:tc>
          <w:tcPr>
            <w:tcW w:w="0" w:type="pct"/>
            <w:hideMark/>
          </w:tcPr>
          <w:p w14:paraId="347BE2BF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1. Conferimento nel piano di gestione</w:t>
            </w:r>
          </w:p>
          <w:p w14:paraId="0FB68059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2. Estensione contratto di fornitura</w:t>
            </w:r>
          </w:p>
          <w:p w14:paraId="67668A55" w14:textId="77777777" w:rsidR="003A433A" w:rsidRPr="00D473B8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3. Gara di affidamento gestione</w:t>
            </w:r>
          </w:p>
          <w:p w14:paraId="63D5BAF7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4. Accordo in convenzione P.A.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A433A" w:rsidRPr="00E177E3" w:rsidDel="002C2694" w14:paraId="0442FD48" w14:textId="77777777" w:rsidTr="00E84E6D">
        <w:trPr>
          <w:tblHeader/>
          <w:del w:id="8" w:author="Maurizio Piazza" w:date="2020-09-30T12:08:00Z"/>
        </w:trPr>
        <w:tc>
          <w:tcPr>
            <w:tcW w:w="4219" w:type="dxa"/>
          </w:tcPr>
          <w:p w14:paraId="578AD610" w14:textId="77777777" w:rsidR="003A433A" w:rsidRPr="00E84E6D" w:rsidRDefault="003A433A" w:rsidP="00E84E6D"/>
        </w:tc>
      </w:tr>
    </w:tbl>
    <w:p w14:paraId="18FB61FD" w14:textId="77777777" w:rsidR="003A433A" w:rsidRDefault="003A433A" w:rsidP="003A433A"/>
    <w:p w14:paraId="7EEAEE8A" w14:textId="77777777" w:rsidR="003A433A" w:rsidRDefault="003A433A" w:rsidP="003A433A"/>
    <w:p w14:paraId="15CE16DA" w14:textId="77777777" w:rsidR="003A433A" w:rsidRDefault="003A433A" w:rsidP="003A433A">
      <w:pPr>
        <w:spacing w:after="160"/>
        <w:jc w:val="left"/>
      </w:pPr>
      <w:r>
        <w:br w:type="page"/>
      </w:r>
    </w:p>
    <w:p w14:paraId="1E4F6045" w14:textId="77777777" w:rsidR="003A433A" w:rsidRDefault="003A433A" w:rsidP="003A433A">
      <w:pPr>
        <w:pStyle w:val="Titolo2"/>
      </w:pPr>
      <w:bookmarkStart w:id="9" w:name="_Toc52362121"/>
      <w:bookmarkStart w:id="10" w:name="_Toc52362160"/>
      <w:bookmarkStart w:id="11" w:name="_Toc52362122"/>
      <w:bookmarkStart w:id="12" w:name="_Toc52362161"/>
      <w:bookmarkStart w:id="13" w:name="_Toc43464825"/>
      <w:bookmarkStart w:id="14" w:name="_Toc52362162"/>
      <w:bookmarkStart w:id="15" w:name="_Toc52366686"/>
      <w:bookmarkEnd w:id="9"/>
      <w:bookmarkEnd w:id="10"/>
      <w:bookmarkEnd w:id="11"/>
      <w:bookmarkEnd w:id="12"/>
      <w:r>
        <w:lastRenderedPageBreak/>
        <w:t>Documenti di supporto agli atti amministrativi</w:t>
      </w:r>
      <w:bookmarkEnd w:id="13"/>
      <w:bookmarkEnd w:id="14"/>
      <w:bookmarkEnd w:id="15"/>
    </w:p>
    <w:p w14:paraId="662CFDF2" w14:textId="77777777" w:rsidR="003A433A" w:rsidRDefault="003A433A" w:rsidP="003A433A">
      <w:r>
        <w:t xml:space="preserve">Strumenti di supporto presenti nel KIT per consentire all’Ente riusante di adempiere amministrativamente ai passi di acquisizione dei servizi di assistenza e manutenzione e, se interessato, all’ingresso nella Comunità SISO di </w:t>
      </w:r>
      <w:proofErr w:type="spellStart"/>
      <w:r>
        <w:t>SIgeSS</w:t>
      </w:r>
      <w:proofErr w:type="spellEnd"/>
    </w:p>
    <w:p w14:paraId="671726AC" w14:textId="77777777" w:rsidR="003A433A" w:rsidRDefault="003A433A" w:rsidP="003A433A"/>
    <w:tbl>
      <w:tblPr>
        <w:tblW w:w="5000" w:type="pct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609"/>
        <w:gridCol w:w="3118"/>
        <w:gridCol w:w="1979"/>
        <w:gridCol w:w="922"/>
      </w:tblGrid>
      <w:tr w:rsidR="003A433A" w:rsidRPr="00135A38" w14:paraId="3742B1DE" w14:textId="77777777" w:rsidTr="00E84E6D">
        <w:trPr>
          <w:trHeight w:val="300"/>
          <w:tblHeader/>
        </w:trPr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74B0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Tipo Procedura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8CD6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Atti Bozza nel Kit di riuso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9BD2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Compilazione e/o invio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BC53" w14:textId="77777777" w:rsidR="003A433A" w:rsidRPr="00E84E6D" w:rsidRDefault="003A433A" w:rsidP="00E84E6D">
            <w:pPr>
              <w:pStyle w:val="Nessunaspaziatura"/>
              <w:jc w:val="center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Nome file</w:t>
            </w:r>
          </w:p>
        </w:tc>
      </w:tr>
      <w:tr w:rsidR="003A433A" w:rsidRPr="00135A38" w14:paraId="7EACB6A0" w14:textId="77777777" w:rsidTr="00E84E6D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E52D7" w14:textId="77777777" w:rsidR="003A433A" w:rsidRPr="00E84E6D" w:rsidRDefault="003A433A" w:rsidP="00E84E6D">
            <w:pPr>
              <w:pStyle w:val="Nessunaspaziatura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Atto per la richiesta di adesione alla Comunità di Pratica del riuso</w:t>
            </w:r>
          </w:p>
        </w:tc>
      </w:tr>
      <w:tr w:rsidR="003A433A" w:rsidRPr="00135A38" w14:paraId="2E7724A3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24F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Richiesta di adesione alla Comunità di Pratica del riuso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EA5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Lettera richiesta motivata comunità di pratica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925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478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3A1D1209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55F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Proposta di adesione alla Comunità di pratica del riuso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828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Allegato “tecnico” per la delibera di adesione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404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A51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0743CA30" w14:textId="77777777" w:rsidTr="00E84E6D">
        <w:trPr>
          <w:trHeight w:val="30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C35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Comunicazione Profilo e servizi Associato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7421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NO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08C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CDF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53DF96CE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492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Convenzione tra le Amministrazioni per la collaborazione in seno alla Comunità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38CCC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Atti Convenzioni definite con altre Amministrazioni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655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Congiunta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D440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4D9BDB45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AD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Piano investimenti annuale nel contesto della piattaforma SISO/</w:t>
            </w:r>
            <w:proofErr w:type="spellStart"/>
            <w:r w:rsidRPr="00E84E6D">
              <w:rPr>
                <w:rFonts w:cstheme="majorHAnsi"/>
                <w:szCs w:val="20"/>
                <w:lang w:eastAsia="it-IT"/>
              </w:rPr>
              <w:t>SIgess</w:t>
            </w:r>
            <w:proofErr w:type="spellEnd"/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899B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Atti allegati alle Convenzioni definite con altre Amministrazioni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784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Richiedente </w:t>
            </w:r>
            <w:r w:rsidRPr="00E84E6D">
              <w:rPr>
                <w:rFonts w:cstheme="majorHAnsi"/>
                <w:szCs w:val="20"/>
                <w:lang w:eastAsia="it-IT"/>
              </w:rPr>
              <w:br/>
              <w:t>Cedente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BB8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0D60B576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CCF1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Delibera di adesione del riusante alla Comunità di pratica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E2273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Bozza Format 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C7B01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BE6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6C60B48E" w14:textId="77777777" w:rsidTr="00E84E6D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E383F" w14:textId="77777777" w:rsidR="003A433A" w:rsidRPr="00E84E6D" w:rsidRDefault="003A433A" w:rsidP="00E84E6D">
            <w:pPr>
              <w:pStyle w:val="Nessunaspaziatura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Atti di supporto alla Selezione e affidamento Servizi Di Comunità</w:t>
            </w:r>
          </w:p>
        </w:tc>
      </w:tr>
      <w:tr w:rsidR="003A433A" w:rsidRPr="00135A38" w14:paraId="4DD166EF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AC7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Guida contenuti e servizi presenti nella Comunità di pratica SIGESS/SISO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14E4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Documenti descrittivi per tema di servizio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2497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385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6D790A3D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B12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Richiesta Servizi del Laboratorio di Comunità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7B05C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Richiesta motivata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AF6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127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5A5DFA59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AA0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Risposta del Laboratorio di Comunità con proposta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206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Atto di proposta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7A1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C0A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6C1AA875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08D7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Atto Amministrativo di accettazione della proposta 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F82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Ordine di accettazione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98DB0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8882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24F5EAC0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D8A6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Esecuzione della delibera/determina con le motivazioni di scelta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CC5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Determina di acquisizione Servizi da Comunità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ED0A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8FF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42C485D3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9BAC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Convenzione a contrarre fornitura in Convenzione art. 5 del Dlgs 50/2016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D9B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SI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3A13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Congiunta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9B88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51FC33CA" w14:textId="77777777" w:rsidTr="00E84E6D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ECC31" w14:textId="77777777" w:rsidR="003A433A" w:rsidRPr="00E84E6D" w:rsidRDefault="003A433A" w:rsidP="00E84E6D">
            <w:pPr>
              <w:pStyle w:val="Nessunaspaziatura"/>
              <w:rPr>
                <w:rFonts w:cstheme="majorHAnsi"/>
                <w:b/>
                <w:bCs/>
                <w:szCs w:val="20"/>
                <w:lang w:eastAsia="it-IT"/>
              </w:rPr>
            </w:pPr>
            <w:r w:rsidRPr="00E84E6D">
              <w:rPr>
                <w:rFonts w:cstheme="majorHAnsi"/>
                <w:b/>
                <w:bCs/>
                <w:szCs w:val="20"/>
                <w:lang w:eastAsia="it-IT"/>
              </w:rPr>
              <w:t>Atti di supporto alla designazione di un fornitore esterno</w:t>
            </w:r>
          </w:p>
        </w:tc>
      </w:tr>
      <w:tr w:rsidR="003A433A" w:rsidRPr="00135A38" w14:paraId="649EFAFB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AAD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 xml:space="preserve">Specifiche dei servizi tecnici di supporto alla gestione di </w:t>
            </w:r>
            <w:proofErr w:type="spellStart"/>
            <w:r w:rsidRPr="00E84E6D">
              <w:rPr>
                <w:rFonts w:cstheme="majorHAnsi"/>
                <w:szCs w:val="20"/>
                <w:lang w:eastAsia="it-IT"/>
              </w:rPr>
              <w:t>SIgeSS</w:t>
            </w:r>
            <w:proofErr w:type="spellEnd"/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E25B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Documenti descrittivi per tema di servizio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C9D9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6F5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77139C22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51DD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Capitolato tecnico di specifiche dei servizi richiesti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6D97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Documento descrittivo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1FA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50A6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48088C72" w14:textId="77777777" w:rsidTr="00E84E6D">
        <w:trPr>
          <w:trHeight w:val="51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CE85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Richiesta di offerta dei servizi tecnici per gestione della soluzione SIGESS/SISO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9C0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Atto di supporto a trattativa diretta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B9D4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AD7E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  <w:tr w:rsidR="003A433A" w:rsidRPr="00135A38" w14:paraId="669C598C" w14:textId="77777777" w:rsidTr="00E84E6D">
        <w:trPr>
          <w:trHeight w:val="300"/>
        </w:trPr>
        <w:tc>
          <w:tcPr>
            <w:tcW w:w="19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0CACF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Richiesta Servizi tecnici per il MEPA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0F10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Atto supporto procedura di gestione RDO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A490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Richiedente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1AA8" w14:textId="77777777" w:rsidR="003A433A" w:rsidRPr="00E84E6D" w:rsidRDefault="003A433A" w:rsidP="00E84E6D">
            <w:pPr>
              <w:pStyle w:val="Nessunaspaziatura"/>
              <w:rPr>
                <w:rFonts w:cstheme="majorHAnsi"/>
                <w:szCs w:val="20"/>
                <w:lang w:eastAsia="it-IT"/>
              </w:rPr>
            </w:pPr>
            <w:r w:rsidRPr="00E84E6D">
              <w:rPr>
                <w:rFonts w:cstheme="majorHAnsi"/>
                <w:szCs w:val="20"/>
                <w:lang w:eastAsia="it-IT"/>
              </w:rPr>
              <w:t> </w:t>
            </w:r>
          </w:p>
        </w:tc>
      </w:tr>
    </w:tbl>
    <w:p w14:paraId="17244ABF" w14:textId="77777777" w:rsidR="003A433A" w:rsidRDefault="003A433A" w:rsidP="003A433A">
      <w:pPr>
        <w:pStyle w:val="Didascalia"/>
        <w:rPr>
          <w:b/>
        </w:rPr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r>
        <w:t xml:space="preserve"> – Atti delle procedure di affidamento servizi esterni al Riusante</w:t>
      </w:r>
    </w:p>
    <w:p w14:paraId="46DBDB33" w14:textId="77777777" w:rsidR="003A433A" w:rsidRPr="00E84E6D" w:rsidRDefault="003A433A" w:rsidP="003A433A"/>
    <w:p w14:paraId="7B750D83" w14:textId="77777777" w:rsidR="003A433A" w:rsidRPr="00E84E6D" w:rsidRDefault="003A433A" w:rsidP="00522778">
      <w:pPr>
        <w:pStyle w:val="Titolo5"/>
      </w:pPr>
      <w:r w:rsidRPr="00E84E6D">
        <w:t xml:space="preserve">Ulteriori Atti a supporto delle </w:t>
      </w:r>
      <w:r w:rsidRPr="00522778">
        <w:t>procedure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2243"/>
        <w:gridCol w:w="2967"/>
      </w:tblGrid>
      <w:tr w:rsidR="003A433A" w:rsidRPr="00D473B8" w14:paraId="3B46B92E" w14:textId="77777777" w:rsidTr="00E84E6D">
        <w:trPr>
          <w:trHeight w:val="300"/>
        </w:trPr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6090" w14:textId="77777777" w:rsidR="003A433A" w:rsidRPr="00E84E6D" w:rsidRDefault="003A433A" w:rsidP="00E84E6D">
            <w:pPr>
              <w:pStyle w:val="Nessunaspaziatura"/>
              <w:jc w:val="center"/>
              <w:rPr>
                <w:b/>
                <w:bCs/>
                <w:lang w:eastAsia="it-IT"/>
              </w:rPr>
            </w:pPr>
            <w:r w:rsidRPr="00E84E6D">
              <w:rPr>
                <w:b/>
                <w:bCs/>
                <w:lang w:eastAsia="it-IT"/>
              </w:rPr>
              <w:t>Atti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4575" w14:textId="77777777" w:rsidR="003A433A" w:rsidRPr="00E84E6D" w:rsidRDefault="003A433A" w:rsidP="00E84E6D">
            <w:pPr>
              <w:pStyle w:val="Nessunaspaziatura"/>
              <w:jc w:val="center"/>
              <w:rPr>
                <w:b/>
                <w:bCs/>
                <w:lang w:eastAsia="it-IT"/>
              </w:rPr>
            </w:pPr>
            <w:r w:rsidRPr="00E84E6D">
              <w:rPr>
                <w:b/>
                <w:bCs/>
                <w:lang w:eastAsia="it-IT"/>
              </w:rPr>
              <w:t>Modello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8ED8" w14:textId="77777777" w:rsidR="003A433A" w:rsidRPr="00E84E6D" w:rsidRDefault="003A433A" w:rsidP="00E84E6D">
            <w:pPr>
              <w:pStyle w:val="Nessunaspaziatura"/>
              <w:jc w:val="center"/>
              <w:rPr>
                <w:b/>
                <w:bCs/>
                <w:lang w:eastAsia="it-IT"/>
              </w:rPr>
            </w:pPr>
            <w:r w:rsidRPr="00E84E6D">
              <w:rPr>
                <w:b/>
                <w:bCs/>
                <w:lang w:eastAsia="it-IT"/>
              </w:rPr>
              <w:t>&lt;Nome file&gt;</w:t>
            </w:r>
          </w:p>
        </w:tc>
      </w:tr>
      <w:tr w:rsidR="003A433A" w:rsidRPr="00DA2A64" w14:paraId="0E574824" w14:textId="77777777" w:rsidTr="00E84E6D">
        <w:trPr>
          <w:trHeight w:val="510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E2D8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DGR 1572/2015 Regione dell’Umbria di creazione Repository regionale del Riuso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D36BC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A1F6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</w:tr>
      <w:tr w:rsidR="003A433A" w:rsidRPr="00DA2A64" w14:paraId="6B135952" w14:textId="77777777" w:rsidTr="00E84E6D">
        <w:trPr>
          <w:trHeight w:val="1275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7449A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Modello di servizio (Living Lab) a supporto dell’innovazione con costituzione dell’organismo promotore e gestore della Comunità di pratica per il riuso e la gestione evolutiva delle soluzioni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F9247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Completa ufficiale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6877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</w:tr>
      <w:tr w:rsidR="003A433A" w:rsidRPr="00DA2A64" w14:paraId="22392ECB" w14:textId="77777777" w:rsidTr="00E84E6D">
        <w:trPr>
          <w:trHeight w:val="510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928D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DGR accordo tra Amministrazioni per adozione congiunta modello alla base della Buona pratica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1D7C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Bozza format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1E54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</w:tr>
      <w:tr w:rsidR="003A433A" w:rsidRPr="00DA2A64" w14:paraId="173EB758" w14:textId="77777777" w:rsidTr="00E84E6D">
        <w:trPr>
          <w:trHeight w:val="510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F705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Esempio di DGR accordo tra Regione dell’Umbria e Regione Marche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2E8E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 xml:space="preserve">Completo ufficiale 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D476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</w:tr>
      <w:tr w:rsidR="003A433A" w:rsidRPr="00DA2A64" w14:paraId="69A0B26C" w14:textId="77777777" w:rsidTr="00E84E6D">
        <w:trPr>
          <w:trHeight w:val="300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63D7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Progetto SISO Regione Umbria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03C6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Completo ufficiale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A682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</w:tr>
      <w:tr w:rsidR="003A433A" w:rsidRPr="00DA2A64" w14:paraId="4F81BD38" w14:textId="77777777" w:rsidTr="00E84E6D">
        <w:trPr>
          <w:trHeight w:val="510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DA56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val="en-US" w:eastAsia="it-IT"/>
              </w:rPr>
              <w:t>Progetto SIGESS PON Government Open Community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EDCF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Completo ufficiale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EC80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val="en-US" w:eastAsia="it-IT"/>
              </w:rPr>
              <w:t> </w:t>
            </w:r>
          </w:p>
        </w:tc>
      </w:tr>
      <w:tr w:rsidR="003A433A" w:rsidRPr="00DA2A64" w14:paraId="27F4AEAC" w14:textId="77777777" w:rsidTr="00E84E6D">
        <w:trPr>
          <w:trHeight w:val="510"/>
        </w:trPr>
        <w:tc>
          <w:tcPr>
            <w:tcW w:w="2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4FB90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Servizio di Assistenza SIGESS Monza di Umbria Digitale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A492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Completo ufficiale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4609" w14:textId="77777777" w:rsidR="003A433A" w:rsidRPr="00DA2A64" w:rsidRDefault="003A433A" w:rsidP="00E84E6D">
            <w:pPr>
              <w:pStyle w:val="Nessunaspaziatura"/>
              <w:rPr>
                <w:lang w:eastAsia="it-IT"/>
              </w:rPr>
            </w:pPr>
            <w:r w:rsidRPr="00DA2A64">
              <w:rPr>
                <w:lang w:eastAsia="it-IT"/>
              </w:rPr>
              <w:t> </w:t>
            </w:r>
          </w:p>
        </w:tc>
      </w:tr>
    </w:tbl>
    <w:p w14:paraId="70DDC96F" w14:textId="77777777" w:rsidR="003A433A" w:rsidRPr="002C2694" w:rsidRDefault="003A433A" w:rsidP="003A433A">
      <w:pPr>
        <w:pStyle w:val="Nessunaspaziatura"/>
      </w:pPr>
    </w:p>
    <w:p w14:paraId="07859612" w14:textId="77777777" w:rsidR="003A433A" w:rsidRDefault="003A433A" w:rsidP="003A433A">
      <w:pPr>
        <w:pStyle w:val="Titolo2"/>
        <w:sectPr w:rsidR="003A433A" w:rsidSect="00A932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35" w:right="1134" w:bottom="1850" w:left="1134" w:header="708" w:footer="710" w:gutter="0"/>
          <w:pgNumType w:start="0"/>
          <w:cols w:space="708"/>
          <w:titlePg/>
          <w:docGrid w:linePitch="360"/>
        </w:sectPr>
      </w:pPr>
      <w:bookmarkStart w:id="16" w:name="_Toc52362124"/>
      <w:bookmarkStart w:id="17" w:name="_Toc52362163"/>
      <w:bookmarkStart w:id="18" w:name="_Toc52362125"/>
      <w:bookmarkStart w:id="19" w:name="_Toc52362164"/>
      <w:bookmarkStart w:id="20" w:name="_Toc52362126"/>
      <w:bookmarkStart w:id="21" w:name="_Toc52362165"/>
      <w:bookmarkStart w:id="22" w:name="_Toc52362128"/>
      <w:bookmarkStart w:id="23" w:name="_Toc52362167"/>
      <w:bookmarkStart w:id="24" w:name="_Toc52362129"/>
      <w:bookmarkStart w:id="25" w:name="_Toc52362168"/>
      <w:bookmarkStart w:id="26" w:name="_Toc52362130"/>
      <w:bookmarkStart w:id="27" w:name="_Toc52362169"/>
      <w:bookmarkStart w:id="28" w:name="_Toc52362132"/>
      <w:bookmarkStart w:id="29" w:name="_Toc52362171"/>
      <w:bookmarkStart w:id="30" w:name="_Toc52362133"/>
      <w:bookmarkStart w:id="31" w:name="_Toc52362172"/>
      <w:bookmarkStart w:id="32" w:name="_Toc52362134"/>
      <w:bookmarkStart w:id="33" w:name="_Toc52362173"/>
      <w:bookmarkStart w:id="34" w:name="_Toc52362136"/>
      <w:bookmarkStart w:id="35" w:name="_Toc52362175"/>
      <w:bookmarkStart w:id="36" w:name="_Toc52362137"/>
      <w:bookmarkStart w:id="37" w:name="_Toc52362176"/>
      <w:bookmarkStart w:id="38" w:name="_Toc52362138"/>
      <w:bookmarkStart w:id="39" w:name="_Toc52362177"/>
      <w:bookmarkStart w:id="40" w:name="_Toc52362140"/>
      <w:bookmarkStart w:id="41" w:name="_Toc52362179"/>
      <w:bookmarkStart w:id="42" w:name="_Toc52362141"/>
      <w:bookmarkStart w:id="43" w:name="_Toc52362180"/>
      <w:bookmarkStart w:id="44" w:name="_Toc52362142"/>
      <w:bookmarkStart w:id="45" w:name="_Toc52362181"/>
      <w:bookmarkStart w:id="46" w:name="_Toc52362144"/>
      <w:bookmarkStart w:id="47" w:name="_Toc52362183"/>
      <w:bookmarkStart w:id="48" w:name="_Toc52362145"/>
      <w:bookmarkStart w:id="49" w:name="_Toc52362184"/>
      <w:bookmarkStart w:id="50" w:name="_Toc52362146"/>
      <w:bookmarkStart w:id="51" w:name="_Toc52362185"/>
      <w:bookmarkStart w:id="52" w:name="_Toc52362148"/>
      <w:bookmarkStart w:id="53" w:name="_Toc52362187"/>
      <w:bookmarkStart w:id="54" w:name="_Toc52362149"/>
      <w:bookmarkStart w:id="55" w:name="_Toc52362188"/>
      <w:bookmarkStart w:id="56" w:name="_Toc52362150"/>
      <w:bookmarkStart w:id="57" w:name="_Toc52362189"/>
      <w:bookmarkStart w:id="58" w:name="_Toc52362152"/>
      <w:bookmarkStart w:id="59" w:name="_Toc52362191"/>
      <w:bookmarkStart w:id="60" w:name="_Toc52362153"/>
      <w:bookmarkStart w:id="61" w:name="_Toc52362192"/>
      <w:bookmarkStart w:id="62" w:name="_Toc52362154"/>
      <w:bookmarkStart w:id="63" w:name="_Toc5236219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ADAF600" w14:textId="77777777" w:rsidR="003A433A" w:rsidRDefault="003A433A" w:rsidP="003A433A">
      <w:pPr>
        <w:pStyle w:val="Titolo2"/>
      </w:pPr>
      <w:bookmarkStart w:id="64" w:name="_Toc52362195"/>
      <w:bookmarkStart w:id="65" w:name="_Toc52366687"/>
      <w:r w:rsidRPr="002602AA">
        <w:lastRenderedPageBreak/>
        <w:t>Elenco dei soggetti che hanno operato sulla buona pratica</w:t>
      </w:r>
      <w:bookmarkEnd w:id="64"/>
      <w:bookmarkEnd w:id="65"/>
    </w:p>
    <w:p w14:paraId="2D1C2017" w14:textId="77777777" w:rsidR="003A433A" w:rsidRDefault="003A433A" w:rsidP="003A433A">
      <w:r>
        <w:t xml:space="preserve">La seguente Tabella rappresenta una sorta di rubrica di contatti utili, cioè </w:t>
      </w:r>
      <w:r w:rsidRPr="00C74A67">
        <w:t xml:space="preserve">dei </w:t>
      </w:r>
      <w:r>
        <w:t>s</w:t>
      </w:r>
      <w:r w:rsidRPr="00C74A67">
        <w:t xml:space="preserve">oggetti </w:t>
      </w:r>
      <w:r>
        <w:t>p</w:t>
      </w:r>
      <w:r w:rsidRPr="00C74A67">
        <w:t xml:space="preserve">ubblici e </w:t>
      </w:r>
      <w:r>
        <w:t>p</w:t>
      </w:r>
      <w:r w:rsidRPr="00C74A67">
        <w:t>rivati che hanno operato sulla buona pratica nell’ambito del progetto finanziato</w:t>
      </w:r>
      <w:r>
        <w:t xml:space="preserve"> OCPA, così come negli altri progetti di riuso o di evoluzione della buona pratica</w:t>
      </w:r>
      <w:r w:rsidRPr="00C74A67">
        <w:t xml:space="preserve">, con indicazione della </w:t>
      </w:r>
      <w:r>
        <w:t xml:space="preserve">loro </w:t>
      </w:r>
      <w:r w:rsidRPr="00C74A67">
        <w:t xml:space="preserve">conoscenza specifica </w:t>
      </w:r>
      <w:r>
        <w:t>sui</w:t>
      </w:r>
      <w:r w:rsidRPr="00C74A67">
        <w:t xml:space="preserve"> modelli, processi</w:t>
      </w:r>
      <w:r>
        <w:t>, tecnologie</w:t>
      </w:r>
      <w:r w:rsidRPr="00C74A67">
        <w:t>,</w:t>
      </w:r>
      <w:r>
        <w:t xml:space="preserve"> gli </w:t>
      </w:r>
      <w:r w:rsidRPr="00C74A67">
        <w:t>interventi effettuati</w:t>
      </w:r>
      <w:r>
        <w:t xml:space="preserve"> e il contributo apportato al progetto.</w:t>
      </w:r>
    </w:p>
    <w:p w14:paraId="2B07CDC6" w14:textId="77777777" w:rsidR="003A433A" w:rsidRDefault="003A433A" w:rsidP="003A433A"/>
    <w:tbl>
      <w:tblPr>
        <w:tblStyle w:val="Tabellagriglia5scura-colore21"/>
        <w:tblW w:w="5000" w:type="pct"/>
        <w:jc w:val="center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2194"/>
        <w:gridCol w:w="2831"/>
        <w:gridCol w:w="2249"/>
        <w:gridCol w:w="5521"/>
        <w:gridCol w:w="1765"/>
      </w:tblGrid>
      <w:tr w:rsidR="003A433A" w:rsidRPr="00E8254C" w14:paraId="2A92FA6C" w14:textId="77777777" w:rsidTr="003A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656E0057" w14:textId="77777777" w:rsidR="003A433A" w:rsidRPr="00026CE3" w:rsidRDefault="003A433A" w:rsidP="00E84E6D">
            <w:r w:rsidRPr="002C2694">
              <w:t>Ente cedente/ riusante/</w:t>
            </w:r>
            <w:r w:rsidRPr="00026CE3">
              <w:t xml:space="preserve"> altro soggetto</w:t>
            </w:r>
          </w:p>
        </w:tc>
        <w:tc>
          <w:tcPr>
            <w:tcW w:w="972" w:type="pct"/>
          </w:tcPr>
          <w:p w14:paraId="480FFA86" w14:textId="77777777" w:rsidR="003A433A" w:rsidRPr="00E84E6D" w:rsidRDefault="003A433A" w:rsidP="00E84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 xml:space="preserve">Competenza specifica (modelli, processi, </w:t>
            </w:r>
            <w:proofErr w:type="gramStart"/>
            <w:r w:rsidRPr="00E84E6D">
              <w:t>soluzione,..</w:t>
            </w:r>
            <w:proofErr w:type="gramEnd"/>
            <w:r w:rsidRPr="00E84E6D">
              <w:t>)</w:t>
            </w:r>
          </w:p>
        </w:tc>
        <w:tc>
          <w:tcPr>
            <w:tcW w:w="772" w:type="pct"/>
          </w:tcPr>
          <w:p w14:paraId="280AB641" w14:textId="77777777" w:rsidR="003A433A" w:rsidRPr="00E84E6D" w:rsidRDefault="003A433A" w:rsidP="00E84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Riferimento (nome e cognome)</w:t>
            </w:r>
          </w:p>
        </w:tc>
        <w:tc>
          <w:tcPr>
            <w:tcW w:w="1896" w:type="pct"/>
          </w:tcPr>
          <w:p w14:paraId="3DFEB1B5" w14:textId="77777777" w:rsidR="003A433A" w:rsidRPr="00E84E6D" w:rsidRDefault="003A433A" w:rsidP="00E84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84E6D">
              <w:t>Email</w:t>
            </w:r>
            <w:proofErr w:type="gramEnd"/>
          </w:p>
        </w:tc>
        <w:tc>
          <w:tcPr>
            <w:tcW w:w="606" w:type="pct"/>
          </w:tcPr>
          <w:p w14:paraId="6EF43B47" w14:textId="77777777" w:rsidR="003A433A" w:rsidRPr="00E84E6D" w:rsidRDefault="003A433A" w:rsidP="00E84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Ruolo nel progetto SIGESS</w:t>
            </w:r>
          </w:p>
        </w:tc>
      </w:tr>
      <w:tr w:rsidR="003A433A" w:rsidRPr="00E8254C" w14:paraId="5C411E1B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639DBCCD" w14:textId="77777777" w:rsidR="003A433A" w:rsidRPr="00E84E6D" w:rsidRDefault="003A433A" w:rsidP="00E84E6D">
            <w:r w:rsidRPr="00E84E6D">
              <w:t>Comune di Roma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3560EDD3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Utente SIGESS</w:t>
            </w:r>
          </w:p>
          <w:p w14:paraId="629079F6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Analisi processi</w:t>
            </w:r>
          </w:p>
          <w:p w14:paraId="5BA3C90D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Organizzazione formazione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3564ED23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7BEA2364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605C9EB3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Capofila</w:t>
            </w:r>
          </w:p>
        </w:tc>
      </w:tr>
      <w:tr w:rsidR="003A433A" w:rsidRPr="00E8254C" w14:paraId="6100D718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492CCCEC" w14:textId="77777777" w:rsidR="003A433A" w:rsidRPr="00E84E6D" w:rsidRDefault="003A433A" w:rsidP="00E84E6D">
            <w:r w:rsidRPr="00E84E6D">
              <w:t>Comune S’Antonio Abate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56BE4EC7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Utente SIGESS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5DE10859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1D0A394B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2C44A87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Riusante</w:t>
            </w:r>
          </w:p>
        </w:tc>
      </w:tr>
      <w:tr w:rsidR="003A433A" w:rsidRPr="00E8254C" w14:paraId="7C30A8EB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78488E14" w14:textId="77777777" w:rsidR="003A433A" w:rsidRPr="00E84E6D" w:rsidRDefault="003A433A" w:rsidP="00E84E6D">
            <w:r w:rsidRPr="00E84E6D">
              <w:t>Regione Umbria</w:t>
            </w:r>
          </w:p>
        </w:tc>
        <w:tc>
          <w:tcPr>
            <w:tcW w:w="972" w:type="pct"/>
          </w:tcPr>
          <w:p w14:paraId="127F97B8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Gestore SIGESS SaaS</w:t>
            </w:r>
          </w:p>
          <w:p w14:paraId="43EC2A76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Analisi Requisiti e Servizi</w:t>
            </w:r>
          </w:p>
          <w:p w14:paraId="5625C8AF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Progettazione modello regionale</w:t>
            </w:r>
          </w:p>
          <w:p w14:paraId="0290B6EC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Consulenza Atti delle procedure</w:t>
            </w:r>
          </w:p>
          <w:p w14:paraId="04C62AF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Consulenza interazione Terzo Settore</w:t>
            </w:r>
          </w:p>
          <w:p w14:paraId="416A23AA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lastRenderedPageBreak/>
              <w:t>Coordinatore Comunità di pratica</w:t>
            </w:r>
          </w:p>
        </w:tc>
        <w:tc>
          <w:tcPr>
            <w:tcW w:w="772" w:type="pct"/>
          </w:tcPr>
          <w:p w14:paraId="1FE6FF80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14:paraId="7BE4986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</w:tcPr>
          <w:p w14:paraId="0BB6BB00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Cedente</w:t>
            </w:r>
          </w:p>
        </w:tc>
      </w:tr>
      <w:tr w:rsidR="003A433A" w:rsidRPr="00E8254C" w14:paraId="2AFFE3BF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71CD28DE" w14:textId="77777777" w:rsidR="003A433A" w:rsidRPr="00E84E6D" w:rsidRDefault="003A433A" w:rsidP="00E84E6D">
            <w:r w:rsidRPr="00E84E6D">
              <w:t>Regione Marche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66A5C342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Gestore SIGESS SaaS</w:t>
            </w:r>
          </w:p>
          <w:p w14:paraId="0040A980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Analisi Requisiti e Servizi</w:t>
            </w:r>
          </w:p>
          <w:p w14:paraId="4BB343E7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Progettazione modello regionale</w:t>
            </w:r>
          </w:p>
          <w:p w14:paraId="3740DBCC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Consulenza Atti delle procedure</w:t>
            </w:r>
            <w:r w:rsidRPr="00E84E6D" w:rsidDel="00363585">
              <w:t xml:space="preserve"> </w:t>
            </w:r>
          </w:p>
          <w:p w14:paraId="4E3CF208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Progettista Help Desk</w:t>
            </w:r>
          </w:p>
          <w:p w14:paraId="131DFD58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Analisi interoperabilità tra P.A.</w:t>
            </w:r>
          </w:p>
          <w:p w14:paraId="008CC3A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Coordinatore Comunità di pratica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333BB238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1430D72E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30BBAD9B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E8254C" w14:paraId="1178EB9A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35D0DCB5" w14:textId="77777777" w:rsidR="003A433A" w:rsidRPr="00E84E6D" w:rsidRDefault="003A433A" w:rsidP="00E84E6D">
            <w:r w:rsidRPr="00E84E6D">
              <w:t>Regione Lazio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28AFE46F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Gestore SIGESS SaaS</w:t>
            </w:r>
          </w:p>
          <w:p w14:paraId="7EDB3BDB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Piano diffusione regionale</w:t>
            </w:r>
          </w:p>
          <w:p w14:paraId="3B942FFA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Pianificazione formazione</w:t>
            </w:r>
          </w:p>
          <w:p w14:paraId="3F01678E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Interoperabilità con Sistema Sanitario</w:t>
            </w:r>
          </w:p>
          <w:p w14:paraId="33EE9558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lastRenderedPageBreak/>
              <w:t>Coordinatore Comunità di pratica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62E413E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62DB807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19DB69DC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Riusante</w:t>
            </w:r>
          </w:p>
        </w:tc>
      </w:tr>
      <w:tr w:rsidR="003A433A" w:rsidRPr="00E8254C" w14:paraId="1D5CBA47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66F31BC7" w14:textId="77777777" w:rsidR="003A433A" w:rsidRPr="00E84E6D" w:rsidRDefault="003A433A" w:rsidP="00E84E6D">
            <w:r w:rsidRPr="00E84E6D">
              <w:t>ATS Marche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177DA146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 xml:space="preserve">Utenti SIGESS 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49A0B732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35A0DEEB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7794AA78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E8254C" w14:paraId="4AA67B43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0962F2DD" w14:textId="77777777" w:rsidR="003A433A" w:rsidRPr="00E84E6D" w:rsidRDefault="003A433A" w:rsidP="00E84E6D">
            <w:r w:rsidRPr="00E84E6D">
              <w:t>Comune Orvieto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340BBD30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 xml:space="preserve">Utente SIGESS </w:t>
            </w:r>
          </w:p>
          <w:p w14:paraId="4165970E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Formazione</w:t>
            </w:r>
          </w:p>
          <w:p w14:paraId="7160CBE6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Supporto funzionale Help Desk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297B3243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764409FB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2B3FD3A0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Cedente</w:t>
            </w:r>
          </w:p>
        </w:tc>
      </w:tr>
      <w:tr w:rsidR="003A433A" w:rsidRPr="00E8254C" w14:paraId="5FF00B30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6FD3A6E2" w14:textId="77777777" w:rsidR="003A433A" w:rsidRPr="00E84E6D" w:rsidRDefault="003A433A" w:rsidP="00E84E6D">
            <w:r w:rsidRPr="00E84E6D">
              <w:t>Ambiti Umbria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25B61B5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Utenti SIGESS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5644DB4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2A9E50B3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168AA531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E8254C" w14:paraId="5940B9FD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16EA07BB" w14:textId="77777777" w:rsidR="003A433A" w:rsidRPr="00E84E6D" w:rsidRDefault="003A433A" w:rsidP="00E84E6D">
            <w:r w:rsidRPr="00E84E6D">
              <w:t>Comune Gallarate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2B375BDD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Utente SIGESS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05CBF957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7D294017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328CA91E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3A" w:rsidRPr="00E8254C" w14:paraId="4D20C801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232C13CD" w14:textId="77777777" w:rsidR="003A433A" w:rsidRPr="00E84E6D" w:rsidRDefault="003A433A" w:rsidP="00E84E6D">
            <w:r w:rsidRPr="00E84E6D">
              <w:t>Ambiti Cittiglio</w:t>
            </w:r>
          </w:p>
          <w:p w14:paraId="6D0060BC" w14:textId="77777777" w:rsidR="003A433A" w:rsidRPr="00E84E6D" w:rsidRDefault="003A433A" w:rsidP="00E84E6D">
            <w:r w:rsidRPr="00E84E6D">
              <w:t>Ambito Luino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428BEE27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Utente SIGESS</w:t>
            </w:r>
          </w:p>
          <w:p w14:paraId="0D3C30B4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Formazione</w:t>
            </w:r>
          </w:p>
          <w:p w14:paraId="59251765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Supporto funzionale Help Desk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7EFF6BC2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27D5EB29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54AB5D22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E8254C" w14:paraId="56A855AB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7DA5A25B" w14:textId="77777777" w:rsidR="003A433A" w:rsidRPr="00E84E6D" w:rsidRDefault="003A433A" w:rsidP="00E84E6D">
            <w:r w:rsidRPr="00E84E6D">
              <w:t>Ambito Vigevano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56526EA6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Utente SIGESS</w:t>
            </w:r>
          </w:p>
          <w:p w14:paraId="336BBE3B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Formazione</w:t>
            </w:r>
          </w:p>
          <w:p w14:paraId="476DB4CD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Supporto funzionale Help Desk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56BDEE5E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4F6E7A7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5C5C2946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3A" w:rsidRPr="00E8254C" w14:paraId="1CEBA4C4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12EB68E6" w14:textId="77777777" w:rsidR="003A433A" w:rsidRPr="00E84E6D" w:rsidRDefault="003A433A" w:rsidP="00E84E6D">
            <w:r w:rsidRPr="00E84E6D">
              <w:lastRenderedPageBreak/>
              <w:t>ANCI Lombardia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6C2408FB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Modelli Organizzativi del lavoro</w:t>
            </w:r>
          </w:p>
          <w:p w14:paraId="3D7985B0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Analisi funzionale specifiche dei servizi</w:t>
            </w:r>
          </w:p>
          <w:p w14:paraId="7A0A7831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Help Desk primo livello</w:t>
            </w:r>
          </w:p>
          <w:p w14:paraId="7EB1E609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Progettazione Formazione SIGESS</w:t>
            </w:r>
          </w:p>
          <w:p w14:paraId="09D2D964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Formazione SIGESS</w:t>
            </w:r>
          </w:p>
          <w:p w14:paraId="78EA7704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Supporto Amministrativo Comunità di pratica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55E4BC4E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4318CCE2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2978DE0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Cedente</w:t>
            </w:r>
          </w:p>
        </w:tc>
      </w:tr>
      <w:tr w:rsidR="003A433A" w:rsidRPr="00E8254C" w14:paraId="30E442A5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171CB957" w14:textId="77777777" w:rsidR="003A433A" w:rsidRPr="00E84E6D" w:rsidRDefault="003A433A" w:rsidP="00E84E6D">
            <w:r w:rsidRPr="00E84E6D">
              <w:t>Umbria Digitale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43FEF2AE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Realizzatore prodotto</w:t>
            </w:r>
          </w:p>
          <w:p w14:paraId="26B0E045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Manutenzione SIGESS (DGR 1572/2016)</w:t>
            </w:r>
          </w:p>
          <w:p w14:paraId="6A986F7C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Help Desk Secondo livello</w:t>
            </w:r>
          </w:p>
          <w:p w14:paraId="74F9DFA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Progettista tecnico SIGESS</w:t>
            </w:r>
          </w:p>
          <w:p w14:paraId="31051FCC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Progettista Funzionale SIGESS</w:t>
            </w:r>
          </w:p>
          <w:p w14:paraId="2CA195C6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Esperto Interoperabilità</w:t>
            </w:r>
          </w:p>
          <w:p w14:paraId="4DFB9D67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Esperto interazione sistema Sanitario</w:t>
            </w:r>
          </w:p>
          <w:p w14:paraId="48D25567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lastRenderedPageBreak/>
              <w:t>Formazione e piani di formazione</w:t>
            </w:r>
          </w:p>
          <w:p w14:paraId="48233A37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Responsabile Repository GITHUB Umbria</w:t>
            </w:r>
          </w:p>
          <w:p w14:paraId="0A7D3C1B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Gestore tecnico SaaS Regione Umbria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01778F69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lastRenderedPageBreak/>
              <w:t>Carlo Falcinelli</w:t>
            </w: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62C55A14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Carlo.falcinelli@umbriadigitale.it</w:t>
            </w: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481D8E2D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Cedente</w:t>
            </w:r>
          </w:p>
        </w:tc>
      </w:tr>
      <w:tr w:rsidR="003A433A" w:rsidRPr="00E8254C" w14:paraId="1AA02F81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3FDD75CE" w14:textId="77777777" w:rsidR="003A433A" w:rsidRPr="00E84E6D" w:rsidRDefault="003A433A" w:rsidP="00E84E6D">
            <w:proofErr w:type="spellStart"/>
            <w:r w:rsidRPr="00E84E6D">
              <w:t>Osmosit</w:t>
            </w:r>
            <w:proofErr w:type="spellEnd"/>
            <w:r w:rsidRPr="00E84E6D">
              <w:t xml:space="preserve"> </w:t>
            </w:r>
            <w:proofErr w:type="spellStart"/>
            <w:r w:rsidRPr="00E84E6D">
              <w:t>srl</w:t>
            </w:r>
            <w:proofErr w:type="spellEnd"/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2DFD2CB7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Analisi processi</w:t>
            </w:r>
          </w:p>
          <w:p w14:paraId="64A929E4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Sviluppo Software SIGESS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48B8FF9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7C3350E6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57B37519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E8254C" w14:paraId="59797CC6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0E4B1F2A" w14:textId="77777777" w:rsidR="003A433A" w:rsidRPr="00E84E6D" w:rsidRDefault="003A433A" w:rsidP="00E84E6D">
            <w:r w:rsidRPr="00E84E6D">
              <w:t>ETI 3</w:t>
            </w:r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72F743AE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Sviluppo software SIGESS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12EC579C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0FE9B6A5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1410898C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3A" w:rsidRPr="00B970E7" w14:paraId="1E49BF1C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24B4AB9F" w14:textId="77777777" w:rsidR="003A433A" w:rsidRPr="00DA2A64" w:rsidRDefault="003A433A" w:rsidP="00E84E6D">
            <w:proofErr w:type="spellStart"/>
            <w:r w:rsidRPr="00DA2A64">
              <w:t>Innovactive</w:t>
            </w:r>
            <w:proofErr w:type="spellEnd"/>
            <w:r w:rsidRPr="00DA2A64">
              <w:t xml:space="preserve"> Eng </w:t>
            </w:r>
            <w:proofErr w:type="spellStart"/>
            <w:r w:rsidRPr="00DA2A64">
              <w:t>srl</w:t>
            </w:r>
            <w:proofErr w:type="spellEnd"/>
          </w:p>
        </w:tc>
        <w:tc>
          <w:tcPr>
            <w:tcW w:w="972" w:type="pct"/>
          </w:tcPr>
          <w:p w14:paraId="4228B79F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Sviluppo software SIGESS</w:t>
            </w:r>
          </w:p>
        </w:tc>
        <w:tc>
          <w:tcPr>
            <w:tcW w:w="772" w:type="pct"/>
          </w:tcPr>
          <w:p w14:paraId="2F1925D4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14:paraId="72CD1266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</w:tcPr>
          <w:p w14:paraId="4047D1D5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B970E7" w14:paraId="6ADC0A47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0E3549C6" w14:textId="77777777" w:rsidR="003A433A" w:rsidRPr="00DA2A64" w:rsidRDefault="003A433A" w:rsidP="00E84E6D">
            <w:r w:rsidRPr="00DA2A64">
              <w:t xml:space="preserve">Nexus &amp; Soci </w:t>
            </w:r>
            <w:proofErr w:type="spellStart"/>
            <w:r w:rsidRPr="00DA2A64">
              <w:t>srl</w:t>
            </w:r>
            <w:proofErr w:type="spellEnd"/>
          </w:p>
        </w:tc>
        <w:tc>
          <w:tcPr>
            <w:tcW w:w="972" w:type="pct"/>
          </w:tcPr>
          <w:p w14:paraId="2D5BF80A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Sviluppo software SIGESS</w:t>
            </w:r>
          </w:p>
        </w:tc>
        <w:tc>
          <w:tcPr>
            <w:tcW w:w="772" w:type="pct"/>
          </w:tcPr>
          <w:p w14:paraId="3C475992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14:paraId="184409E3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</w:tcPr>
          <w:p w14:paraId="053C06C3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3A" w:rsidRPr="00B970E7" w14:paraId="456FC91A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168342C7" w14:textId="77777777" w:rsidR="003A433A" w:rsidRPr="00DA2A64" w:rsidRDefault="003A433A" w:rsidP="00E84E6D">
            <w:r w:rsidRPr="00DA2A64">
              <w:t xml:space="preserve">Pegaso 2000 </w:t>
            </w:r>
            <w:proofErr w:type="spellStart"/>
            <w:r w:rsidRPr="00DA2A64">
              <w:t>srl</w:t>
            </w:r>
            <w:proofErr w:type="spellEnd"/>
          </w:p>
        </w:tc>
        <w:tc>
          <w:tcPr>
            <w:tcW w:w="972" w:type="pct"/>
          </w:tcPr>
          <w:p w14:paraId="44A57EDF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Sviluppo software SIGESS</w:t>
            </w:r>
          </w:p>
        </w:tc>
        <w:tc>
          <w:tcPr>
            <w:tcW w:w="772" w:type="pct"/>
          </w:tcPr>
          <w:p w14:paraId="1C00FBCB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14:paraId="6CC858DC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</w:tcPr>
          <w:p w14:paraId="5D05E003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3A" w:rsidRPr="00B970E7" w14:paraId="4EB05B7A" w14:textId="77777777" w:rsidTr="003A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6C82C781" w14:textId="77777777" w:rsidR="003A433A" w:rsidRPr="00DA2A64" w:rsidRDefault="003A433A" w:rsidP="00E84E6D">
            <w:proofErr w:type="spellStart"/>
            <w:r w:rsidRPr="00DA2A64">
              <w:t>SmartPeg</w:t>
            </w:r>
            <w:proofErr w:type="spellEnd"/>
          </w:p>
        </w:tc>
        <w:tc>
          <w:tcPr>
            <w:tcW w:w="972" w:type="pct"/>
          </w:tcPr>
          <w:p w14:paraId="702C90A1" w14:textId="77777777" w:rsidR="003A433A" w:rsidRPr="00E84E6D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Analisi processi</w:t>
            </w:r>
          </w:p>
          <w:p w14:paraId="78B55890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6D">
              <w:t>Sviluppo software SIGESS</w:t>
            </w:r>
          </w:p>
        </w:tc>
        <w:tc>
          <w:tcPr>
            <w:tcW w:w="772" w:type="pct"/>
          </w:tcPr>
          <w:p w14:paraId="601371B0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14:paraId="64FD63FF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pct"/>
          </w:tcPr>
          <w:p w14:paraId="67F21F87" w14:textId="77777777" w:rsidR="003A433A" w:rsidRPr="00DA2A64" w:rsidRDefault="003A433A" w:rsidP="00E84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3A" w:rsidRPr="00B970E7" w14:paraId="3215CFDB" w14:textId="77777777" w:rsidTr="003A433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5EB24490" w14:textId="77777777" w:rsidR="003A433A" w:rsidRPr="00DA2A64" w:rsidRDefault="003A433A" w:rsidP="00E84E6D">
            <w:proofErr w:type="spellStart"/>
            <w:r w:rsidRPr="00DA2A64">
              <w:t>EasyGov</w:t>
            </w:r>
            <w:proofErr w:type="spellEnd"/>
          </w:p>
        </w:tc>
        <w:tc>
          <w:tcPr>
            <w:tcW w:w="972" w:type="pct"/>
            <w:tcBorders>
              <w:bottom w:val="single" w:sz="4" w:space="0" w:color="FFFFFF" w:themeColor="background1"/>
            </w:tcBorders>
          </w:tcPr>
          <w:p w14:paraId="77FD4211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Esperto utilizzo e mantenimento KIT Riuso</w:t>
            </w:r>
          </w:p>
          <w:p w14:paraId="49DC8CBF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lastRenderedPageBreak/>
              <w:t>Analisi funzionale e tecnica SIGESS</w:t>
            </w:r>
          </w:p>
          <w:p w14:paraId="2D105DEB" w14:textId="77777777" w:rsidR="003A433A" w:rsidRPr="00E84E6D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E6D">
              <w:t>Progettazione adozione SIGESS</w:t>
            </w:r>
          </w:p>
        </w:tc>
        <w:tc>
          <w:tcPr>
            <w:tcW w:w="772" w:type="pct"/>
            <w:tcBorders>
              <w:bottom w:val="single" w:sz="4" w:space="0" w:color="FFFFFF" w:themeColor="background1"/>
            </w:tcBorders>
          </w:tcPr>
          <w:p w14:paraId="67EFD4BD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  <w:tcBorders>
              <w:bottom w:val="single" w:sz="4" w:space="0" w:color="FFFFFF" w:themeColor="background1"/>
            </w:tcBorders>
          </w:tcPr>
          <w:p w14:paraId="76C144BA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pct"/>
            <w:tcBorders>
              <w:bottom w:val="single" w:sz="4" w:space="0" w:color="FFFFFF" w:themeColor="background1"/>
            </w:tcBorders>
          </w:tcPr>
          <w:p w14:paraId="6F768D40" w14:textId="77777777" w:rsidR="003A433A" w:rsidRPr="00DA2A64" w:rsidRDefault="003A433A" w:rsidP="00E84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D3C4ED" w14:textId="77777777" w:rsidR="003A433A" w:rsidRDefault="003A433A" w:rsidP="003A433A">
      <w:pPr>
        <w:pStyle w:val="Didascalia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Elenco dei soggetti pubblici e privati che hanno operato sulla buona pratica</w:t>
      </w:r>
    </w:p>
    <w:p w14:paraId="1C366CB3" w14:textId="77777777" w:rsidR="003A433A" w:rsidRDefault="003A433A" w:rsidP="003A433A"/>
    <w:p w14:paraId="40CD9C5A" w14:textId="77777777" w:rsidR="003F1673" w:rsidRDefault="003F1673" w:rsidP="003A433A">
      <w:pPr>
        <w:pStyle w:val="Titolo1"/>
      </w:pPr>
    </w:p>
    <w:sectPr w:rsidR="003F1673" w:rsidSect="003A433A">
      <w:headerReference w:type="default" r:id="rId14"/>
      <w:headerReference w:type="first" r:id="rId15"/>
      <w:footerReference w:type="first" r:id="rId16"/>
      <w:pgSz w:w="16838" w:h="11906" w:orient="landscape"/>
      <w:pgMar w:top="1928" w:right="1134" w:bottom="181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110EC" w14:textId="77777777" w:rsidR="005C6454" w:rsidRDefault="005C6454" w:rsidP="003F1673">
      <w:pPr>
        <w:spacing w:after="0" w:line="240" w:lineRule="auto"/>
      </w:pPr>
      <w:r>
        <w:separator/>
      </w:r>
    </w:p>
  </w:endnote>
  <w:endnote w:type="continuationSeparator" w:id="0">
    <w:p w14:paraId="5718BF5A" w14:textId="77777777" w:rsidR="005C6454" w:rsidRDefault="005C6454" w:rsidP="003F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9DF81" w14:textId="77777777" w:rsidR="004D5B50" w:rsidRDefault="004D5B5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1721134"/>
      <w:docPartObj>
        <w:docPartGallery w:val="Page Numbers (Bottom of Page)"/>
        <w:docPartUnique/>
      </w:docPartObj>
    </w:sdtPr>
    <w:sdtEndPr/>
    <w:sdtContent>
      <w:p w14:paraId="30075F2F" w14:textId="2DF3360B" w:rsidR="003A433A" w:rsidRDefault="003A433A" w:rsidP="00E84E6D">
        <w:pPr>
          <w:pStyle w:val="Pidipagina"/>
        </w:pPr>
        <w:r w:rsidRPr="00B10B00">
          <w:rPr>
            <w:noProof/>
            <w:lang w:eastAsia="it-IT"/>
          </w:rPr>
          <w:drawing>
            <wp:anchor distT="0" distB="0" distL="114300" distR="114300" simplePos="0" relativeHeight="251676672" behindDoc="1" locked="0" layoutInCell="1" allowOverlap="1" wp14:anchorId="7C4365A3" wp14:editId="1B129556">
              <wp:simplePos x="0" y="0"/>
              <wp:positionH relativeFrom="column">
                <wp:posOffset>0</wp:posOffset>
              </wp:positionH>
              <wp:positionV relativeFrom="paragraph">
                <wp:posOffset>-200660</wp:posOffset>
              </wp:positionV>
              <wp:extent cx="1939290" cy="431800"/>
              <wp:effectExtent l="0" t="0" r="3810" b="6350"/>
              <wp:wrapNone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9290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10B00">
          <w:rPr>
            <w:noProof/>
            <w:lang w:eastAsia="it-IT"/>
          </w:rPr>
          <w:drawing>
            <wp:anchor distT="0" distB="0" distL="114300" distR="114300" simplePos="0" relativeHeight="251669504" behindDoc="0" locked="0" layoutInCell="1" allowOverlap="1" wp14:anchorId="33E01AB9" wp14:editId="403DB9ED">
              <wp:simplePos x="0" y="0"/>
              <wp:positionH relativeFrom="column">
                <wp:posOffset>2196465</wp:posOffset>
              </wp:positionH>
              <wp:positionV relativeFrom="paragraph">
                <wp:posOffset>-38100</wp:posOffset>
              </wp:positionV>
              <wp:extent cx="1023620" cy="217805"/>
              <wp:effectExtent l="0" t="0" r="5080" b="0"/>
              <wp:wrapNone/>
              <wp:docPr id="5" name="Immagin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5DB54BC" w14:textId="77777777" w:rsidR="003A433A" w:rsidRDefault="003A433A" w:rsidP="00D473B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BEC47" w14:textId="1AE561CF" w:rsidR="003A433A" w:rsidRDefault="004D5B50" w:rsidP="00D473B8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75648" behindDoc="0" locked="0" layoutInCell="1" allowOverlap="1" wp14:anchorId="527A555F" wp14:editId="1AABC9DF">
          <wp:simplePos x="0" y="0"/>
          <wp:positionH relativeFrom="column">
            <wp:posOffset>1558290</wp:posOffset>
          </wp:positionH>
          <wp:positionV relativeFrom="paragraph">
            <wp:posOffset>5715</wp:posOffset>
          </wp:positionV>
          <wp:extent cx="1939290" cy="431800"/>
          <wp:effectExtent l="0" t="0" r="3810" b="6350"/>
          <wp:wrapNone/>
          <wp:docPr id="40" name="Immagin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29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anchor distT="0" distB="0" distL="114300" distR="114300" simplePos="0" relativeHeight="251672576" behindDoc="0" locked="0" layoutInCell="1" allowOverlap="1" wp14:anchorId="755E882F" wp14:editId="78C0A5E3">
          <wp:simplePos x="0" y="0"/>
          <wp:positionH relativeFrom="column">
            <wp:posOffset>3533140</wp:posOffset>
          </wp:positionH>
          <wp:positionV relativeFrom="paragraph">
            <wp:posOffset>114300</wp:posOffset>
          </wp:positionV>
          <wp:extent cx="1023620" cy="217805"/>
          <wp:effectExtent l="0" t="0" r="5080" b="0"/>
          <wp:wrapNone/>
          <wp:docPr id="39" name="Immagin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941897" w14:textId="65B9CFA6" w:rsidR="003A433A" w:rsidRDefault="003A433A" w:rsidP="00E84E6D">
    <w:pPr>
      <w:pStyle w:val="Pidipa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280268F" w14:textId="4F5C82EC" w:rsidR="003A433A" w:rsidRPr="00B10B00" w:rsidRDefault="003A433A" w:rsidP="00E84E6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1828380"/>
      <w:docPartObj>
        <w:docPartGallery w:val="Page Numbers (Bottom of Page)"/>
        <w:docPartUnique/>
      </w:docPartObj>
    </w:sdtPr>
    <w:sdtEndPr/>
    <w:sdtContent>
      <w:p w14:paraId="0E15E190" w14:textId="134A7BBA" w:rsidR="003A433A" w:rsidRDefault="003A433A" w:rsidP="003A433A">
        <w:pPr>
          <w:pStyle w:val="Pidipagina"/>
          <w:jc w:val="center"/>
        </w:pPr>
        <w:r w:rsidRPr="00B10B00">
          <w:rPr>
            <w:noProof/>
            <w:lang w:eastAsia="it-IT"/>
          </w:rPr>
          <w:drawing>
            <wp:anchor distT="0" distB="0" distL="114300" distR="114300" simplePos="0" relativeHeight="251679744" behindDoc="1" locked="0" layoutInCell="1" allowOverlap="1" wp14:anchorId="787B1040" wp14:editId="7CF1DA83">
              <wp:simplePos x="0" y="0"/>
              <wp:positionH relativeFrom="column">
                <wp:posOffset>0</wp:posOffset>
              </wp:positionH>
              <wp:positionV relativeFrom="paragraph">
                <wp:posOffset>-200660</wp:posOffset>
              </wp:positionV>
              <wp:extent cx="1939290" cy="431800"/>
              <wp:effectExtent l="0" t="0" r="3810" b="6350"/>
              <wp:wrapNone/>
              <wp:docPr id="25" name="Immagin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9290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10B00">
          <w:rPr>
            <w:noProof/>
            <w:lang w:eastAsia="it-IT"/>
          </w:rPr>
          <w:drawing>
            <wp:anchor distT="0" distB="0" distL="114300" distR="114300" simplePos="0" relativeHeight="251678720" behindDoc="0" locked="0" layoutInCell="1" allowOverlap="1" wp14:anchorId="2DBFBAD3" wp14:editId="18FBE45D">
              <wp:simplePos x="0" y="0"/>
              <wp:positionH relativeFrom="column">
                <wp:posOffset>2196465</wp:posOffset>
              </wp:positionH>
              <wp:positionV relativeFrom="paragraph">
                <wp:posOffset>-38100</wp:posOffset>
              </wp:positionV>
              <wp:extent cx="1023620" cy="217805"/>
              <wp:effectExtent l="0" t="0" r="5080" b="0"/>
              <wp:wrapNone/>
              <wp:docPr id="26" name="Immagin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C308CBA" w14:textId="51C346C3" w:rsidR="003F1673" w:rsidRPr="003A433A" w:rsidRDefault="003F1673" w:rsidP="003A43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7D04" w14:textId="77777777" w:rsidR="005C6454" w:rsidRDefault="005C6454" w:rsidP="003F1673">
      <w:pPr>
        <w:spacing w:after="0" w:line="240" w:lineRule="auto"/>
      </w:pPr>
      <w:r>
        <w:separator/>
      </w:r>
    </w:p>
  </w:footnote>
  <w:footnote w:type="continuationSeparator" w:id="0">
    <w:p w14:paraId="27805C66" w14:textId="77777777" w:rsidR="005C6454" w:rsidRDefault="005C6454" w:rsidP="003F1673">
      <w:pPr>
        <w:spacing w:after="0" w:line="240" w:lineRule="auto"/>
      </w:pPr>
      <w:r>
        <w:continuationSeparator/>
      </w:r>
    </w:p>
  </w:footnote>
  <w:footnote w:id="1">
    <w:p w14:paraId="6EF4D622" w14:textId="77777777" w:rsidR="003A433A" w:rsidRPr="002E7DA6" w:rsidRDefault="003A433A" w:rsidP="003A433A">
      <w:pPr>
        <w:pStyle w:val="Testonotaapidipagina"/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t xml:space="preserve"> </w:t>
      </w:r>
      <w:bookmarkStart w:id="3" w:name="_Hlk531793358"/>
      <w:r w:rsidRPr="002E7DA6">
        <w:t>OCPA – OpenCommunityPA2020</w:t>
      </w:r>
      <w:r>
        <w:t>: p</w:t>
      </w:r>
      <w:r w:rsidRPr="002E7DA6">
        <w:t>rimo Avviso pubblico per interventi volti al trasferimento, evoluzione e diffusione di buone prassi fra Pubbliche Amministrazioni</w:t>
      </w:r>
      <w:bookmarkEnd w:id="3"/>
      <w:r w:rsidRPr="002E7DA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8C61" w14:textId="77777777" w:rsidR="004D5B50" w:rsidRDefault="004D5B5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BEA7" w14:textId="77777777" w:rsidR="003A433A" w:rsidRDefault="003A433A" w:rsidP="00D473B8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70528" behindDoc="0" locked="0" layoutInCell="1" allowOverlap="1" wp14:anchorId="7628C258" wp14:editId="14B49F3A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68480" behindDoc="0" locked="0" layoutInCell="1" allowOverlap="1" wp14:anchorId="704D2299" wp14:editId="5A354011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2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67456" behindDoc="0" locked="0" layoutInCell="1" allowOverlap="1" wp14:anchorId="47E7A903" wp14:editId="1D4BB3F4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3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6E9E084" w14:textId="77777777" w:rsidR="003A433A" w:rsidRDefault="003A433A" w:rsidP="00D473B8">
    <w:pPr>
      <w:pStyle w:val="Intestazione"/>
      <w:rPr>
        <w:noProof/>
        <w:lang w:eastAsia="it-IT"/>
      </w:rPr>
    </w:pPr>
  </w:p>
  <w:p w14:paraId="7556E53E" w14:textId="77777777" w:rsidR="003A433A" w:rsidRDefault="003A433A" w:rsidP="00D473B8">
    <w:pPr>
      <w:pStyle w:val="Intestazione"/>
      <w:rPr>
        <w:noProof/>
        <w:lang w:eastAsia="it-IT"/>
      </w:rPr>
    </w:pPr>
  </w:p>
  <w:p w14:paraId="21A56BB1" w14:textId="77777777" w:rsidR="003A433A" w:rsidRDefault="003A433A" w:rsidP="00D473B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D0197" w14:textId="77777777" w:rsidR="003A433A" w:rsidRDefault="003A433A" w:rsidP="00D473B8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71552" behindDoc="0" locked="0" layoutInCell="1" allowOverlap="1" wp14:anchorId="13A784D1" wp14:editId="1C9F0CA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73600" behindDoc="0" locked="0" layoutInCell="1" allowOverlap="1" wp14:anchorId="1CB574DB" wp14:editId="7850B7A4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37" name="Immagine 3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74624" behindDoc="0" locked="0" layoutInCell="1" allowOverlap="1" wp14:anchorId="4BA216B9" wp14:editId="244E92B2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3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3127F" w14:textId="77777777" w:rsidR="003F1673" w:rsidRDefault="003F1673" w:rsidP="003F1673">
    <w:pPr>
      <w:pStyle w:val="Intestazione"/>
    </w:pPr>
    <w:r w:rsidRPr="007C0EEE">
      <w:rPr>
        <w:noProof/>
      </w:rPr>
      <w:drawing>
        <wp:anchor distT="0" distB="0" distL="114300" distR="114300" simplePos="0" relativeHeight="251659264" behindDoc="0" locked="0" layoutInCell="1" allowOverlap="1" wp14:anchorId="0AB95653" wp14:editId="03316CDF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9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0288" behindDoc="0" locked="0" layoutInCell="1" allowOverlap="1" wp14:anchorId="1A2A5BC4" wp14:editId="660F1CE2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20" name="Immagine 20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1312" behindDoc="0" locked="0" layoutInCell="1" allowOverlap="1" wp14:anchorId="6CD40129" wp14:editId="1C3D73CA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21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3700" w14:textId="77777777" w:rsidR="003F1673" w:rsidRDefault="003F1673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895A" w14:textId="77777777" w:rsidR="003F1673" w:rsidRDefault="003F1673" w:rsidP="003F1673">
    <w:pPr>
      <w:pStyle w:val="Intestazione"/>
    </w:pPr>
    <w:bookmarkStart w:id="66" w:name="_Hlk52365551"/>
    <w:bookmarkStart w:id="67" w:name="_Hlk52365552"/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633F3130" wp14:editId="0A4EFA2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22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12DF3303" wp14:editId="17B4BE34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23" name="Immagine 23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BF188A4" wp14:editId="4C13B473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24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66"/>
    <w:bookmarkEnd w:id="67"/>
  </w:p>
  <w:p w14:paraId="58506C4F" w14:textId="77777777" w:rsidR="003F1673" w:rsidRDefault="003F167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4DB"/>
    <w:multiLevelType w:val="hybridMultilevel"/>
    <w:tmpl w:val="4242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31F0"/>
    <w:multiLevelType w:val="multilevel"/>
    <w:tmpl w:val="D9B4819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C0F1F"/>
    <w:multiLevelType w:val="multilevel"/>
    <w:tmpl w:val="1AAEF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7328F3"/>
    <w:multiLevelType w:val="hybridMultilevel"/>
    <w:tmpl w:val="7C962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328"/>
    <w:multiLevelType w:val="hybridMultilevel"/>
    <w:tmpl w:val="FF2CC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77757"/>
    <w:multiLevelType w:val="hybridMultilevel"/>
    <w:tmpl w:val="13DC5A8C"/>
    <w:lvl w:ilvl="0" w:tplc="B11890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75CA9"/>
    <w:multiLevelType w:val="multilevel"/>
    <w:tmpl w:val="D9B48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zio Piazza">
    <w15:presenceInfo w15:providerId="Windows Live" w15:userId="585c348e31a9f8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73"/>
    <w:rsid w:val="001B1986"/>
    <w:rsid w:val="003A36A6"/>
    <w:rsid w:val="003A433A"/>
    <w:rsid w:val="003F1673"/>
    <w:rsid w:val="004D5B50"/>
    <w:rsid w:val="00522778"/>
    <w:rsid w:val="00584FF3"/>
    <w:rsid w:val="005C6454"/>
    <w:rsid w:val="00741E60"/>
    <w:rsid w:val="008A6D42"/>
    <w:rsid w:val="008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CE5F5"/>
  <w15:chartTrackingRefBased/>
  <w15:docId w15:val="{883D1DCC-6A3E-4B16-BEF6-AE43D969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1673"/>
    <w:pPr>
      <w:spacing w:after="120"/>
      <w:jc w:val="both"/>
    </w:pPr>
    <w:rPr>
      <w:rFonts w:asciiTheme="majorHAnsi" w:hAnsiTheme="majorHAnsi"/>
    </w:rPr>
  </w:style>
  <w:style w:type="paragraph" w:styleId="Titolo1">
    <w:name w:val="heading 1"/>
    <w:next w:val="Normale"/>
    <w:link w:val="Titolo1Carattere"/>
    <w:uiPriority w:val="9"/>
    <w:qFormat/>
    <w:rsid w:val="0052277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3F1673"/>
    <w:pPr>
      <w:keepNext/>
      <w:numPr>
        <w:numId w:val="1"/>
      </w:numPr>
      <w:spacing w:before="240"/>
      <w:outlineLvl w:val="1"/>
    </w:pPr>
    <w:rPr>
      <w:rFonts w:ascii="Calibri Light" w:eastAsia="Calibri" w:hAnsi="Calibri Light" w:cs="Calibri Light"/>
      <w:color w:val="1F4E79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3F1673"/>
    <w:pPr>
      <w:keepLines/>
      <w:numPr>
        <w:ilvl w:val="1"/>
      </w:numPr>
      <w:ind w:left="431" w:hanging="431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F1673"/>
    <w:pPr>
      <w:keepNext/>
      <w:keepLines/>
      <w:numPr>
        <w:ilvl w:val="2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22778"/>
    <w:pPr>
      <w:spacing w:before="240"/>
      <w:outlineLvl w:val="4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F1673"/>
    <w:pPr>
      <w:spacing w:after="0"/>
    </w:pPr>
    <w:rPr>
      <w:rFonts w:asciiTheme="majorHAnsi" w:hAnsiTheme="majorHAnsi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1673"/>
    <w:rPr>
      <w:rFonts w:ascii="Calibri Light" w:eastAsia="Calibri" w:hAnsi="Calibri Light" w:cs="Calibri Light"/>
      <w:color w:val="1F4E79"/>
      <w:sz w:val="28"/>
    </w:rPr>
  </w:style>
  <w:style w:type="paragraph" w:styleId="Paragrafoelenco">
    <w:name w:val="List Paragraph"/>
    <w:basedOn w:val="Normale"/>
    <w:uiPriority w:val="34"/>
    <w:qFormat/>
    <w:rsid w:val="003F1673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F1673"/>
    <w:rPr>
      <w:rFonts w:ascii="Calibri Light" w:eastAsiaTheme="majorEastAsia" w:hAnsi="Calibri Light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16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1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1673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3F1673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F1673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3F1673"/>
    <w:rPr>
      <w:vertAlign w:val="superscript"/>
    </w:rPr>
  </w:style>
  <w:style w:type="table" w:styleId="Tabellagriglia1chiara">
    <w:name w:val="Grid Table 1 Light"/>
    <w:basedOn w:val="Tabellanormale"/>
    <w:uiPriority w:val="46"/>
    <w:rsid w:val="003F16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nhideWhenUsed/>
    <w:rsid w:val="003F1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F1673"/>
    <w:rPr>
      <w:rFonts w:asciiTheme="majorHAnsi" w:hAnsiTheme="majorHAnsi"/>
    </w:rPr>
  </w:style>
  <w:style w:type="paragraph" w:styleId="Pidipagina">
    <w:name w:val="footer"/>
    <w:basedOn w:val="Normale"/>
    <w:link w:val="PidipaginaCarattere"/>
    <w:uiPriority w:val="99"/>
    <w:unhideWhenUsed/>
    <w:rsid w:val="003F1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1673"/>
    <w:rPr>
      <w:rFonts w:asciiTheme="majorHAnsi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6D42"/>
    <w:pPr>
      <w:spacing w:after="0" w:line="240" w:lineRule="auto"/>
      <w:ind w:left="567"/>
      <w:contextualSpacing/>
      <w:jc w:val="left"/>
    </w:pPr>
    <w:rPr>
      <w:b/>
      <w:color w:val="2F5496" w:themeColor="accent1" w:themeShade="BF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A6D42"/>
    <w:rPr>
      <w:rFonts w:asciiTheme="majorHAnsi" w:hAnsiTheme="majorHAnsi"/>
      <w:b/>
      <w:color w:val="2F5496" w:themeColor="accent1" w:themeShade="BF"/>
      <w:sz w:val="48"/>
      <w:szCs w:val="4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6D42"/>
    <w:pPr>
      <w:keepLines w:val="0"/>
      <w:pBdr>
        <w:top w:val="single" w:sz="4" w:space="6" w:color="808080"/>
      </w:pBdr>
      <w:tabs>
        <w:tab w:val="num" w:pos="432"/>
      </w:tabs>
      <w:spacing w:before="480" w:line="276" w:lineRule="auto"/>
      <w:ind w:left="431" w:hanging="431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F1673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F1673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F1673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F167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A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21">
    <w:name w:val="Tabella griglia 5 scura - colore 21"/>
    <w:basedOn w:val="Tabellanormale"/>
    <w:uiPriority w:val="50"/>
    <w:rsid w:val="003A43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3A433A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22778"/>
    <w:rPr>
      <w:rFonts w:asciiTheme="majorHAnsi" w:hAnsiTheme="majorHAns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1905-F2F4-4480-86B4-B1EDEAF8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Piazza</dc:creator>
  <cp:keywords/>
  <dc:description/>
  <cp:lastModifiedBy>Maurizio Piazza</cp:lastModifiedBy>
  <cp:revision>3</cp:revision>
  <dcterms:created xsi:type="dcterms:W3CDTF">2020-09-30T12:00:00Z</dcterms:created>
  <dcterms:modified xsi:type="dcterms:W3CDTF">2020-09-30T12:20:00Z</dcterms:modified>
</cp:coreProperties>
</file>