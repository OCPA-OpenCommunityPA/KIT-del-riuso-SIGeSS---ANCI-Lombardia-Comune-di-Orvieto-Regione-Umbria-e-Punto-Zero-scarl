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C6EB" w14:textId="4998B047" w:rsidR="005441F9" w:rsidRDefault="005441F9" w:rsidP="004F773C">
      <w:pPr>
        <w:pStyle w:val="Titolo"/>
        <w:spacing w:before="120"/>
        <w:contextualSpacing w:val="0"/>
      </w:pPr>
    </w:p>
    <w:p w14:paraId="054DD4E1" w14:textId="2873424F" w:rsidR="00DD7646" w:rsidRDefault="00DD7646" w:rsidP="004F773C">
      <w:pPr>
        <w:pStyle w:val="Titolo"/>
        <w:spacing w:before="120"/>
        <w:contextualSpacing w:val="0"/>
      </w:pPr>
    </w:p>
    <w:p w14:paraId="15EC755C" w14:textId="77777777" w:rsidR="00DD7646" w:rsidRDefault="00DD7646" w:rsidP="004F773C">
      <w:pPr>
        <w:pStyle w:val="Titolo"/>
        <w:spacing w:before="120"/>
        <w:contextualSpacing w:val="0"/>
      </w:pPr>
    </w:p>
    <w:p w14:paraId="2B5F180D" w14:textId="3E7CA506" w:rsidR="00DD7646" w:rsidRPr="00EC45A5" w:rsidRDefault="001447CD" w:rsidP="004F773C">
      <w:pPr>
        <w:pStyle w:val="Titolo"/>
        <w:spacing w:before="120"/>
        <w:ind w:left="567"/>
        <w:contextualSpacing w:val="0"/>
        <w:jc w:val="left"/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</w:pPr>
      <w:r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  <w:t>SIGESS</w:t>
      </w:r>
    </w:p>
    <w:p w14:paraId="56C6E390" w14:textId="2BAA6387" w:rsidR="00F532FE" w:rsidRPr="00F532FE" w:rsidRDefault="000A34B4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38"/>
          <w:szCs w:val="38"/>
        </w:rPr>
      </w:pPr>
      <w:r w:rsidRPr="00F532FE">
        <w:rPr>
          <w:b/>
          <w:color w:val="2F5496" w:themeColor="accent5" w:themeShade="BF"/>
          <w:sz w:val="38"/>
          <w:szCs w:val="38"/>
        </w:rPr>
        <w:t>KIT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d</w:t>
      </w:r>
      <w:r w:rsidR="000E590D" w:rsidRPr="00F532FE">
        <w:rPr>
          <w:b/>
          <w:color w:val="2F5496" w:themeColor="accent5" w:themeShade="BF"/>
          <w:sz w:val="38"/>
          <w:szCs w:val="38"/>
        </w:rPr>
        <w:t>i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riuso</w:t>
      </w:r>
      <w:r w:rsidR="00AA1C18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Fase </w:t>
      </w:r>
      <w:r w:rsidR="009D7ACA">
        <w:rPr>
          <w:b/>
          <w:color w:val="2F5496" w:themeColor="accent5" w:themeShade="BF"/>
          <w:sz w:val="38"/>
          <w:szCs w:val="38"/>
        </w:rPr>
        <w:t>C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2602AA">
        <w:rPr>
          <w:b/>
          <w:color w:val="2F5496" w:themeColor="accent5" w:themeShade="BF"/>
          <w:sz w:val="38"/>
          <w:szCs w:val="38"/>
        </w:rPr>
        <w:t>–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9D7ACA">
        <w:rPr>
          <w:b/>
          <w:color w:val="2F5496" w:themeColor="accent5" w:themeShade="BF"/>
          <w:sz w:val="38"/>
          <w:szCs w:val="38"/>
        </w:rPr>
        <w:t>Gestione a regime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della buona pratica</w:t>
      </w:r>
    </w:p>
    <w:p w14:paraId="5AF5B6F9" w14:textId="5319D75F" w:rsidR="00F532FE" w:rsidRPr="00EC45A5" w:rsidRDefault="008A480A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36"/>
          <w:szCs w:val="48"/>
          <w:u w:val="single"/>
        </w:rPr>
      </w:pPr>
      <w:r>
        <w:rPr>
          <w:b/>
          <w:color w:val="2F5496" w:themeColor="accent5" w:themeShade="BF"/>
          <w:sz w:val="36"/>
          <w:szCs w:val="48"/>
          <w:u w:val="single"/>
        </w:rPr>
        <w:t>C</w:t>
      </w:r>
      <w:r w:rsidR="00CF5606">
        <w:rPr>
          <w:b/>
          <w:color w:val="2F5496" w:themeColor="accent5" w:themeShade="BF"/>
          <w:sz w:val="36"/>
          <w:szCs w:val="48"/>
          <w:u w:val="single"/>
        </w:rPr>
        <w:t>4</w:t>
      </w:r>
      <w:r w:rsidR="00EC45A5" w:rsidRPr="00EC45A5">
        <w:rPr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EC45A5">
        <w:rPr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CF5606">
        <w:rPr>
          <w:b/>
          <w:color w:val="2F5496" w:themeColor="accent5" w:themeShade="BF"/>
          <w:sz w:val="36"/>
          <w:szCs w:val="48"/>
          <w:u w:val="single"/>
        </w:rPr>
        <w:t>amministrativi</w:t>
      </w:r>
    </w:p>
    <w:p w14:paraId="31F24209" w14:textId="343C3F17" w:rsidR="00AA1C18" w:rsidRPr="00EC45A5" w:rsidRDefault="008A480A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28"/>
          <w:szCs w:val="48"/>
        </w:rPr>
      </w:pPr>
      <w:r>
        <w:rPr>
          <w:b/>
          <w:color w:val="2F5496" w:themeColor="accent5" w:themeShade="BF"/>
          <w:sz w:val="28"/>
          <w:szCs w:val="48"/>
        </w:rPr>
        <w:t>C</w:t>
      </w:r>
      <w:r w:rsidR="00CF5606">
        <w:rPr>
          <w:b/>
          <w:color w:val="2F5496" w:themeColor="accent5" w:themeShade="BF"/>
          <w:sz w:val="28"/>
          <w:szCs w:val="48"/>
        </w:rPr>
        <w:t>4</w:t>
      </w:r>
      <w:r w:rsidR="0047512E" w:rsidRPr="00EC45A5">
        <w:rPr>
          <w:b/>
          <w:color w:val="2F5496" w:themeColor="accent5" w:themeShade="BF"/>
          <w:sz w:val="28"/>
          <w:szCs w:val="48"/>
        </w:rPr>
        <w:t>.</w:t>
      </w:r>
      <w:r w:rsidR="00EC45A5" w:rsidRPr="00EC45A5">
        <w:rPr>
          <w:b/>
          <w:color w:val="2F5496" w:themeColor="accent5" w:themeShade="BF"/>
          <w:sz w:val="28"/>
          <w:szCs w:val="48"/>
        </w:rPr>
        <w:t>1</w:t>
      </w:r>
      <w:r w:rsidR="0047512E" w:rsidRPr="00EC45A5">
        <w:rPr>
          <w:b/>
          <w:color w:val="2F5496" w:themeColor="accent5" w:themeShade="BF"/>
          <w:sz w:val="28"/>
          <w:szCs w:val="48"/>
        </w:rPr>
        <w:t xml:space="preserve"> </w:t>
      </w:r>
      <w:r w:rsidR="002602AA">
        <w:rPr>
          <w:b/>
          <w:color w:val="2F5496" w:themeColor="accent5" w:themeShade="BF"/>
          <w:sz w:val="28"/>
          <w:szCs w:val="48"/>
        </w:rPr>
        <w:t>P</w:t>
      </w:r>
      <w:r w:rsidR="002602AA" w:rsidRPr="00CF5606">
        <w:rPr>
          <w:b/>
          <w:color w:val="2F5496" w:themeColor="accent5" w:themeShade="BF"/>
          <w:sz w:val="28"/>
          <w:szCs w:val="48"/>
        </w:rPr>
        <w:t xml:space="preserve">rocedure </w:t>
      </w:r>
      <w:r>
        <w:rPr>
          <w:b/>
          <w:color w:val="2F5496" w:themeColor="accent5" w:themeShade="BF"/>
          <w:sz w:val="28"/>
          <w:szCs w:val="48"/>
        </w:rPr>
        <w:t>di stabilizzazione della gestione</w:t>
      </w:r>
      <w:r w:rsidR="002602AA" w:rsidRPr="00CF5606">
        <w:rPr>
          <w:b/>
          <w:color w:val="2F5496" w:themeColor="accent5" w:themeShade="BF"/>
          <w:sz w:val="28"/>
          <w:szCs w:val="48"/>
        </w:rPr>
        <w:t xml:space="preserve"> </w:t>
      </w:r>
      <w:r>
        <w:rPr>
          <w:b/>
          <w:color w:val="2F5496" w:themeColor="accent5" w:themeShade="BF"/>
          <w:sz w:val="28"/>
          <w:szCs w:val="48"/>
        </w:rPr>
        <w:t xml:space="preserve">per </w:t>
      </w:r>
      <w:r w:rsidR="002602AA" w:rsidRPr="00CF5606">
        <w:rPr>
          <w:b/>
          <w:color w:val="2F5496" w:themeColor="accent5" w:themeShade="BF"/>
          <w:sz w:val="28"/>
          <w:szCs w:val="48"/>
        </w:rPr>
        <w:t>la buona pratica</w:t>
      </w:r>
    </w:p>
    <w:p w14:paraId="40C8046E" w14:textId="54CBA43E" w:rsidR="00EC45A5" w:rsidRPr="00EC45A5" w:rsidRDefault="008A480A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28"/>
          <w:szCs w:val="48"/>
        </w:rPr>
      </w:pPr>
      <w:r>
        <w:rPr>
          <w:b/>
          <w:color w:val="2F5496" w:themeColor="accent5" w:themeShade="BF"/>
          <w:sz w:val="28"/>
          <w:szCs w:val="48"/>
        </w:rPr>
        <w:t>C</w:t>
      </w:r>
      <w:r w:rsidR="00CF5606">
        <w:rPr>
          <w:b/>
          <w:color w:val="2F5496" w:themeColor="accent5" w:themeShade="BF"/>
          <w:sz w:val="28"/>
          <w:szCs w:val="48"/>
        </w:rPr>
        <w:t>4</w:t>
      </w:r>
      <w:r w:rsidR="00EC45A5" w:rsidRPr="00EC45A5">
        <w:rPr>
          <w:b/>
          <w:color w:val="2F5496" w:themeColor="accent5" w:themeShade="BF"/>
          <w:sz w:val="28"/>
          <w:szCs w:val="48"/>
        </w:rPr>
        <w:t>.</w:t>
      </w:r>
      <w:r w:rsidR="00CF5606">
        <w:rPr>
          <w:b/>
          <w:color w:val="2F5496" w:themeColor="accent5" w:themeShade="BF"/>
          <w:sz w:val="28"/>
          <w:szCs w:val="48"/>
        </w:rPr>
        <w:t xml:space="preserve">2 </w:t>
      </w:r>
      <w:r>
        <w:rPr>
          <w:b/>
          <w:color w:val="2F5496" w:themeColor="accent5" w:themeShade="BF"/>
          <w:sz w:val="28"/>
          <w:szCs w:val="48"/>
        </w:rPr>
        <w:t>Documenti e prassi di supporto amministrativo</w:t>
      </w:r>
    </w:p>
    <w:p w14:paraId="309A334F" w14:textId="16675D02" w:rsidR="004D7760" w:rsidRDefault="004D7760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0E590D" w:rsidRDefault="00A932B2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740FB950" w14:textId="4E06F099" w:rsidR="00334473" w:rsidRDefault="004D7760" w:rsidP="00334473">
      <w:pPr>
        <w:spacing w:before="120" w:after="0" w:line="240" w:lineRule="auto"/>
        <w:ind w:left="567"/>
      </w:pPr>
      <w:r>
        <w:t xml:space="preserve">Data rilascio: </w:t>
      </w:r>
      <w:r w:rsidR="005E008D">
        <w:t>22</w:t>
      </w:r>
      <w:r>
        <w:t>/</w:t>
      </w:r>
      <w:r w:rsidR="005E008D">
        <w:t>06</w:t>
      </w:r>
      <w:r>
        <w:t>/20</w:t>
      </w:r>
      <w:r w:rsidR="005E008D">
        <w:t>20</w:t>
      </w:r>
    </w:p>
    <w:p w14:paraId="166BBA59" w14:textId="77777777" w:rsidR="004D7760" w:rsidRPr="000E590D" w:rsidRDefault="004D7760" w:rsidP="004F773C">
      <w:pPr>
        <w:spacing w:before="120" w:after="0" w:line="240" w:lineRule="auto"/>
        <w:ind w:left="567"/>
      </w:pPr>
      <w:r>
        <w:t>Versione: 1.0</w:t>
      </w:r>
    </w:p>
    <w:p w14:paraId="40423BF5" w14:textId="75BCE0C7" w:rsidR="00DD7646" w:rsidRDefault="00DD7646" w:rsidP="004F773C">
      <w:pPr>
        <w:spacing w:before="120" w:after="0" w:line="240" w:lineRule="auto"/>
      </w:pPr>
      <w:r>
        <w:br w:type="page"/>
      </w:r>
    </w:p>
    <w:p w14:paraId="4802EFBC" w14:textId="77777777" w:rsidR="000E590D" w:rsidRDefault="000E590D" w:rsidP="004F773C">
      <w:pPr>
        <w:pStyle w:val="Titolo1"/>
        <w:spacing w:before="120" w:after="0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Content>
        <w:p w14:paraId="0B9EB184" w14:textId="3884D966" w:rsidR="004A51E0" w:rsidRPr="004A51E0" w:rsidRDefault="004A51E0" w:rsidP="004F773C">
          <w:pPr>
            <w:pStyle w:val="Titolosommario"/>
            <w:spacing w:before="120" w:after="0" w:line="240" w:lineRule="auto"/>
            <w:rPr>
              <w:b w:val="0"/>
            </w:rPr>
          </w:pPr>
          <w:r w:rsidRPr="004A51E0">
            <w:rPr>
              <w:b w:val="0"/>
            </w:rPr>
            <w:t>Sommario</w:t>
          </w:r>
        </w:p>
        <w:p w14:paraId="1E750901" w14:textId="5AAB72A7" w:rsidR="00F9415F" w:rsidRDefault="004A51E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23503" w:history="1">
            <w:r w:rsidR="00F9415F" w:rsidRPr="00D17F00">
              <w:rPr>
                <w:rStyle w:val="Collegamentoipertestuale"/>
                <w:noProof/>
              </w:rPr>
              <w:t>Premessa</w:t>
            </w:r>
            <w:r w:rsidR="00F9415F">
              <w:rPr>
                <w:noProof/>
                <w:webHidden/>
              </w:rPr>
              <w:tab/>
            </w:r>
            <w:r w:rsidR="00F9415F">
              <w:rPr>
                <w:noProof/>
                <w:webHidden/>
              </w:rPr>
              <w:fldChar w:fldCharType="begin"/>
            </w:r>
            <w:r w:rsidR="00F9415F">
              <w:rPr>
                <w:noProof/>
                <w:webHidden/>
              </w:rPr>
              <w:instrText xml:space="preserve"> PAGEREF _Toc43623503 \h </w:instrText>
            </w:r>
            <w:r w:rsidR="00F9415F">
              <w:rPr>
                <w:noProof/>
                <w:webHidden/>
              </w:rPr>
            </w:r>
            <w:r w:rsidR="00F9415F">
              <w:rPr>
                <w:noProof/>
                <w:webHidden/>
              </w:rPr>
              <w:fldChar w:fldCharType="separate"/>
            </w:r>
            <w:r w:rsidR="00F9415F">
              <w:rPr>
                <w:noProof/>
                <w:webHidden/>
              </w:rPr>
              <w:t>2</w:t>
            </w:r>
            <w:r w:rsidR="00F9415F">
              <w:rPr>
                <w:noProof/>
                <w:webHidden/>
              </w:rPr>
              <w:fldChar w:fldCharType="end"/>
            </w:r>
          </w:hyperlink>
        </w:p>
        <w:p w14:paraId="0AE72FDA" w14:textId="522CB217" w:rsidR="00F9415F" w:rsidRDefault="00F9415F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43623504" w:history="1">
            <w:r w:rsidRPr="00D17F00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D17F00">
              <w:rPr>
                <w:rStyle w:val="Collegamentoipertestuale"/>
                <w:noProof/>
              </w:rPr>
              <w:t>Procedure per stabilizzazione della buona pratica nel riusante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726B" w14:textId="72735F8C" w:rsidR="00F9415F" w:rsidRDefault="00F9415F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43623505" w:history="1">
            <w:r w:rsidRPr="00D17F00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D17F00">
              <w:rPr>
                <w:rStyle w:val="Collegamentoipertestuale"/>
                <w:noProof/>
              </w:rPr>
              <w:t>Consolidamento della gestione dei servizi di SIgeSS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63DE" w14:textId="7084D221" w:rsidR="00F9415F" w:rsidRDefault="00F9415F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43623506" w:history="1">
            <w:r w:rsidRPr="00D17F00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D17F00">
              <w:rPr>
                <w:rStyle w:val="Collegamentoipertestuale"/>
                <w:noProof/>
              </w:rPr>
              <w:t>Documenti di supporto agli atti amministrativi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EBD5" w14:textId="5D16AE80" w:rsidR="00F9415F" w:rsidRDefault="00F9415F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43623507" w:history="1">
            <w:r w:rsidRPr="00D17F00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D17F00">
              <w:rPr>
                <w:rStyle w:val="Collegamentoipertestuale"/>
                <w:noProof/>
              </w:rPr>
              <w:t>Elenco dei soggetti che hanno operato sulla buona pratica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D876" w14:textId="536BF5FC" w:rsidR="004A51E0" w:rsidRDefault="004A51E0" w:rsidP="004F773C">
          <w:pPr>
            <w:spacing w:before="120"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4F773C">
      <w:pPr>
        <w:spacing w:before="120" w:after="0" w:line="240" w:lineRule="auto"/>
      </w:pPr>
      <w:r>
        <w:br w:type="page"/>
      </w:r>
    </w:p>
    <w:p w14:paraId="12A9B770" w14:textId="77777777" w:rsidR="00B62729" w:rsidRPr="001376B7" w:rsidRDefault="00B62729" w:rsidP="004F773C">
      <w:pPr>
        <w:pStyle w:val="Titolo1"/>
        <w:spacing w:before="120" w:after="0"/>
      </w:pPr>
      <w:bookmarkStart w:id="1" w:name="_Toc43623503"/>
      <w:r w:rsidRPr="001376B7">
        <w:lastRenderedPageBreak/>
        <w:t>Premessa</w:t>
      </w:r>
      <w:bookmarkEnd w:id="1"/>
    </w:p>
    <w:p w14:paraId="05298580" w14:textId="089D8A80" w:rsidR="00D05C9C" w:rsidRDefault="00955EDE" w:rsidP="004F773C">
      <w:pPr>
        <w:spacing w:before="120" w:after="0" w:line="240" w:lineRule="auto"/>
      </w:pPr>
      <w:r>
        <w:t xml:space="preserve">Il presente documento </w:t>
      </w:r>
      <w:r w:rsidR="00F532FE">
        <w:t xml:space="preserve">raccoglie </w:t>
      </w:r>
      <w:r w:rsidR="0047512E">
        <w:t>g</w:t>
      </w:r>
      <w:r w:rsidR="0047512E" w:rsidRPr="0047512E">
        <w:t xml:space="preserve">li </w:t>
      </w:r>
      <w:r w:rsidR="0047512E" w:rsidRPr="0047512E">
        <w:rPr>
          <w:b/>
        </w:rPr>
        <w:t xml:space="preserve">strumenti </w:t>
      </w:r>
      <w:r w:rsidR="0045409C">
        <w:rPr>
          <w:b/>
        </w:rPr>
        <w:t>amministrativi</w:t>
      </w:r>
      <w:r w:rsidR="0047512E" w:rsidRPr="0047512E">
        <w:rPr>
          <w:b/>
        </w:rPr>
        <w:t xml:space="preserve"> del kit di riuso per la fase </w:t>
      </w:r>
      <w:r w:rsidR="009D7ACA">
        <w:rPr>
          <w:b/>
        </w:rPr>
        <w:t>C</w:t>
      </w:r>
      <w:r w:rsidR="0047512E">
        <w:t xml:space="preserve"> – </w:t>
      </w:r>
      <w:r w:rsidR="009D7ACA">
        <w:t>Gestione a regime</w:t>
      </w:r>
      <w:r w:rsidR="0047512E">
        <w:t xml:space="preserve"> </w:t>
      </w:r>
      <w:r w:rsidR="0047512E" w:rsidRPr="00F532FE">
        <w:t>della buona pratica</w:t>
      </w:r>
      <w:r w:rsidR="0047512E">
        <w:t xml:space="preserve">. </w:t>
      </w:r>
      <w:bookmarkStart w:id="2" w:name="_Hlk532207513"/>
      <w:r w:rsidR="0047512E">
        <w:t xml:space="preserve">Gli strumenti </w:t>
      </w:r>
      <w:r w:rsidR="0045409C">
        <w:t>amministrativi</w:t>
      </w:r>
      <w:r w:rsidR="00F532FE">
        <w:t>, come previsto dall’Avviso OCPA2020</w:t>
      </w:r>
      <w:r w:rsidR="00F532FE">
        <w:rPr>
          <w:rStyle w:val="Rimandonotaapidipagina"/>
        </w:rPr>
        <w:footnoteReference w:id="1"/>
      </w:r>
      <w:r w:rsidR="00F532FE">
        <w:t>,</w:t>
      </w:r>
      <w:r w:rsidR="0047512E">
        <w:t xml:space="preserve"> </w:t>
      </w:r>
      <w:r w:rsidR="008D6084">
        <w:t xml:space="preserve">hanno lo scopo di </w:t>
      </w:r>
      <w:r w:rsidR="002602AA">
        <w:t>fornire al riusante una serie di m</w:t>
      </w:r>
      <w:r w:rsidR="002602AA" w:rsidRPr="00F51E1D">
        <w:t xml:space="preserve">odelli di </w:t>
      </w:r>
      <w:r w:rsidR="002602AA">
        <w:t>a</w:t>
      </w:r>
      <w:r w:rsidR="002602AA" w:rsidRPr="00F51E1D">
        <w:t xml:space="preserve">tti amministrativi </w:t>
      </w:r>
      <w:r w:rsidR="009D7ACA">
        <w:t>necessari per la gestione a regime della buona</w:t>
      </w:r>
      <w:r w:rsidR="002602AA" w:rsidRPr="00F51E1D">
        <w:t xml:space="preserve"> pratica</w:t>
      </w:r>
      <w:r w:rsidR="002602AA">
        <w:t>.</w:t>
      </w:r>
    </w:p>
    <w:p w14:paraId="382322FC" w14:textId="77777777" w:rsidR="004F773C" w:rsidRPr="000564A9" w:rsidRDefault="004F773C" w:rsidP="004F773C">
      <w:pPr>
        <w:spacing w:before="120" w:after="0" w:line="240" w:lineRule="auto"/>
      </w:pPr>
    </w:p>
    <w:p w14:paraId="4FC8E1E9" w14:textId="1ED705ED" w:rsidR="00AB5443" w:rsidRDefault="002602AA" w:rsidP="00DC0B4C">
      <w:pPr>
        <w:pStyle w:val="Titolo2"/>
        <w:spacing w:after="0" w:line="240" w:lineRule="auto"/>
        <w:ind w:left="357" w:hanging="357"/>
        <w:contextualSpacing w:val="0"/>
      </w:pPr>
      <w:bookmarkStart w:id="4" w:name="_Toc43623504"/>
      <w:bookmarkEnd w:id="2"/>
      <w:r w:rsidRPr="002602AA">
        <w:t xml:space="preserve">Procedure per </w:t>
      </w:r>
      <w:r w:rsidR="009D7ACA">
        <w:t>stabilizzazione della b</w:t>
      </w:r>
      <w:r w:rsidRPr="002602AA">
        <w:t>uona pratica</w:t>
      </w:r>
      <w:r w:rsidR="009D7ACA">
        <w:t xml:space="preserve"> nel riusante</w:t>
      </w:r>
      <w:bookmarkEnd w:id="4"/>
    </w:p>
    <w:p w14:paraId="73D8E977" w14:textId="0036C74F" w:rsidR="009D7ACA" w:rsidRDefault="009D7ACA" w:rsidP="00DC0B4C">
      <w:pPr>
        <w:spacing w:before="120" w:after="0"/>
      </w:pPr>
      <w:r>
        <w:t>In questa fase il tema è la formalizzazione a regime della buona pratica attraverso la individuazione delle componenti da stabilizzare e i processi relativi garanzia operativa da assicurare.</w:t>
      </w:r>
    </w:p>
    <w:p w14:paraId="4E3D7E4A" w14:textId="3089587A" w:rsidR="0010168F" w:rsidRDefault="009D7ACA" w:rsidP="00DC0B4C">
      <w:pPr>
        <w:spacing w:before="120" w:after="0"/>
      </w:pPr>
      <w:r>
        <w:t>Il primo punto da considerare è quali sono i componenti di servizi</w:t>
      </w:r>
      <w:r w:rsidR="0010168F">
        <w:t>o</w:t>
      </w:r>
      <w:r>
        <w:t xml:space="preserve"> </w:t>
      </w:r>
      <w:r w:rsidR="0010168F">
        <w:t>da conferire all’interno dell’Amministrazione e quali acquisire all’esterno o nella modalità di ingresso nella Comunità del Cedente o attraverso le pratiche di mercato.</w:t>
      </w:r>
    </w:p>
    <w:p w14:paraId="2014087B" w14:textId="7DF0F7DF" w:rsidR="0010168F" w:rsidRDefault="0010168F" w:rsidP="00DC0B4C">
      <w:pPr>
        <w:spacing w:before="120" w:after="0"/>
      </w:pPr>
      <w:r>
        <w:t>Queste scelte sono già state individuate e descritte negli allegati “gestionale”, “Organizzativo” e “Tecnologico”, per quanto riguarda le relative problematiche di tema i risvolti operativi conseguenti.</w:t>
      </w:r>
    </w:p>
    <w:p w14:paraId="4858A8A2" w14:textId="5450BFB3" w:rsidR="009D7ACA" w:rsidRDefault="0010168F" w:rsidP="00DC0B4C">
      <w:pPr>
        <w:spacing w:before="120" w:after="0"/>
      </w:pPr>
      <w:r>
        <w:t>Nella sezione “Amministrativa” si identificano le procedure adottate per dare corso a questi risvolti operativi</w:t>
      </w:r>
      <w:r w:rsidR="00030CEE">
        <w:t xml:space="preserve">, necessari </w:t>
      </w:r>
      <w:r w:rsidR="009D7ACA">
        <w:t>per assicurare la gestione a regime della buona pratica e individuare le problematiche</w:t>
      </w:r>
      <w:r w:rsidR="00030CEE">
        <w:t xml:space="preserve"> di specie.</w:t>
      </w:r>
    </w:p>
    <w:p w14:paraId="18398864" w14:textId="77777777" w:rsidR="00A41EAE" w:rsidRDefault="00A41EAE" w:rsidP="009D7ACA"/>
    <w:p w14:paraId="3D9A0172" w14:textId="5FF0F100" w:rsidR="009D7ACA" w:rsidRDefault="00DC0B4C" w:rsidP="00B415AC">
      <w:pPr>
        <w:pStyle w:val="Titolo3"/>
      </w:pPr>
      <w:bookmarkStart w:id="5" w:name="_Toc43623505"/>
      <w:r>
        <w:rPr>
          <w:szCs w:val="24"/>
        </w:rPr>
        <w:t>C</w:t>
      </w:r>
      <w:r w:rsidR="009D7ACA" w:rsidRPr="00DC0B4C">
        <w:rPr>
          <w:szCs w:val="24"/>
        </w:rPr>
        <w:t xml:space="preserve">onsolidamento </w:t>
      </w:r>
      <w:r w:rsidR="000B23AF">
        <w:t xml:space="preserve">della </w:t>
      </w:r>
      <w:r w:rsidR="009D7ACA">
        <w:t>gestione dei servizi d</w:t>
      </w:r>
      <w:r w:rsidR="00A41EAE">
        <w:t>i</w:t>
      </w:r>
      <w:r w:rsidR="009D7ACA">
        <w:t xml:space="preserve"> </w:t>
      </w:r>
      <w:proofErr w:type="spellStart"/>
      <w:r w:rsidR="009D7ACA">
        <w:t>SIgeSS</w:t>
      </w:r>
      <w:bookmarkEnd w:id="5"/>
      <w:proofErr w:type="spellEnd"/>
    </w:p>
    <w:p w14:paraId="46532F36" w14:textId="0E0813A0" w:rsidR="009D7ACA" w:rsidRDefault="00A41EAE" w:rsidP="009D7ACA">
      <w:r>
        <w:t xml:space="preserve">Questo vuol dire affrontare i procedimenti volti a </w:t>
      </w:r>
      <w:r w:rsidR="009D7ACA" w:rsidRPr="006418D7">
        <w:t>consolida</w:t>
      </w:r>
      <w:r>
        <w:t xml:space="preserve">re </w:t>
      </w:r>
      <w:r w:rsidR="009D7ACA" w:rsidRPr="006418D7">
        <w:t>i servizi</w:t>
      </w:r>
      <w:r>
        <w:t>, le</w:t>
      </w:r>
      <w:r w:rsidR="009D7ACA" w:rsidRPr="006418D7">
        <w:t xml:space="preserve"> risorse infrastrutturali tecnologiche e </w:t>
      </w:r>
      <w:r>
        <w:t xml:space="preserve">definire le </w:t>
      </w:r>
      <w:r w:rsidR="009D7ACA" w:rsidRPr="006418D7">
        <w:t>indicazion</w:t>
      </w:r>
      <w:r>
        <w:t xml:space="preserve">i e le </w:t>
      </w:r>
      <w:r w:rsidR="009D7ACA" w:rsidRPr="006418D7">
        <w:t>modalità di acquisizione (realizzazione in proprio, richiesta al mercato dei provider, accordi istituzionali, richiesta alla Comunità di pratica del riuso. Altro)</w:t>
      </w:r>
    </w:p>
    <w:p w14:paraId="23B08AA4" w14:textId="21071456" w:rsidR="002217A9" w:rsidRDefault="002217A9" w:rsidP="00071290">
      <w:r>
        <w:t>Relativamente a questi contenuti Le Amministrazioni riusanti hanno operato individuando le opzioni amministrative consentita per le relativ</w:t>
      </w:r>
      <w:r w:rsidR="00BD1CFD">
        <w:t>e</w:t>
      </w:r>
      <w:r>
        <w:t xml:space="preserve"> conseguenze procedurali</w:t>
      </w:r>
      <w:r w:rsidR="008A480A">
        <w:t xml:space="preserve"> (Vedi documento KIT C1)</w:t>
      </w:r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19"/>
        <w:gridCol w:w="2552"/>
        <w:gridCol w:w="2976"/>
      </w:tblGrid>
      <w:tr w:rsidR="002217A9" w:rsidRPr="00E177E3" w14:paraId="373678FA" w14:textId="77777777" w:rsidTr="002217A9">
        <w:tc>
          <w:tcPr>
            <w:tcW w:w="4219" w:type="dxa"/>
          </w:tcPr>
          <w:p w14:paraId="2E031A33" w14:textId="77777777" w:rsidR="002217A9" w:rsidRPr="008A480A" w:rsidRDefault="002217A9" w:rsidP="002217A9">
            <w:pPr>
              <w:ind w:left="360"/>
              <w:jc w:val="center"/>
              <w:rPr>
                <w:b/>
                <w:bCs/>
                <w:sz w:val="18"/>
                <w:szCs w:val="18"/>
              </w:rPr>
            </w:pPr>
            <w:r w:rsidRPr="008A480A">
              <w:rPr>
                <w:b/>
                <w:bCs/>
                <w:sz w:val="18"/>
                <w:szCs w:val="18"/>
              </w:rPr>
              <w:t>Necessità di gestione</w:t>
            </w:r>
          </w:p>
        </w:tc>
        <w:tc>
          <w:tcPr>
            <w:tcW w:w="2552" w:type="dxa"/>
          </w:tcPr>
          <w:p w14:paraId="4810EEB8" w14:textId="77777777" w:rsidR="002217A9" w:rsidRPr="008A480A" w:rsidRDefault="002217A9" w:rsidP="002217A9">
            <w:pPr>
              <w:ind w:left="360"/>
              <w:jc w:val="center"/>
              <w:rPr>
                <w:b/>
                <w:bCs/>
                <w:sz w:val="18"/>
                <w:szCs w:val="18"/>
              </w:rPr>
            </w:pPr>
            <w:r w:rsidRPr="008A480A">
              <w:rPr>
                <w:b/>
                <w:bCs/>
                <w:sz w:val="18"/>
                <w:szCs w:val="18"/>
              </w:rPr>
              <w:t>Scelta possibile dell’attore della soluzione</w:t>
            </w:r>
          </w:p>
          <w:p w14:paraId="4CA2DAAA" w14:textId="77777777" w:rsidR="002217A9" w:rsidRPr="008A480A" w:rsidRDefault="002217A9" w:rsidP="002217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14:paraId="1EAB9316" w14:textId="74858914" w:rsidR="002217A9" w:rsidRPr="008A480A" w:rsidRDefault="00BD1CFD" w:rsidP="002217A9">
            <w:pPr>
              <w:ind w:left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procedura Amministrativa necessaria</w:t>
            </w:r>
          </w:p>
        </w:tc>
      </w:tr>
      <w:tr w:rsidR="002217A9" w:rsidRPr="00E177E3" w14:paraId="46C24010" w14:textId="77777777" w:rsidTr="002217A9">
        <w:tc>
          <w:tcPr>
            <w:tcW w:w="4219" w:type="dxa"/>
          </w:tcPr>
          <w:p w14:paraId="3FCBDB53" w14:textId="77777777" w:rsidR="002217A9" w:rsidRPr="008A480A" w:rsidRDefault="002217A9" w:rsidP="002217A9">
            <w:pPr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Conferimento Servizio di Assistenza tecnico Sistemistica dell’infrastruttura ospitante SaaS (Cloud o ASP)</w:t>
            </w:r>
          </w:p>
        </w:tc>
        <w:tc>
          <w:tcPr>
            <w:tcW w:w="2552" w:type="dxa"/>
          </w:tcPr>
          <w:p w14:paraId="0AA9C417" w14:textId="77777777" w:rsidR="002217A9" w:rsidRPr="008A480A" w:rsidRDefault="002217A9" w:rsidP="002217A9">
            <w:pPr>
              <w:pStyle w:val="Paragrafoelenco"/>
              <w:numPr>
                <w:ilvl w:val="0"/>
                <w:numId w:val="21"/>
              </w:numPr>
              <w:ind w:left="170" w:hanging="17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CED Ente</w:t>
            </w:r>
          </w:p>
          <w:p w14:paraId="2DD45E07" w14:textId="77777777" w:rsidR="002217A9" w:rsidRPr="008A480A" w:rsidRDefault="002217A9" w:rsidP="002217A9">
            <w:pPr>
              <w:pStyle w:val="Paragrafoelenco"/>
              <w:numPr>
                <w:ilvl w:val="0"/>
                <w:numId w:val="21"/>
              </w:numPr>
              <w:ind w:left="170" w:hanging="17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Interno</w:t>
            </w:r>
          </w:p>
          <w:p w14:paraId="47280ACF" w14:textId="77777777" w:rsidR="002217A9" w:rsidRPr="008A480A" w:rsidRDefault="002217A9" w:rsidP="002217A9">
            <w:pPr>
              <w:pStyle w:val="Paragrafoelenco"/>
              <w:numPr>
                <w:ilvl w:val="0"/>
                <w:numId w:val="21"/>
              </w:numPr>
              <w:ind w:left="170" w:hanging="17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  <w:p w14:paraId="66337FFD" w14:textId="77777777" w:rsidR="002217A9" w:rsidRPr="008A480A" w:rsidRDefault="002217A9" w:rsidP="002217A9">
            <w:pPr>
              <w:pStyle w:val="Paragrafoelenco"/>
              <w:numPr>
                <w:ilvl w:val="0"/>
                <w:numId w:val="21"/>
              </w:numPr>
              <w:ind w:left="170" w:hanging="17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Centro di Competenza P.A.</w:t>
            </w:r>
          </w:p>
          <w:p w14:paraId="60C1F01D" w14:textId="77777777" w:rsidR="002217A9" w:rsidRPr="008A480A" w:rsidRDefault="002217A9" w:rsidP="002217A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0B257542" w14:textId="77777777" w:rsidR="002217A9" w:rsidRPr="008A480A" w:rsidRDefault="002217A9" w:rsidP="002217A9">
            <w:pPr>
              <w:pStyle w:val="Paragrafoelenco"/>
              <w:numPr>
                <w:ilvl w:val="0"/>
                <w:numId w:val="22"/>
              </w:numPr>
              <w:ind w:left="172" w:hanging="17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Conferimento nel piano di gestione</w:t>
            </w:r>
          </w:p>
          <w:p w14:paraId="37102DF5" w14:textId="77777777" w:rsidR="002217A9" w:rsidRPr="008A480A" w:rsidRDefault="002217A9" w:rsidP="002217A9">
            <w:pPr>
              <w:pStyle w:val="Paragrafoelenco"/>
              <w:numPr>
                <w:ilvl w:val="0"/>
                <w:numId w:val="22"/>
              </w:numPr>
              <w:ind w:left="172" w:hanging="17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Estensione contratto di fornitura</w:t>
            </w:r>
          </w:p>
          <w:p w14:paraId="02BFE6B3" w14:textId="77777777" w:rsidR="002217A9" w:rsidRPr="008A480A" w:rsidRDefault="002217A9" w:rsidP="002217A9">
            <w:pPr>
              <w:pStyle w:val="Paragrafoelenco"/>
              <w:numPr>
                <w:ilvl w:val="0"/>
                <w:numId w:val="22"/>
              </w:numPr>
              <w:ind w:left="172" w:hanging="17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di affidamento gestione</w:t>
            </w:r>
          </w:p>
          <w:p w14:paraId="17021A93" w14:textId="77777777" w:rsidR="002217A9" w:rsidRPr="008A480A" w:rsidRDefault="002217A9" w:rsidP="002217A9">
            <w:pPr>
              <w:pStyle w:val="Paragrafoelenco"/>
              <w:numPr>
                <w:ilvl w:val="0"/>
                <w:numId w:val="22"/>
              </w:numPr>
              <w:ind w:left="172" w:hanging="17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 P.A.</w:t>
            </w:r>
          </w:p>
        </w:tc>
      </w:tr>
      <w:tr w:rsidR="002217A9" w:rsidRPr="00E177E3" w14:paraId="13537A88" w14:textId="77777777" w:rsidTr="002217A9">
        <w:tc>
          <w:tcPr>
            <w:tcW w:w="4219" w:type="dxa"/>
          </w:tcPr>
          <w:p w14:paraId="25207B4F" w14:textId="77777777" w:rsidR="002217A9" w:rsidRPr="008A480A" w:rsidRDefault="002217A9" w:rsidP="002217A9">
            <w:pPr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 xml:space="preserve">Manutenzione Correttiva e </w:t>
            </w:r>
            <w:proofErr w:type="spellStart"/>
            <w:r w:rsidRPr="008A480A">
              <w:rPr>
                <w:sz w:val="18"/>
                <w:szCs w:val="18"/>
              </w:rPr>
              <w:t>adeguativa</w:t>
            </w:r>
            <w:proofErr w:type="spellEnd"/>
          </w:p>
        </w:tc>
        <w:tc>
          <w:tcPr>
            <w:tcW w:w="2552" w:type="dxa"/>
          </w:tcPr>
          <w:p w14:paraId="6A2742D7" w14:textId="77777777" w:rsidR="002217A9" w:rsidRPr="008A480A" w:rsidRDefault="002217A9" w:rsidP="002217A9">
            <w:pPr>
              <w:pStyle w:val="Paragrafoelenco"/>
              <w:numPr>
                <w:ilvl w:val="0"/>
                <w:numId w:val="23"/>
              </w:numPr>
              <w:ind w:left="170" w:hanging="17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  <w:p w14:paraId="7F3C1455" w14:textId="77777777" w:rsidR="002217A9" w:rsidRPr="008A480A" w:rsidRDefault="002217A9" w:rsidP="002217A9">
            <w:pPr>
              <w:pStyle w:val="Paragrafoelenco"/>
              <w:numPr>
                <w:ilvl w:val="0"/>
                <w:numId w:val="23"/>
              </w:numPr>
              <w:ind w:left="170" w:hanging="170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 xml:space="preserve">Laboratorio Comunità </w:t>
            </w:r>
            <w:proofErr w:type="spellStart"/>
            <w:r w:rsidRPr="008A480A">
              <w:rPr>
                <w:sz w:val="18"/>
                <w:szCs w:val="18"/>
              </w:rPr>
              <w:t>SIgeSS</w:t>
            </w:r>
            <w:proofErr w:type="spellEnd"/>
          </w:p>
          <w:p w14:paraId="3EE5061A" w14:textId="77777777" w:rsidR="002217A9" w:rsidRPr="008A480A" w:rsidRDefault="002217A9" w:rsidP="002217A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7327EBC8" w14:textId="77777777" w:rsidR="002217A9" w:rsidRPr="008A480A" w:rsidRDefault="002217A9" w:rsidP="002217A9">
            <w:pPr>
              <w:pStyle w:val="Paragrafoelenco"/>
              <w:numPr>
                <w:ilvl w:val="0"/>
                <w:numId w:val="24"/>
              </w:numPr>
              <w:ind w:left="172" w:hanging="14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di affidamento gestione</w:t>
            </w:r>
          </w:p>
          <w:p w14:paraId="5D8D5DC7" w14:textId="77777777" w:rsidR="002217A9" w:rsidRPr="008A480A" w:rsidRDefault="002217A9" w:rsidP="002217A9">
            <w:pPr>
              <w:pStyle w:val="Paragrafoelenco"/>
              <w:numPr>
                <w:ilvl w:val="0"/>
                <w:numId w:val="24"/>
              </w:numPr>
              <w:ind w:left="172" w:hanging="14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</w:t>
            </w:r>
          </w:p>
        </w:tc>
      </w:tr>
      <w:tr w:rsidR="002217A9" w:rsidRPr="00E177E3" w14:paraId="3BD5EFBF" w14:textId="77777777" w:rsidTr="002217A9">
        <w:tc>
          <w:tcPr>
            <w:tcW w:w="4219" w:type="dxa"/>
          </w:tcPr>
          <w:p w14:paraId="049061B7" w14:textId="77777777" w:rsidR="002217A9" w:rsidRPr="008A480A" w:rsidRDefault="002217A9" w:rsidP="002217A9">
            <w:pPr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Assistenza applicativa/funzionale degli uffici dell’Ente</w:t>
            </w:r>
          </w:p>
        </w:tc>
        <w:tc>
          <w:tcPr>
            <w:tcW w:w="2552" w:type="dxa"/>
          </w:tcPr>
          <w:p w14:paraId="320166B3" w14:textId="77777777" w:rsidR="002217A9" w:rsidRPr="008A480A" w:rsidRDefault="002217A9" w:rsidP="002217A9">
            <w:pPr>
              <w:pStyle w:val="Paragrafoelenco"/>
              <w:numPr>
                <w:ilvl w:val="0"/>
                <w:numId w:val="25"/>
              </w:numPr>
              <w:ind w:left="178" w:hanging="178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Ufficio Ente</w:t>
            </w:r>
          </w:p>
          <w:p w14:paraId="7ACDA3DC" w14:textId="77777777" w:rsidR="002217A9" w:rsidRPr="008A480A" w:rsidRDefault="002217A9" w:rsidP="002217A9">
            <w:pPr>
              <w:pStyle w:val="Paragrafoelenco"/>
              <w:numPr>
                <w:ilvl w:val="0"/>
                <w:numId w:val="25"/>
              </w:numPr>
              <w:ind w:left="178" w:hanging="178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  <w:p w14:paraId="3E143006" w14:textId="77777777" w:rsidR="002217A9" w:rsidRPr="008A480A" w:rsidRDefault="002217A9" w:rsidP="002217A9">
            <w:pPr>
              <w:pStyle w:val="Paragrafoelenco"/>
              <w:numPr>
                <w:ilvl w:val="0"/>
                <w:numId w:val="25"/>
              </w:numPr>
              <w:ind w:left="178" w:hanging="178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 xml:space="preserve">Laboratorio Comunità </w:t>
            </w:r>
            <w:proofErr w:type="spellStart"/>
            <w:r w:rsidRPr="008A480A">
              <w:rPr>
                <w:sz w:val="18"/>
                <w:szCs w:val="18"/>
              </w:rPr>
              <w:t>SIgeSS</w:t>
            </w:r>
            <w:proofErr w:type="spellEnd"/>
          </w:p>
          <w:p w14:paraId="27832ED2" w14:textId="77777777" w:rsidR="002217A9" w:rsidRPr="008A480A" w:rsidRDefault="002217A9" w:rsidP="002217A9">
            <w:pPr>
              <w:ind w:left="178" w:hanging="178"/>
              <w:jc w:val="left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6EA8038E" w14:textId="77777777" w:rsidR="002217A9" w:rsidRPr="008A480A" w:rsidRDefault="002217A9" w:rsidP="002217A9">
            <w:pPr>
              <w:pStyle w:val="Paragrafoelenco"/>
              <w:numPr>
                <w:ilvl w:val="0"/>
                <w:numId w:val="26"/>
              </w:numPr>
              <w:ind w:left="172" w:hanging="17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Conferimento organizzativo</w:t>
            </w:r>
          </w:p>
          <w:p w14:paraId="3E9D538D" w14:textId="77777777" w:rsidR="002217A9" w:rsidRPr="008A480A" w:rsidRDefault="002217A9" w:rsidP="002217A9">
            <w:pPr>
              <w:pStyle w:val="Paragrafoelenco"/>
              <w:numPr>
                <w:ilvl w:val="0"/>
                <w:numId w:val="26"/>
              </w:numPr>
              <w:ind w:left="172" w:hanging="17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affidamento gestione</w:t>
            </w:r>
          </w:p>
          <w:p w14:paraId="349B1088" w14:textId="77777777" w:rsidR="002217A9" w:rsidRPr="008A480A" w:rsidRDefault="002217A9" w:rsidP="002217A9">
            <w:pPr>
              <w:pStyle w:val="Paragrafoelenco"/>
              <w:numPr>
                <w:ilvl w:val="0"/>
                <w:numId w:val="26"/>
              </w:numPr>
              <w:ind w:left="172" w:hanging="17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 P.A.</w:t>
            </w:r>
          </w:p>
        </w:tc>
      </w:tr>
      <w:tr w:rsidR="002217A9" w:rsidRPr="00E177E3" w14:paraId="062A17F7" w14:textId="77777777" w:rsidTr="002217A9">
        <w:tc>
          <w:tcPr>
            <w:tcW w:w="4219" w:type="dxa"/>
          </w:tcPr>
          <w:p w14:paraId="195B5106" w14:textId="77777777" w:rsidR="002217A9" w:rsidRPr="008A480A" w:rsidRDefault="002217A9" w:rsidP="002217A9">
            <w:pPr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Assistenza Help Desk I Livello</w:t>
            </w:r>
          </w:p>
        </w:tc>
        <w:tc>
          <w:tcPr>
            <w:tcW w:w="2552" w:type="dxa"/>
          </w:tcPr>
          <w:p w14:paraId="5F401677" w14:textId="77777777" w:rsidR="002217A9" w:rsidRPr="008A480A" w:rsidRDefault="002217A9" w:rsidP="002217A9">
            <w:pPr>
              <w:pStyle w:val="Paragrafoelenco"/>
              <w:numPr>
                <w:ilvl w:val="0"/>
                <w:numId w:val="27"/>
              </w:numPr>
              <w:ind w:left="178" w:hanging="153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Ufficio Ente</w:t>
            </w:r>
          </w:p>
          <w:p w14:paraId="38AAB16B" w14:textId="77777777" w:rsidR="002217A9" w:rsidRPr="008A480A" w:rsidRDefault="002217A9" w:rsidP="002217A9">
            <w:pPr>
              <w:pStyle w:val="Paragrafoelenco"/>
              <w:numPr>
                <w:ilvl w:val="0"/>
                <w:numId w:val="27"/>
              </w:numPr>
              <w:ind w:left="178" w:hanging="153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  <w:p w14:paraId="076515B7" w14:textId="77777777" w:rsidR="002217A9" w:rsidRPr="008A480A" w:rsidRDefault="002217A9" w:rsidP="002217A9">
            <w:pPr>
              <w:pStyle w:val="Paragrafoelenco"/>
              <w:numPr>
                <w:ilvl w:val="0"/>
                <w:numId w:val="27"/>
              </w:numPr>
              <w:ind w:left="178" w:hanging="153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lastRenderedPageBreak/>
              <w:t xml:space="preserve">Laboratorio Comunità </w:t>
            </w:r>
            <w:proofErr w:type="spellStart"/>
            <w:r w:rsidRPr="008A480A">
              <w:rPr>
                <w:sz w:val="18"/>
                <w:szCs w:val="18"/>
              </w:rPr>
              <w:t>SIgeSS</w:t>
            </w:r>
            <w:proofErr w:type="spellEnd"/>
          </w:p>
          <w:p w14:paraId="4BFEB7AA" w14:textId="77777777" w:rsidR="002217A9" w:rsidRPr="008A480A" w:rsidRDefault="002217A9" w:rsidP="002217A9">
            <w:pPr>
              <w:ind w:left="178" w:hanging="153"/>
              <w:jc w:val="left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05D8D8B7" w14:textId="77777777" w:rsidR="002217A9" w:rsidRPr="008A480A" w:rsidRDefault="002217A9" w:rsidP="002217A9">
            <w:pPr>
              <w:pStyle w:val="Paragrafoelenco"/>
              <w:numPr>
                <w:ilvl w:val="0"/>
                <w:numId w:val="32"/>
              </w:numPr>
              <w:ind w:left="172" w:hanging="17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lastRenderedPageBreak/>
              <w:t>Conferimento organizzativo</w:t>
            </w:r>
          </w:p>
          <w:p w14:paraId="6AFEA3CB" w14:textId="77777777" w:rsidR="002217A9" w:rsidRPr="008A480A" w:rsidRDefault="002217A9" w:rsidP="002217A9">
            <w:pPr>
              <w:pStyle w:val="Paragrafoelenco"/>
              <w:numPr>
                <w:ilvl w:val="0"/>
                <w:numId w:val="32"/>
              </w:numPr>
              <w:ind w:left="172" w:hanging="17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affidamento gestione</w:t>
            </w:r>
          </w:p>
          <w:p w14:paraId="45DE8F3E" w14:textId="77777777" w:rsidR="002217A9" w:rsidRPr="008A480A" w:rsidRDefault="002217A9" w:rsidP="002217A9">
            <w:pPr>
              <w:pStyle w:val="Paragrafoelenco"/>
              <w:numPr>
                <w:ilvl w:val="0"/>
                <w:numId w:val="32"/>
              </w:numPr>
              <w:ind w:left="172" w:hanging="17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lastRenderedPageBreak/>
              <w:t>Accordo in Convenzione P.A.</w:t>
            </w:r>
          </w:p>
        </w:tc>
      </w:tr>
      <w:tr w:rsidR="002217A9" w:rsidRPr="00E177E3" w14:paraId="092858E5" w14:textId="77777777" w:rsidTr="002217A9">
        <w:tc>
          <w:tcPr>
            <w:tcW w:w="4219" w:type="dxa"/>
          </w:tcPr>
          <w:p w14:paraId="17E61B6D" w14:textId="77777777" w:rsidR="002217A9" w:rsidRPr="008A480A" w:rsidRDefault="002217A9" w:rsidP="002217A9">
            <w:pPr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lastRenderedPageBreak/>
              <w:t>Assistenza Help Desk II Livello</w:t>
            </w:r>
          </w:p>
        </w:tc>
        <w:tc>
          <w:tcPr>
            <w:tcW w:w="2552" w:type="dxa"/>
          </w:tcPr>
          <w:p w14:paraId="71B6DD04" w14:textId="77777777" w:rsidR="002217A9" w:rsidRPr="008A480A" w:rsidRDefault="002217A9" w:rsidP="002217A9">
            <w:pPr>
              <w:pStyle w:val="Paragrafoelenco"/>
              <w:numPr>
                <w:ilvl w:val="0"/>
                <w:numId w:val="28"/>
              </w:numPr>
              <w:ind w:left="178" w:hanging="153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Ufficio Ente</w:t>
            </w:r>
          </w:p>
          <w:p w14:paraId="0F49DA0B" w14:textId="77777777" w:rsidR="002217A9" w:rsidRPr="008A480A" w:rsidRDefault="002217A9" w:rsidP="002217A9">
            <w:pPr>
              <w:pStyle w:val="Paragrafoelenco"/>
              <w:numPr>
                <w:ilvl w:val="0"/>
                <w:numId w:val="28"/>
              </w:numPr>
              <w:ind w:left="178" w:hanging="153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  <w:p w14:paraId="1F3E8794" w14:textId="77777777" w:rsidR="002217A9" w:rsidRPr="008A480A" w:rsidRDefault="002217A9" w:rsidP="002217A9">
            <w:pPr>
              <w:pStyle w:val="Paragrafoelenco"/>
              <w:numPr>
                <w:ilvl w:val="0"/>
                <w:numId w:val="28"/>
              </w:numPr>
              <w:ind w:left="178" w:hanging="153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 xml:space="preserve">Laboratorio Comunità </w:t>
            </w:r>
            <w:proofErr w:type="spellStart"/>
            <w:r w:rsidRPr="008A480A">
              <w:rPr>
                <w:sz w:val="18"/>
                <w:szCs w:val="18"/>
              </w:rPr>
              <w:t>SIgeSS</w:t>
            </w:r>
            <w:proofErr w:type="spellEnd"/>
          </w:p>
          <w:p w14:paraId="3CE3F95B" w14:textId="77777777" w:rsidR="002217A9" w:rsidRPr="008A480A" w:rsidRDefault="002217A9" w:rsidP="002217A9">
            <w:pPr>
              <w:ind w:left="178" w:hanging="153"/>
              <w:jc w:val="left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10E1E191" w14:textId="77777777" w:rsidR="002217A9" w:rsidRPr="008A480A" w:rsidRDefault="002217A9" w:rsidP="002217A9">
            <w:pPr>
              <w:pStyle w:val="Paragrafoelenco"/>
              <w:numPr>
                <w:ilvl w:val="0"/>
                <w:numId w:val="31"/>
              </w:numPr>
              <w:ind w:left="172" w:hanging="17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Conferimento organizzativo</w:t>
            </w:r>
          </w:p>
          <w:p w14:paraId="4497326B" w14:textId="77777777" w:rsidR="002217A9" w:rsidRPr="008A480A" w:rsidRDefault="002217A9" w:rsidP="002217A9">
            <w:pPr>
              <w:pStyle w:val="Paragrafoelenco"/>
              <w:numPr>
                <w:ilvl w:val="0"/>
                <w:numId w:val="31"/>
              </w:numPr>
              <w:ind w:left="172" w:hanging="17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affidamento gestione</w:t>
            </w:r>
          </w:p>
          <w:p w14:paraId="77761C4B" w14:textId="77777777" w:rsidR="002217A9" w:rsidRPr="008A480A" w:rsidRDefault="002217A9" w:rsidP="002217A9">
            <w:pPr>
              <w:pStyle w:val="Paragrafoelenco"/>
              <w:numPr>
                <w:ilvl w:val="0"/>
                <w:numId w:val="31"/>
              </w:numPr>
              <w:ind w:left="172" w:hanging="17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 P.A.</w:t>
            </w:r>
          </w:p>
        </w:tc>
      </w:tr>
      <w:tr w:rsidR="002217A9" w:rsidRPr="00E177E3" w14:paraId="1FEE281E" w14:textId="77777777" w:rsidTr="002217A9">
        <w:tc>
          <w:tcPr>
            <w:tcW w:w="4219" w:type="dxa"/>
          </w:tcPr>
          <w:p w14:paraId="6BE6EF2D" w14:textId="77777777" w:rsidR="002217A9" w:rsidRPr="008A480A" w:rsidRDefault="002217A9" w:rsidP="002217A9">
            <w:pPr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Consulenza e analisi applicativa di adeguamento</w:t>
            </w:r>
          </w:p>
        </w:tc>
        <w:tc>
          <w:tcPr>
            <w:tcW w:w="2552" w:type="dxa"/>
          </w:tcPr>
          <w:p w14:paraId="15729513" w14:textId="77777777" w:rsidR="002217A9" w:rsidRPr="008A480A" w:rsidRDefault="002217A9" w:rsidP="002217A9">
            <w:pPr>
              <w:pStyle w:val="Paragrafoelenco"/>
              <w:numPr>
                <w:ilvl w:val="0"/>
                <w:numId w:val="29"/>
              </w:numPr>
              <w:ind w:left="178" w:hanging="153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CED Ente</w:t>
            </w:r>
          </w:p>
          <w:p w14:paraId="67CDB9F7" w14:textId="77777777" w:rsidR="002217A9" w:rsidRPr="008A480A" w:rsidRDefault="002217A9" w:rsidP="002217A9">
            <w:pPr>
              <w:pStyle w:val="Paragrafoelenco"/>
              <w:numPr>
                <w:ilvl w:val="0"/>
                <w:numId w:val="29"/>
              </w:numPr>
              <w:ind w:left="178" w:hanging="153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Interno</w:t>
            </w:r>
          </w:p>
          <w:p w14:paraId="5A641E2F" w14:textId="77777777" w:rsidR="002217A9" w:rsidRPr="008A480A" w:rsidRDefault="002217A9" w:rsidP="002217A9">
            <w:pPr>
              <w:pStyle w:val="Paragrafoelenco"/>
              <w:numPr>
                <w:ilvl w:val="0"/>
                <w:numId w:val="29"/>
              </w:numPr>
              <w:ind w:left="178" w:hanging="153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Fornitore esterno</w:t>
            </w:r>
          </w:p>
          <w:p w14:paraId="4DE6C8AA" w14:textId="77777777" w:rsidR="002217A9" w:rsidRPr="008A480A" w:rsidRDefault="002217A9" w:rsidP="002217A9">
            <w:pPr>
              <w:pStyle w:val="Paragrafoelenco"/>
              <w:numPr>
                <w:ilvl w:val="0"/>
                <w:numId w:val="29"/>
              </w:numPr>
              <w:ind w:left="178" w:hanging="153"/>
              <w:jc w:val="left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Centro di Competenza P.A.</w:t>
            </w:r>
          </w:p>
          <w:p w14:paraId="29AD0890" w14:textId="77777777" w:rsidR="002217A9" w:rsidRPr="008A480A" w:rsidRDefault="002217A9" w:rsidP="002217A9">
            <w:pPr>
              <w:ind w:left="178" w:hanging="153"/>
              <w:jc w:val="left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6E2E37E1" w14:textId="77777777" w:rsidR="002217A9" w:rsidRPr="008A480A" w:rsidRDefault="002217A9" w:rsidP="002217A9">
            <w:pPr>
              <w:pStyle w:val="Paragrafoelenco"/>
              <w:numPr>
                <w:ilvl w:val="0"/>
                <w:numId w:val="30"/>
              </w:numPr>
              <w:ind w:left="172" w:hanging="17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Conferimento nel piano di gestione</w:t>
            </w:r>
          </w:p>
          <w:p w14:paraId="7E229C16" w14:textId="77777777" w:rsidR="002217A9" w:rsidRPr="008A480A" w:rsidRDefault="002217A9" w:rsidP="002217A9">
            <w:pPr>
              <w:pStyle w:val="Paragrafoelenco"/>
              <w:numPr>
                <w:ilvl w:val="0"/>
                <w:numId w:val="30"/>
              </w:numPr>
              <w:ind w:left="172" w:hanging="17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Estensione contratto di fornitura</w:t>
            </w:r>
          </w:p>
          <w:p w14:paraId="10CAE0D2" w14:textId="77777777" w:rsidR="002217A9" w:rsidRPr="008A480A" w:rsidRDefault="002217A9" w:rsidP="002217A9">
            <w:pPr>
              <w:pStyle w:val="Paragrafoelenco"/>
              <w:numPr>
                <w:ilvl w:val="0"/>
                <w:numId w:val="30"/>
              </w:numPr>
              <w:ind w:left="172" w:hanging="17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Gara di affidamento gestione</w:t>
            </w:r>
          </w:p>
          <w:p w14:paraId="521F9042" w14:textId="77777777" w:rsidR="002217A9" w:rsidRPr="008A480A" w:rsidRDefault="002217A9" w:rsidP="002217A9">
            <w:pPr>
              <w:pStyle w:val="Paragrafoelenco"/>
              <w:numPr>
                <w:ilvl w:val="0"/>
                <w:numId w:val="30"/>
              </w:numPr>
              <w:ind w:left="172" w:hanging="172"/>
              <w:rPr>
                <w:sz w:val="18"/>
                <w:szCs w:val="18"/>
              </w:rPr>
            </w:pPr>
            <w:r w:rsidRPr="008A480A">
              <w:rPr>
                <w:sz w:val="18"/>
                <w:szCs w:val="18"/>
              </w:rPr>
              <w:t>Accordo in convenzione P.A.</w:t>
            </w:r>
          </w:p>
        </w:tc>
      </w:tr>
    </w:tbl>
    <w:p w14:paraId="77A01A31" w14:textId="77777777" w:rsidR="002217A9" w:rsidRDefault="002217A9" w:rsidP="00071290"/>
    <w:p w14:paraId="54CCAB49" w14:textId="4B0EF32F" w:rsidR="002217A9" w:rsidRDefault="002217A9" w:rsidP="00071290"/>
    <w:p w14:paraId="17943296" w14:textId="5DC6C937" w:rsidR="002217A9" w:rsidRDefault="002217A9" w:rsidP="00071290"/>
    <w:p w14:paraId="582FEEB6" w14:textId="77777777" w:rsidR="002217A9" w:rsidRDefault="002217A9" w:rsidP="002217A9">
      <w:pPr>
        <w:pStyle w:val="Titolo2"/>
        <w:pageBreakBefore/>
      </w:pPr>
      <w:bookmarkStart w:id="6" w:name="_Toc43464825"/>
      <w:bookmarkStart w:id="7" w:name="_Toc43623506"/>
      <w:r>
        <w:lastRenderedPageBreak/>
        <w:t>Documenti di supporto agli atti amministrativi</w:t>
      </w:r>
      <w:bookmarkEnd w:id="6"/>
      <w:bookmarkEnd w:id="7"/>
    </w:p>
    <w:p w14:paraId="41E5ACF6" w14:textId="77777777" w:rsidR="002217A9" w:rsidRDefault="002217A9" w:rsidP="002217A9">
      <w:pPr>
        <w:spacing w:before="120" w:after="0" w:line="240" w:lineRule="auto"/>
      </w:pPr>
      <w:r>
        <w:t xml:space="preserve">Strumenti di supporto presenti nel KIT per consentire all’Ente riusante di adempiere amministrativamente ai passi di acquisizione dei servizi di assistenza e manutenzione e, se interessato, all’ingresso nella Comunità SISO di </w:t>
      </w:r>
      <w:proofErr w:type="spellStart"/>
      <w:r>
        <w:t>SIgeSS</w:t>
      </w:r>
      <w:proofErr w:type="spellEnd"/>
    </w:p>
    <w:p w14:paraId="59F37669" w14:textId="42B26E6C" w:rsidR="002217A9" w:rsidRDefault="002217A9" w:rsidP="00071290"/>
    <w:tbl>
      <w:tblPr>
        <w:tblStyle w:val="Grigliatabella"/>
        <w:tblW w:w="97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2127"/>
        <w:gridCol w:w="1417"/>
        <w:gridCol w:w="18"/>
        <w:gridCol w:w="1081"/>
      </w:tblGrid>
      <w:tr w:rsidR="008602A3" w:rsidRPr="004F773C" w14:paraId="31ABFC10" w14:textId="77777777" w:rsidTr="00723A49">
        <w:tc>
          <w:tcPr>
            <w:tcW w:w="5103" w:type="dxa"/>
          </w:tcPr>
          <w:p w14:paraId="0CDE1D1D" w14:textId="1E30AAEF" w:rsidR="008602A3" w:rsidRPr="004F773C" w:rsidRDefault="004E2D38" w:rsidP="00FA525A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  <w:r w:rsidR="008602A3" w:rsidRPr="004F773C">
              <w:rPr>
                <w:b/>
                <w:sz w:val="20"/>
                <w:szCs w:val="20"/>
              </w:rPr>
              <w:t xml:space="preserve">ipo </w:t>
            </w:r>
            <w:r w:rsidR="00FA525A">
              <w:rPr>
                <w:b/>
                <w:sz w:val="20"/>
                <w:szCs w:val="20"/>
              </w:rPr>
              <w:t>Procedura</w:t>
            </w:r>
          </w:p>
        </w:tc>
        <w:tc>
          <w:tcPr>
            <w:tcW w:w="2127" w:type="dxa"/>
          </w:tcPr>
          <w:p w14:paraId="2BB20189" w14:textId="129DBA0B" w:rsidR="008602A3" w:rsidRPr="004F773C" w:rsidRDefault="00FA525A" w:rsidP="004F773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Atti</w:t>
            </w:r>
            <w:r w:rsidR="008602A3">
              <w:rPr>
                <w:b/>
                <w:sz w:val="20"/>
                <w:szCs w:val="20"/>
              </w:rPr>
              <w:t xml:space="preserve"> Bozza nel Kit di riuso</w:t>
            </w:r>
          </w:p>
        </w:tc>
        <w:tc>
          <w:tcPr>
            <w:tcW w:w="1435" w:type="dxa"/>
            <w:gridSpan w:val="2"/>
          </w:tcPr>
          <w:p w14:paraId="592C8FCA" w14:textId="1A708263" w:rsidR="008602A3" w:rsidRPr="004F773C" w:rsidRDefault="008602A3" w:rsidP="004F773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4F773C">
              <w:rPr>
                <w:b/>
                <w:sz w:val="20"/>
                <w:szCs w:val="20"/>
              </w:rPr>
              <w:t>Compilazione e/o invio</w:t>
            </w:r>
          </w:p>
        </w:tc>
        <w:tc>
          <w:tcPr>
            <w:tcW w:w="1081" w:type="dxa"/>
          </w:tcPr>
          <w:p w14:paraId="400F9AA1" w14:textId="2EF089EA" w:rsidR="008602A3" w:rsidRPr="004F773C" w:rsidRDefault="008602A3" w:rsidP="004F773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file</w:t>
            </w:r>
          </w:p>
        </w:tc>
      </w:tr>
      <w:tr w:rsidR="008602A3" w:rsidRPr="004F773C" w:rsidDel="00C03C17" w14:paraId="5EC572CC" w14:textId="5B3ED420" w:rsidTr="00723A49">
        <w:trPr>
          <w:del w:id="8" w:author="CHARLIE" w:date="2020-06-21T08:21:00Z"/>
        </w:trPr>
        <w:tc>
          <w:tcPr>
            <w:tcW w:w="5103" w:type="dxa"/>
          </w:tcPr>
          <w:p w14:paraId="65F48520" w14:textId="244EBA31" w:rsidR="008602A3" w:rsidRPr="00D94112" w:rsidDel="00C03C17" w:rsidRDefault="00836002" w:rsidP="00836002">
            <w:pPr>
              <w:pStyle w:val="Paragrafoelenco"/>
              <w:numPr>
                <w:ilvl w:val="0"/>
                <w:numId w:val="15"/>
              </w:numPr>
              <w:spacing w:before="120"/>
              <w:ind w:left="182" w:hanging="148"/>
              <w:contextualSpacing w:val="0"/>
              <w:rPr>
                <w:del w:id="9" w:author="CHARLIE" w:date="2020-06-21T08:21:00Z"/>
                <w:sz w:val="18"/>
                <w:szCs w:val="18"/>
              </w:rPr>
            </w:pPr>
            <w:del w:id="10" w:author="CHARLIE" w:date="2020-06-21T08:21:00Z">
              <w:r w:rsidDel="00C03C17">
                <w:rPr>
                  <w:sz w:val="18"/>
                  <w:szCs w:val="18"/>
                </w:rPr>
                <w:delText>R</w:delText>
              </w:r>
              <w:r w:rsidRPr="00D94112" w:rsidDel="00C03C17">
                <w:rPr>
                  <w:sz w:val="18"/>
                  <w:szCs w:val="18"/>
                </w:rPr>
                <w:delText>ichiesta</w:delText>
              </w:r>
              <w:r w:rsidR="008602A3" w:rsidRPr="00D94112" w:rsidDel="00C03C17">
                <w:rPr>
                  <w:sz w:val="18"/>
                  <w:szCs w:val="18"/>
                </w:rPr>
                <w:delText xml:space="preserve"> di riuso della Buona pratica</w:delText>
              </w:r>
            </w:del>
          </w:p>
        </w:tc>
        <w:tc>
          <w:tcPr>
            <w:tcW w:w="2127" w:type="dxa"/>
          </w:tcPr>
          <w:p w14:paraId="6377D4DA" w14:textId="0C96B35C" w:rsidR="008602A3" w:rsidRPr="00D94112" w:rsidDel="00C03C17" w:rsidRDefault="006E2921" w:rsidP="00836002">
            <w:pPr>
              <w:spacing w:before="120"/>
              <w:jc w:val="center"/>
              <w:rPr>
                <w:del w:id="11" w:author="CHARLIE" w:date="2020-06-21T08:21:00Z"/>
                <w:sz w:val="18"/>
                <w:szCs w:val="18"/>
              </w:rPr>
            </w:pPr>
            <w:del w:id="12" w:author="CHARLIE" w:date="2020-06-21T08:21:00Z">
              <w:r w:rsidDel="00C03C17">
                <w:rPr>
                  <w:sz w:val="18"/>
                  <w:szCs w:val="18"/>
                </w:rPr>
                <w:delText>Lettera di conoscenza e/o richiesta riuso soluzione SIGES</w:delText>
              </w:r>
              <w:r w:rsidR="00836002" w:rsidDel="00C03C17">
                <w:rPr>
                  <w:sz w:val="18"/>
                  <w:szCs w:val="18"/>
                </w:rPr>
                <w:delText>S</w:delText>
              </w:r>
            </w:del>
          </w:p>
        </w:tc>
        <w:tc>
          <w:tcPr>
            <w:tcW w:w="1435" w:type="dxa"/>
            <w:gridSpan w:val="2"/>
          </w:tcPr>
          <w:p w14:paraId="7D83C85F" w14:textId="1231916E" w:rsidR="008602A3" w:rsidRPr="00D94112" w:rsidDel="00C03C17" w:rsidRDefault="008602A3" w:rsidP="004F773C">
            <w:pPr>
              <w:spacing w:before="120"/>
              <w:jc w:val="center"/>
              <w:rPr>
                <w:del w:id="13" w:author="CHARLIE" w:date="2020-06-21T08:21:00Z"/>
                <w:sz w:val="18"/>
                <w:szCs w:val="18"/>
              </w:rPr>
            </w:pPr>
            <w:del w:id="14" w:author="CHARLIE" w:date="2020-06-21T08:21:00Z">
              <w:r w:rsidRPr="00D94112" w:rsidDel="00C03C17">
                <w:rPr>
                  <w:sz w:val="18"/>
                  <w:szCs w:val="18"/>
                </w:rPr>
                <w:delText>Richiedente</w:delText>
              </w:r>
            </w:del>
          </w:p>
        </w:tc>
        <w:tc>
          <w:tcPr>
            <w:tcW w:w="1081" w:type="dxa"/>
          </w:tcPr>
          <w:p w14:paraId="70A400F4" w14:textId="12A4E701" w:rsidR="008602A3" w:rsidRPr="00D94112" w:rsidDel="00C03C17" w:rsidRDefault="008602A3" w:rsidP="004F773C">
            <w:pPr>
              <w:spacing w:before="120"/>
              <w:jc w:val="center"/>
              <w:rPr>
                <w:del w:id="15" w:author="CHARLIE" w:date="2020-06-21T08:21:00Z"/>
                <w:sz w:val="18"/>
                <w:szCs w:val="18"/>
              </w:rPr>
            </w:pPr>
          </w:p>
        </w:tc>
      </w:tr>
      <w:tr w:rsidR="00FF531E" w:rsidRPr="004F773C" w14:paraId="67BEA553" w14:textId="77777777" w:rsidTr="00723A49">
        <w:tc>
          <w:tcPr>
            <w:tcW w:w="9746" w:type="dxa"/>
            <w:gridSpan w:val="5"/>
          </w:tcPr>
          <w:p w14:paraId="106E04E6" w14:textId="449B0C63" w:rsidR="00FF531E" w:rsidRPr="00FF531E" w:rsidRDefault="00145D39" w:rsidP="00FF531E">
            <w:pPr>
              <w:spacing w:before="120"/>
              <w:jc w:val="left"/>
              <w:rPr>
                <w:sz w:val="20"/>
                <w:szCs w:val="18"/>
              </w:rPr>
            </w:pPr>
            <w:r>
              <w:rPr>
                <w:rFonts w:asciiTheme="minorHAnsi" w:hAnsiTheme="minorHAnsi"/>
                <w:b/>
                <w:sz w:val="20"/>
                <w:szCs w:val="18"/>
              </w:rPr>
              <w:t>Atto per la r</w:t>
            </w:r>
            <w:r w:rsidR="00FF531E" w:rsidRPr="00FF531E">
              <w:rPr>
                <w:rFonts w:asciiTheme="minorHAnsi" w:hAnsiTheme="minorHAnsi"/>
                <w:b/>
                <w:sz w:val="20"/>
                <w:szCs w:val="18"/>
              </w:rPr>
              <w:t>ichiesta di adesione alla Comunità di Pratica del riuso</w:t>
            </w:r>
          </w:p>
        </w:tc>
      </w:tr>
      <w:tr w:rsidR="00836002" w:rsidRPr="004F773C" w14:paraId="5AE52493" w14:textId="77777777" w:rsidTr="00723A49">
        <w:tc>
          <w:tcPr>
            <w:tcW w:w="5103" w:type="dxa"/>
          </w:tcPr>
          <w:p w14:paraId="6A9DC4C3" w14:textId="53EA8224" w:rsidR="00836002" w:rsidRPr="00145D39" w:rsidRDefault="00836002" w:rsidP="00145D39">
            <w:pPr>
              <w:spacing w:before="120"/>
              <w:rPr>
                <w:sz w:val="18"/>
                <w:szCs w:val="18"/>
              </w:rPr>
            </w:pPr>
            <w:r w:rsidRPr="00145D39">
              <w:rPr>
                <w:sz w:val="18"/>
                <w:szCs w:val="18"/>
              </w:rPr>
              <w:t>Richiesta di adesione alla Comunità di Pratica del riuso</w:t>
            </w:r>
          </w:p>
        </w:tc>
        <w:tc>
          <w:tcPr>
            <w:tcW w:w="2127" w:type="dxa"/>
          </w:tcPr>
          <w:p w14:paraId="41926121" w14:textId="668F6E6D" w:rsidR="00836002" w:rsidRPr="00FF531E" w:rsidRDefault="00836002" w:rsidP="006E2921">
            <w:pPr>
              <w:spacing w:before="120"/>
              <w:jc w:val="center"/>
              <w:rPr>
                <w:sz w:val="18"/>
                <w:szCs w:val="18"/>
              </w:rPr>
            </w:pPr>
            <w:r w:rsidRPr="00FF531E">
              <w:rPr>
                <w:rFonts w:asciiTheme="minorHAnsi" w:hAnsiTheme="minorHAnsi"/>
                <w:sz w:val="18"/>
                <w:szCs w:val="18"/>
              </w:rPr>
              <w:t>Lettera richiesta motivata comunità di pratica</w:t>
            </w:r>
          </w:p>
        </w:tc>
        <w:tc>
          <w:tcPr>
            <w:tcW w:w="1435" w:type="dxa"/>
            <w:gridSpan w:val="2"/>
          </w:tcPr>
          <w:p w14:paraId="27A5053C" w14:textId="1A27E44B" w:rsidR="00836002" w:rsidRDefault="00836002" w:rsidP="006E2921">
            <w:pPr>
              <w:spacing w:before="120"/>
              <w:jc w:val="center"/>
              <w:rPr>
                <w:sz w:val="18"/>
                <w:szCs w:val="18"/>
              </w:rPr>
            </w:pPr>
            <w:r w:rsidRPr="0001737C"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00C684E6" w14:textId="77777777" w:rsidR="00836002" w:rsidRDefault="00836002" w:rsidP="006E2921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836002" w:rsidRPr="004F773C" w14:paraId="709AF67D" w14:textId="77777777" w:rsidTr="00723A49">
        <w:tc>
          <w:tcPr>
            <w:tcW w:w="5103" w:type="dxa"/>
          </w:tcPr>
          <w:p w14:paraId="02BB1AE6" w14:textId="4AD79BA7" w:rsidR="00836002" w:rsidRPr="00145D39" w:rsidDel="006E2921" w:rsidRDefault="00836002" w:rsidP="00145D39">
            <w:pPr>
              <w:spacing w:before="120"/>
              <w:jc w:val="left"/>
              <w:rPr>
                <w:sz w:val="18"/>
                <w:szCs w:val="18"/>
              </w:rPr>
            </w:pPr>
            <w:r w:rsidRPr="00145D39">
              <w:rPr>
                <w:rFonts w:asciiTheme="minorHAnsi" w:hAnsiTheme="minorHAnsi"/>
                <w:sz w:val="18"/>
                <w:szCs w:val="18"/>
              </w:rPr>
              <w:t>Proposta di adesione alla Comunità di pratica del riuso</w:t>
            </w:r>
          </w:p>
        </w:tc>
        <w:tc>
          <w:tcPr>
            <w:tcW w:w="2127" w:type="dxa"/>
          </w:tcPr>
          <w:p w14:paraId="5F03A379" w14:textId="2B7190C0" w:rsidR="00836002" w:rsidRPr="00FF531E" w:rsidRDefault="00836002" w:rsidP="00836002">
            <w:pPr>
              <w:spacing w:before="12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Allegato “tecnico” per la delibera di adesione</w:t>
            </w:r>
          </w:p>
        </w:tc>
        <w:tc>
          <w:tcPr>
            <w:tcW w:w="1435" w:type="dxa"/>
            <w:gridSpan w:val="2"/>
          </w:tcPr>
          <w:p w14:paraId="29A34276" w14:textId="076DC2ED" w:rsidR="00836002" w:rsidRDefault="00836002" w:rsidP="00836002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1081" w:type="dxa"/>
          </w:tcPr>
          <w:p w14:paraId="773969C1" w14:textId="77777777" w:rsidR="00836002" w:rsidRDefault="00836002" w:rsidP="003D5E14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836002" w:rsidRPr="004F773C" w14:paraId="3E6581C0" w14:textId="77777777" w:rsidTr="00723A49">
        <w:tc>
          <w:tcPr>
            <w:tcW w:w="5103" w:type="dxa"/>
          </w:tcPr>
          <w:p w14:paraId="1E9C1010" w14:textId="4C7B33B4" w:rsidR="00836002" w:rsidRPr="00145D39" w:rsidDel="006E2921" w:rsidRDefault="00836002" w:rsidP="00145D39">
            <w:pPr>
              <w:spacing w:before="120"/>
              <w:jc w:val="left"/>
              <w:rPr>
                <w:sz w:val="18"/>
                <w:szCs w:val="18"/>
              </w:rPr>
            </w:pPr>
            <w:r w:rsidRPr="00145D39">
              <w:rPr>
                <w:rFonts w:asciiTheme="minorHAnsi" w:hAnsiTheme="minorHAnsi"/>
                <w:sz w:val="18"/>
                <w:szCs w:val="18"/>
              </w:rPr>
              <w:t>Comunicazione Profilo e servizi Associato</w:t>
            </w:r>
          </w:p>
        </w:tc>
        <w:tc>
          <w:tcPr>
            <w:tcW w:w="2127" w:type="dxa"/>
          </w:tcPr>
          <w:p w14:paraId="6420EC22" w14:textId="3E561659" w:rsidR="00836002" w:rsidRPr="00FF531E" w:rsidRDefault="00836002" w:rsidP="003D5E14">
            <w:pPr>
              <w:spacing w:before="12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NO</w:t>
            </w:r>
          </w:p>
        </w:tc>
        <w:tc>
          <w:tcPr>
            <w:tcW w:w="1435" w:type="dxa"/>
            <w:gridSpan w:val="2"/>
          </w:tcPr>
          <w:p w14:paraId="5E0FC8A4" w14:textId="18DBC1FC" w:rsidR="00836002" w:rsidRDefault="00836002" w:rsidP="00836002">
            <w:pPr>
              <w:spacing w:before="120"/>
              <w:jc w:val="center"/>
              <w:rPr>
                <w:sz w:val="18"/>
                <w:szCs w:val="18"/>
              </w:rPr>
            </w:pPr>
            <w:r w:rsidRPr="0001737C"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1E9111D3" w14:textId="77777777" w:rsidR="00836002" w:rsidRDefault="00836002" w:rsidP="003D5E14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145D39" w:rsidRPr="004F773C" w14:paraId="6725F0BA" w14:textId="77777777" w:rsidTr="00723A49">
        <w:tc>
          <w:tcPr>
            <w:tcW w:w="5103" w:type="dxa"/>
          </w:tcPr>
          <w:p w14:paraId="294A094B" w14:textId="77777777" w:rsidR="00145D39" w:rsidRPr="00145D39" w:rsidRDefault="00145D39" w:rsidP="00145D39">
            <w:pPr>
              <w:spacing w:before="12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145D39">
              <w:rPr>
                <w:rFonts w:asciiTheme="minorHAnsi" w:hAnsiTheme="minorHAnsi"/>
                <w:sz w:val="18"/>
                <w:szCs w:val="18"/>
              </w:rPr>
              <w:t>Convenzione tra le Amministrazioni per la collaborazione in seno alla Comunità</w:t>
            </w:r>
          </w:p>
        </w:tc>
        <w:tc>
          <w:tcPr>
            <w:tcW w:w="2127" w:type="dxa"/>
          </w:tcPr>
          <w:p w14:paraId="18535964" w14:textId="77777777" w:rsidR="00145D39" w:rsidRPr="00FF531E" w:rsidRDefault="00145D39" w:rsidP="00387F01">
            <w:pPr>
              <w:spacing w:before="12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Atti Convenzioni definite con altre Amministrazioni</w:t>
            </w:r>
          </w:p>
        </w:tc>
        <w:tc>
          <w:tcPr>
            <w:tcW w:w="1435" w:type="dxa"/>
            <w:gridSpan w:val="2"/>
          </w:tcPr>
          <w:p w14:paraId="50990E52" w14:textId="77777777" w:rsidR="00145D39" w:rsidRDefault="00145D39" w:rsidP="00387F01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Congiunta</w:t>
            </w:r>
          </w:p>
        </w:tc>
        <w:tc>
          <w:tcPr>
            <w:tcW w:w="1081" w:type="dxa"/>
          </w:tcPr>
          <w:p w14:paraId="1AC73416" w14:textId="77777777" w:rsidR="00145D39" w:rsidRDefault="00145D39" w:rsidP="00387F01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836002" w:rsidRPr="004F773C" w14:paraId="171BB476" w14:textId="77777777" w:rsidTr="00723A49">
        <w:tc>
          <w:tcPr>
            <w:tcW w:w="5103" w:type="dxa"/>
          </w:tcPr>
          <w:p w14:paraId="0FE1CD6B" w14:textId="6F5B9D8E" w:rsidR="00836002" w:rsidRPr="00145D39" w:rsidRDefault="00145D39" w:rsidP="00145D39">
            <w:pPr>
              <w:spacing w:before="12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145D39">
              <w:rPr>
                <w:rFonts w:asciiTheme="minorHAnsi" w:hAnsiTheme="minorHAnsi"/>
                <w:sz w:val="18"/>
                <w:szCs w:val="18"/>
              </w:rPr>
              <w:t>Piano investimenti annuale nel contesto della piattaforma SISO/</w:t>
            </w:r>
            <w:proofErr w:type="spellStart"/>
            <w:r w:rsidRPr="00145D39">
              <w:rPr>
                <w:rFonts w:asciiTheme="minorHAnsi" w:hAnsiTheme="minorHAnsi"/>
                <w:sz w:val="18"/>
                <w:szCs w:val="18"/>
              </w:rPr>
              <w:t>SIgess</w:t>
            </w:r>
            <w:proofErr w:type="spellEnd"/>
          </w:p>
        </w:tc>
        <w:tc>
          <w:tcPr>
            <w:tcW w:w="2127" w:type="dxa"/>
          </w:tcPr>
          <w:p w14:paraId="6492436E" w14:textId="0513BE8F" w:rsidR="00836002" w:rsidRPr="00FF531E" w:rsidRDefault="004E2D38" w:rsidP="003D5E14">
            <w:pPr>
              <w:spacing w:before="12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Atti </w:t>
            </w:r>
            <w:r w:rsidR="00145D39">
              <w:rPr>
                <w:rFonts w:asciiTheme="minorHAnsi" w:hAnsiTheme="minorHAnsi"/>
                <w:sz w:val="18"/>
                <w:szCs w:val="18"/>
              </w:rPr>
              <w:t xml:space="preserve">allegati alle </w:t>
            </w:r>
            <w:r>
              <w:rPr>
                <w:rFonts w:asciiTheme="minorHAnsi" w:hAnsiTheme="minorHAnsi"/>
                <w:sz w:val="18"/>
                <w:szCs w:val="18"/>
              </w:rPr>
              <w:t>Convenzioni definite con altre Amministrazioni</w:t>
            </w:r>
          </w:p>
        </w:tc>
        <w:tc>
          <w:tcPr>
            <w:tcW w:w="1435" w:type="dxa"/>
            <w:gridSpan w:val="2"/>
          </w:tcPr>
          <w:p w14:paraId="30E6FEC8" w14:textId="77777777" w:rsidR="00836002" w:rsidRDefault="00145D39" w:rsidP="00836002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  <w:p w14:paraId="5A31D0B0" w14:textId="028A043F" w:rsidR="00145D39" w:rsidRDefault="00145D39" w:rsidP="00836002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1081" w:type="dxa"/>
          </w:tcPr>
          <w:p w14:paraId="441FE833" w14:textId="77777777" w:rsidR="00836002" w:rsidRDefault="00836002" w:rsidP="003D5E14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4E2D38" w:rsidRPr="004F773C" w14:paraId="5AF86A30" w14:textId="77777777" w:rsidTr="00723A49">
        <w:tc>
          <w:tcPr>
            <w:tcW w:w="5103" w:type="dxa"/>
          </w:tcPr>
          <w:p w14:paraId="26858F73" w14:textId="77777777" w:rsidR="004E2D38" w:rsidRPr="00145D39" w:rsidRDefault="004E2D38" w:rsidP="00145D39">
            <w:pPr>
              <w:spacing w:before="12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145D39">
              <w:rPr>
                <w:rFonts w:asciiTheme="minorHAnsi" w:hAnsiTheme="minorHAnsi"/>
                <w:sz w:val="18"/>
                <w:szCs w:val="18"/>
              </w:rPr>
              <w:t>Delibera di adesione del riusante alla Comunità di pratica</w:t>
            </w:r>
          </w:p>
        </w:tc>
        <w:tc>
          <w:tcPr>
            <w:tcW w:w="2127" w:type="dxa"/>
          </w:tcPr>
          <w:p w14:paraId="6CDD03F8" w14:textId="77777777" w:rsidR="004E2D38" w:rsidRPr="00FF531E" w:rsidRDefault="004E2D38" w:rsidP="00387F01">
            <w:pPr>
              <w:spacing w:before="12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Bozza Format </w:t>
            </w:r>
          </w:p>
        </w:tc>
        <w:tc>
          <w:tcPr>
            <w:tcW w:w="1435" w:type="dxa"/>
            <w:gridSpan w:val="2"/>
          </w:tcPr>
          <w:p w14:paraId="75EE2F16" w14:textId="77777777" w:rsidR="004E2D38" w:rsidRDefault="004E2D38" w:rsidP="00387F01">
            <w:pPr>
              <w:spacing w:before="120"/>
              <w:jc w:val="center"/>
              <w:rPr>
                <w:sz w:val="18"/>
                <w:szCs w:val="18"/>
              </w:rPr>
            </w:pPr>
            <w:r w:rsidRPr="0001737C"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4D9151B5" w14:textId="77777777" w:rsidR="004E2D38" w:rsidRDefault="004E2D38" w:rsidP="00387F01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3D5E14" w:rsidRPr="004F773C" w14:paraId="1D0FAB78" w14:textId="77777777" w:rsidTr="00723A49">
        <w:tc>
          <w:tcPr>
            <w:tcW w:w="9746" w:type="dxa"/>
            <w:gridSpan w:val="5"/>
          </w:tcPr>
          <w:p w14:paraId="40F89F9A" w14:textId="7E003B46" w:rsidR="003D5E14" w:rsidRPr="00145D39" w:rsidRDefault="00145D39" w:rsidP="00145D39">
            <w:pPr>
              <w:spacing w:before="120"/>
              <w:jc w:val="left"/>
              <w:rPr>
                <w:b/>
                <w:sz w:val="20"/>
                <w:szCs w:val="18"/>
              </w:rPr>
            </w:pPr>
            <w:r>
              <w:rPr>
                <w:rFonts w:asciiTheme="minorHAnsi" w:hAnsiTheme="minorHAnsi"/>
                <w:b/>
                <w:sz w:val="20"/>
                <w:szCs w:val="18"/>
              </w:rPr>
              <w:t xml:space="preserve">Atti di supporto alla </w:t>
            </w:r>
            <w:r w:rsidRPr="00145D39">
              <w:rPr>
                <w:rFonts w:asciiTheme="minorHAnsi" w:hAnsiTheme="minorHAnsi"/>
                <w:b/>
                <w:sz w:val="20"/>
                <w:szCs w:val="18"/>
              </w:rPr>
              <w:t>Selezione e affidamento Servizi Di Comunità</w:t>
            </w:r>
          </w:p>
        </w:tc>
      </w:tr>
      <w:tr w:rsidR="00145D39" w:rsidRPr="004F773C" w14:paraId="288185A5" w14:textId="77777777" w:rsidTr="00723A49">
        <w:tc>
          <w:tcPr>
            <w:tcW w:w="5103" w:type="dxa"/>
          </w:tcPr>
          <w:p w14:paraId="7CA17A1C" w14:textId="11A8DDE0" w:rsidR="00145D39" w:rsidRPr="00145D39" w:rsidRDefault="00145D39" w:rsidP="00145D39">
            <w:pPr>
              <w:spacing w:before="120"/>
              <w:rPr>
                <w:sz w:val="18"/>
                <w:szCs w:val="18"/>
              </w:rPr>
            </w:pPr>
            <w:r w:rsidRPr="00145D39">
              <w:rPr>
                <w:sz w:val="18"/>
                <w:szCs w:val="18"/>
              </w:rPr>
              <w:t>Guida contenuti e servizi presenti nella Comunità di pratica SIGESS/SISO</w:t>
            </w:r>
          </w:p>
        </w:tc>
        <w:tc>
          <w:tcPr>
            <w:tcW w:w="2127" w:type="dxa"/>
          </w:tcPr>
          <w:p w14:paraId="59D67E9A" w14:textId="0A7BD6C9" w:rsidR="00145D39" w:rsidRDefault="00145D39" w:rsidP="00145D39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Documenti descrittivi per tema di servizio</w:t>
            </w:r>
          </w:p>
        </w:tc>
        <w:tc>
          <w:tcPr>
            <w:tcW w:w="1435" w:type="dxa"/>
            <w:gridSpan w:val="2"/>
          </w:tcPr>
          <w:p w14:paraId="14C3D2A8" w14:textId="5C88B35E" w:rsidR="00145D39" w:rsidRDefault="00145D39" w:rsidP="00145D39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7754269" w14:textId="77777777" w:rsidR="00145D39" w:rsidRPr="00D94112" w:rsidRDefault="00145D39" w:rsidP="00145D39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145D39" w:rsidRPr="004F773C" w14:paraId="5737091D" w14:textId="77777777" w:rsidTr="00723A49">
        <w:tc>
          <w:tcPr>
            <w:tcW w:w="5103" w:type="dxa"/>
          </w:tcPr>
          <w:p w14:paraId="55334036" w14:textId="25B252B5" w:rsidR="00145D39" w:rsidRPr="00145D39" w:rsidRDefault="00DC46B5" w:rsidP="00145D39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Servizi del Laboratorio di Comunità</w:t>
            </w:r>
          </w:p>
        </w:tc>
        <w:tc>
          <w:tcPr>
            <w:tcW w:w="2127" w:type="dxa"/>
          </w:tcPr>
          <w:p w14:paraId="2A33428B" w14:textId="32180E83" w:rsidR="00145D39" w:rsidRDefault="00DC46B5" w:rsidP="00145D39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motivata</w:t>
            </w:r>
          </w:p>
        </w:tc>
        <w:tc>
          <w:tcPr>
            <w:tcW w:w="1435" w:type="dxa"/>
            <w:gridSpan w:val="2"/>
          </w:tcPr>
          <w:p w14:paraId="0B8C89B1" w14:textId="2B332845" w:rsidR="00145D39" w:rsidRDefault="00DC46B5" w:rsidP="00145D39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298B11CF" w14:textId="77777777" w:rsidR="00145D39" w:rsidRPr="00D94112" w:rsidRDefault="00145D39" w:rsidP="00145D39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145D39" w:rsidRPr="004F773C" w14:paraId="494E7E44" w14:textId="77777777" w:rsidTr="00723A49">
        <w:tc>
          <w:tcPr>
            <w:tcW w:w="5103" w:type="dxa"/>
          </w:tcPr>
          <w:p w14:paraId="15EE14D8" w14:textId="798B6AA8" w:rsidR="00145D39" w:rsidRPr="00145D39" w:rsidRDefault="00DC46B5" w:rsidP="00145D39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Risposta del Laboratorio di Comunità con proposta</w:t>
            </w:r>
          </w:p>
        </w:tc>
        <w:tc>
          <w:tcPr>
            <w:tcW w:w="2127" w:type="dxa"/>
          </w:tcPr>
          <w:p w14:paraId="69A26F6B" w14:textId="3684A294" w:rsidR="00145D39" w:rsidRDefault="00DC46B5" w:rsidP="00145D39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Atto di proposta</w:t>
            </w:r>
          </w:p>
        </w:tc>
        <w:tc>
          <w:tcPr>
            <w:tcW w:w="1435" w:type="dxa"/>
            <w:gridSpan w:val="2"/>
          </w:tcPr>
          <w:p w14:paraId="17994A9E" w14:textId="5CEEBEAF" w:rsidR="00145D39" w:rsidRDefault="00DC46B5" w:rsidP="00145D39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1081" w:type="dxa"/>
          </w:tcPr>
          <w:p w14:paraId="6ED054B4" w14:textId="77777777" w:rsidR="00145D39" w:rsidRPr="00D94112" w:rsidRDefault="00145D39" w:rsidP="00145D39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DC46B5" w:rsidRPr="004F773C" w14:paraId="1E6820B9" w14:textId="77777777" w:rsidTr="00723A49">
        <w:tc>
          <w:tcPr>
            <w:tcW w:w="5103" w:type="dxa"/>
          </w:tcPr>
          <w:p w14:paraId="4CC95CA6" w14:textId="7B040C5F" w:rsidR="00DC46B5" w:rsidRPr="00145D39" w:rsidRDefault="00DC46B5" w:rsidP="00D21743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Atto Amministrativo di accettazione della proposta </w:t>
            </w:r>
          </w:p>
        </w:tc>
        <w:tc>
          <w:tcPr>
            <w:tcW w:w="2127" w:type="dxa"/>
          </w:tcPr>
          <w:p w14:paraId="63F42B76" w14:textId="20D3B9D1" w:rsidR="00DC46B5" w:rsidRDefault="00DC46B5" w:rsidP="00D21743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Ordine di accettazione</w:t>
            </w:r>
          </w:p>
        </w:tc>
        <w:tc>
          <w:tcPr>
            <w:tcW w:w="1435" w:type="dxa"/>
            <w:gridSpan w:val="2"/>
          </w:tcPr>
          <w:p w14:paraId="293441EF" w14:textId="49074C67" w:rsidR="00DC46B5" w:rsidRDefault="00DC46B5" w:rsidP="00D21743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54D22F29" w14:textId="77777777" w:rsidR="00DC46B5" w:rsidRPr="00D94112" w:rsidRDefault="00DC46B5" w:rsidP="00D21743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DC46B5" w:rsidRPr="004F773C" w14:paraId="16171031" w14:textId="77777777" w:rsidTr="00723A49">
        <w:tc>
          <w:tcPr>
            <w:tcW w:w="5103" w:type="dxa"/>
          </w:tcPr>
          <w:p w14:paraId="6B113369" w14:textId="77777777" w:rsidR="00DC46B5" w:rsidRPr="00145D39" w:rsidRDefault="00DC46B5" w:rsidP="00925844">
            <w:pPr>
              <w:spacing w:before="120"/>
              <w:rPr>
                <w:sz w:val="18"/>
                <w:szCs w:val="18"/>
              </w:rPr>
            </w:pPr>
            <w:r w:rsidRPr="00145D39">
              <w:rPr>
                <w:sz w:val="18"/>
                <w:szCs w:val="18"/>
              </w:rPr>
              <w:t>Esecuzione della delibera/determina con le motivazioni di scelta</w:t>
            </w:r>
          </w:p>
        </w:tc>
        <w:tc>
          <w:tcPr>
            <w:tcW w:w="2127" w:type="dxa"/>
          </w:tcPr>
          <w:p w14:paraId="0DEE2441" w14:textId="6BF27553" w:rsidR="00DC46B5" w:rsidRPr="00D94112" w:rsidRDefault="00DC46B5" w:rsidP="00925844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Determina di acquisizione </w:t>
            </w:r>
            <w:r>
              <w:rPr>
                <w:sz w:val="18"/>
                <w:szCs w:val="18"/>
              </w:rPr>
              <w:t>Servizi da Comunità</w:t>
            </w:r>
          </w:p>
        </w:tc>
        <w:tc>
          <w:tcPr>
            <w:tcW w:w="1435" w:type="dxa"/>
            <w:gridSpan w:val="2"/>
          </w:tcPr>
          <w:p w14:paraId="03F194AE" w14:textId="77777777" w:rsidR="00DC46B5" w:rsidRDefault="00DC46B5" w:rsidP="00925844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65E17A20" w14:textId="77777777" w:rsidR="00DC46B5" w:rsidRPr="00D94112" w:rsidRDefault="00DC46B5" w:rsidP="00925844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723A49" w:rsidRPr="00D94112" w14:paraId="7DFFBB88" w14:textId="77777777" w:rsidTr="00723A49">
        <w:tc>
          <w:tcPr>
            <w:tcW w:w="5103" w:type="dxa"/>
          </w:tcPr>
          <w:p w14:paraId="5AA5BF73" w14:textId="77777777" w:rsidR="00723A49" w:rsidRPr="00723A49" w:rsidRDefault="00723A49" w:rsidP="00723A49">
            <w:pPr>
              <w:spacing w:before="120"/>
              <w:ind w:left="34"/>
              <w:rPr>
                <w:sz w:val="18"/>
                <w:szCs w:val="18"/>
              </w:rPr>
            </w:pPr>
            <w:r w:rsidRPr="00723A49">
              <w:rPr>
                <w:sz w:val="18"/>
                <w:szCs w:val="18"/>
              </w:rPr>
              <w:t xml:space="preserve">Convenzione a contrarre fornitura in </w:t>
            </w:r>
            <w:proofErr w:type="gramStart"/>
            <w:r w:rsidRPr="00723A49">
              <w:rPr>
                <w:sz w:val="18"/>
                <w:szCs w:val="18"/>
              </w:rPr>
              <w:t>Convenzione  art.</w:t>
            </w:r>
            <w:proofErr w:type="gramEnd"/>
            <w:r w:rsidRPr="00723A49">
              <w:rPr>
                <w:sz w:val="18"/>
                <w:szCs w:val="18"/>
              </w:rPr>
              <w:t xml:space="preserve"> 5 del Dlgs 50/2016</w:t>
            </w:r>
          </w:p>
        </w:tc>
        <w:tc>
          <w:tcPr>
            <w:tcW w:w="2127" w:type="dxa"/>
          </w:tcPr>
          <w:p w14:paraId="23AE862E" w14:textId="77777777" w:rsidR="00723A49" w:rsidRDefault="00723A49" w:rsidP="00387F01">
            <w:pPr>
              <w:spacing w:before="120"/>
              <w:jc w:val="center"/>
              <w:rPr>
                <w:sz w:val="18"/>
                <w:szCs w:val="18"/>
              </w:rPr>
            </w:pPr>
            <w:r w:rsidRPr="00045F3B">
              <w:rPr>
                <w:sz w:val="18"/>
                <w:szCs w:val="18"/>
              </w:rPr>
              <w:t>SI</w:t>
            </w:r>
          </w:p>
        </w:tc>
        <w:tc>
          <w:tcPr>
            <w:tcW w:w="1417" w:type="dxa"/>
          </w:tcPr>
          <w:p w14:paraId="795E5FA9" w14:textId="09E0BFE4" w:rsidR="00723A49" w:rsidRPr="00D94112" w:rsidRDefault="00723A49" w:rsidP="00387F01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Congiunta</w:t>
            </w:r>
          </w:p>
        </w:tc>
        <w:tc>
          <w:tcPr>
            <w:tcW w:w="1099" w:type="dxa"/>
            <w:gridSpan w:val="2"/>
          </w:tcPr>
          <w:p w14:paraId="3488C524" w14:textId="77777777" w:rsidR="00723A49" w:rsidRPr="00D94112" w:rsidRDefault="00723A49" w:rsidP="00387F01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D03050" w:rsidRPr="00145D39" w14:paraId="556412B7" w14:textId="77777777" w:rsidTr="00723A49">
        <w:tc>
          <w:tcPr>
            <w:tcW w:w="9746" w:type="dxa"/>
            <w:gridSpan w:val="5"/>
          </w:tcPr>
          <w:p w14:paraId="533C8FC3" w14:textId="06DF7550" w:rsidR="00D03050" w:rsidRPr="00145D39" w:rsidRDefault="00D03050" w:rsidP="00387F01">
            <w:pPr>
              <w:spacing w:before="120"/>
              <w:jc w:val="left"/>
              <w:rPr>
                <w:b/>
                <w:sz w:val="20"/>
                <w:szCs w:val="18"/>
              </w:rPr>
            </w:pPr>
            <w:r>
              <w:rPr>
                <w:rFonts w:asciiTheme="minorHAnsi" w:hAnsiTheme="minorHAnsi"/>
                <w:b/>
                <w:sz w:val="20"/>
                <w:szCs w:val="18"/>
              </w:rPr>
              <w:t xml:space="preserve">Atti di supporto </w:t>
            </w:r>
            <w:r>
              <w:rPr>
                <w:rFonts w:asciiTheme="minorHAnsi" w:hAnsiTheme="minorHAnsi"/>
                <w:b/>
                <w:sz w:val="20"/>
                <w:szCs w:val="18"/>
              </w:rPr>
              <w:t>alla designazione di un fornitore esterno</w:t>
            </w:r>
          </w:p>
        </w:tc>
      </w:tr>
      <w:tr w:rsidR="00D03050" w:rsidRPr="00D94112" w14:paraId="0D2CE2B5" w14:textId="77777777" w:rsidTr="00723A49">
        <w:tc>
          <w:tcPr>
            <w:tcW w:w="5103" w:type="dxa"/>
          </w:tcPr>
          <w:p w14:paraId="7B2EDF60" w14:textId="7CD02EE6" w:rsidR="00D03050" w:rsidRPr="00145D39" w:rsidRDefault="00D03050" w:rsidP="00387F01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Specifiche dei servizi tecnici di supporto alla gestione di </w:t>
            </w:r>
            <w:proofErr w:type="spellStart"/>
            <w:r>
              <w:rPr>
                <w:sz w:val="18"/>
                <w:szCs w:val="18"/>
              </w:rPr>
              <w:t>SIgeSS</w:t>
            </w:r>
            <w:proofErr w:type="spellEnd"/>
          </w:p>
        </w:tc>
        <w:tc>
          <w:tcPr>
            <w:tcW w:w="2127" w:type="dxa"/>
          </w:tcPr>
          <w:p w14:paraId="503C7177" w14:textId="77777777" w:rsidR="00D03050" w:rsidRDefault="00D03050" w:rsidP="00387F01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Documenti descrittivi per tema di servizio</w:t>
            </w:r>
          </w:p>
        </w:tc>
        <w:tc>
          <w:tcPr>
            <w:tcW w:w="1435" w:type="dxa"/>
            <w:gridSpan w:val="2"/>
          </w:tcPr>
          <w:p w14:paraId="39D9CB5B" w14:textId="77777777" w:rsidR="00D03050" w:rsidRDefault="00D03050" w:rsidP="00387F01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35B35D3" w14:textId="77777777" w:rsidR="00D03050" w:rsidRPr="00D94112" w:rsidRDefault="00D03050" w:rsidP="00387F01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D03050" w:rsidRPr="00D94112" w14:paraId="0BF7AC70" w14:textId="77777777" w:rsidTr="00723A49">
        <w:tc>
          <w:tcPr>
            <w:tcW w:w="5103" w:type="dxa"/>
          </w:tcPr>
          <w:p w14:paraId="0E01E165" w14:textId="5597A6BE" w:rsidR="00D03050" w:rsidRPr="00145D39" w:rsidRDefault="00D03050" w:rsidP="00387F01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Capitolato tecnico di specifiche dei servizi richiesti</w:t>
            </w:r>
          </w:p>
        </w:tc>
        <w:tc>
          <w:tcPr>
            <w:tcW w:w="2127" w:type="dxa"/>
          </w:tcPr>
          <w:p w14:paraId="79309689" w14:textId="38B3FC8C" w:rsidR="00D03050" w:rsidRDefault="00D03050" w:rsidP="00387F01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descrittivo</w:t>
            </w:r>
          </w:p>
        </w:tc>
        <w:tc>
          <w:tcPr>
            <w:tcW w:w="1435" w:type="dxa"/>
            <w:gridSpan w:val="2"/>
          </w:tcPr>
          <w:p w14:paraId="580C0479" w14:textId="6BEC6305" w:rsidR="00D03050" w:rsidRDefault="00D03050" w:rsidP="00387F01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1475CA" w14:textId="77777777" w:rsidR="00D03050" w:rsidRPr="00D94112" w:rsidRDefault="00D03050" w:rsidP="00387F01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D03050" w:rsidRPr="00D94112" w14:paraId="23E8895F" w14:textId="77777777" w:rsidTr="00723A49">
        <w:tc>
          <w:tcPr>
            <w:tcW w:w="5103" w:type="dxa"/>
          </w:tcPr>
          <w:p w14:paraId="7F49C0E0" w14:textId="3C4545CA" w:rsidR="00D03050" w:rsidRPr="00145D39" w:rsidRDefault="00723A49" w:rsidP="00D03050">
            <w:pPr>
              <w:spacing w:before="120"/>
              <w:rPr>
                <w:sz w:val="18"/>
                <w:szCs w:val="18"/>
              </w:rPr>
            </w:pPr>
            <w:r w:rsidRPr="00E5524E">
              <w:rPr>
                <w:sz w:val="18"/>
                <w:szCs w:val="18"/>
              </w:rPr>
              <w:t xml:space="preserve">Richiesta di offerta dei servizi tecnici </w:t>
            </w:r>
            <w:r>
              <w:rPr>
                <w:sz w:val="18"/>
                <w:szCs w:val="18"/>
              </w:rPr>
              <w:t>per</w:t>
            </w:r>
            <w:r w:rsidRPr="00E5524E">
              <w:rPr>
                <w:sz w:val="18"/>
                <w:szCs w:val="18"/>
              </w:rPr>
              <w:t xml:space="preserve"> gestione della soluzione SIGESS</w:t>
            </w:r>
            <w:r>
              <w:rPr>
                <w:sz w:val="18"/>
                <w:szCs w:val="18"/>
              </w:rPr>
              <w:t>/SISO</w:t>
            </w:r>
          </w:p>
        </w:tc>
        <w:tc>
          <w:tcPr>
            <w:tcW w:w="2127" w:type="dxa"/>
          </w:tcPr>
          <w:p w14:paraId="4B7953C0" w14:textId="4D4B7BF1" w:rsidR="00D03050" w:rsidRDefault="00723A49" w:rsidP="00D0305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Atto di supporto a trattativa diretta</w:t>
            </w:r>
          </w:p>
        </w:tc>
        <w:tc>
          <w:tcPr>
            <w:tcW w:w="1435" w:type="dxa"/>
            <w:gridSpan w:val="2"/>
          </w:tcPr>
          <w:p w14:paraId="088EC8B1" w14:textId="77777777" w:rsidR="00D03050" w:rsidRDefault="00D03050" w:rsidP="00D0305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68B5DCE7" w14:textId="77777777" w:rsidR="00D03050" w:rsidRPr="00D94112" w:rsidRDefault="00D03050" w:rsidP="00D03050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723A49" w:rsidRPr="00D94112" w14:paraId="5E0D0EA0" w14:textId="77777777" w:rsidTr="00723A49">
        <w:tc>
          <w:tcPr>
            <w:tcW w:w="5103" w:type="dxa"/>
          </w:tcPr>
          <w:p w14:paraId="4D31CCB0" w14:textId="02725D88" w:rsidR="00723A49" w:rsidRPr="00145D39" w:rsidRDefault="00723A49" w:rsidP="00BF7DD5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Richiesta Servizi </w:t>
            </w:r>
            <w:r>
              <w:rPr>
                <w:sz w:val="18"/>
                <w:szCs w:val="18"/>
              </w:rPr>
              <w:t>tecnici</w:t>
            </w:r>
            <w:r>
              <w:rPr>
                <w:sz w:val="18"/>
                <w:szCs w:val="18"/>
              </w:rPr>
              <w:t xml:space="preserve"> per il MEPA</w:t>
            </w:r>
          </w:p>
        </w:tc>
        <w:tc>
          <w:tcPr>
            <w:tcW w:w="2127" w:type="dxa"/>
          </w:tcPr>
          <w:p w14:paraId="0A864944" w14:textId="77777777" w:rsidR="00723A49" w:rsidRDefault="00723A49" w:rsidP="00BF7DD5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Atto supporto procedura di gestione RDO</w:t>
            </w:r>
          </w:p>
        </w:tc>
        <w:tc>
          <w:tcPr>
            <w:tcW w:w="1435" w:type="dxa"/>
            <w:gridSpan w:val="2"/>
          </w:tcPr>
          <w:p w14:paraId="5CB57A90" w14:textId="77777777" w:rsidR="00723A49" w:rsidRDefault="00723A49" w:rsidP="00BF7DD5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392BBD61" w14:textId="77777777" w:rsidR="00723A49" w:rsidRPr="00D94112" w:rsidRDefault="00723A49" w:rsidP="00BF7DD5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</w:tbl>
    <w:p w14:paraId="0315274F" w14:textId="621A91AC" w:rsidR="00116283" w:rsidRDefault="00C003C1" w:rsidP="00C003C1">
      <w:pPr>
        <w:pStyle w:val="Didascalia"/>
        <w:rPr>
          <w:b/>
          <w:i w:val="0"/>
        </w:rPr>
      </w:pPr>
      <w:r>
        <w:t xml:space="preserve">Tabella </w:t>
      </w:r>
      <w:fldSimple w:instr=" SEQ Tabella \* ARABIC ">
        <w:r>
          <w:rPr>
            <w:noProof/>
          </w:rPr>
          <w:t>1</w:t>
        </w:r>
      </w:fldSimple>
      <w:r>
        <w:t xml:space="preserve"> – Atti dell</w:t>
      </w:r>
      <w:r w:rsidR="00DC46B5">
        <w:t>e procedure di affidamento servizi esterni al Riusante</w:t>
      </w:r>
    </w:p>
    <w:p w14:paraId="130E8A96" w14:textId="107B03D5" w:rsidR="00D03050" w:rsidRDefault="00D03050" w:rsidP="00A002D3">
      <w:pPr>
        <w:spacing w:before="120" w:after="120" w:line="240" w:lineRule="auto"/>
        <w:rPr>
          <w:b/>
          <w:i/>
        </w:rPr>
      </w:pPr>
    </w:p>
    <w:p w14:paraId="5A4EBC4C" w14:textId="5AEDD250" w:rsidR="00F9415F" w:rsidRDefault="00F9415F" w:rsidP="00A002D3">
      <w:pPr>
        <w:spacing w:before="120" w:after="120" w:line="240" w:lineRule="auto"/>
        <w:rPr>
          <w:b/>
          <w:i/>
        </w:rPr>
      </w:pPr>
    </w:p>
    <w:p w14:paraId="70AA3D39" w14:textId="77777777" w:rsidR="00F9415F" w:rsidRDefault="00F9415F" w:rsidP="00A002D3">
      <w:pPr>
        <w:spacing w:before="120" w:after="120" w:line="240" w:lineRule="auto"/>
        <w:rPr>
          <w:b/>
          <w:i/>
        </w:rPr>
      </w:pPr>
    </w:p>
    <w:p w14:paraId="1B00F327" w14:textId="665B9E3F" w:rsidR="00A002D3" w:rsidRDefault="00836002" w:rsidP="00A002D3">
      <w:pPr>
        <w:spacing w:before="120" w:after="120" w:line="240" w:lineRule="auto"/>
        <w:rPr>
          <w:b/>
          <w:i/>
        </w:rPr>
      </w:pPr>
      <w:r>
        <w:rPr>
          <w:b/>
          <w:i/>
        </w:rPr>
        <w:lastRenderedPageBreak/>
        <w:t xml:space="preserve">Ulteriori </w:t>
      </w:r>
      <w:r w:rsidR="00A002D3" w:rsidRPr="003F18B4">
        <w:rPr>
          <w:b/>
          <w:i/>
        </w:rPr>
        <w:t xml:space="preserve">Atti </w:t>
      </w:r>
      <w:r w:rsidR="00E4155E">
        <w:rPr>
          <w:b/>
          <w:i/>
        </w:rPr>
        <w:t>a supporto delle procedure</w:t>
      </w:r>
    </w:p>
    <w:tbl>
      <w:tblPr>
        <w:tblStyle w:val="Grigliatabella"/>
        <w:tblW w:w="9889" w:type="dxa"/>
        <w:tblLook w:val="04A0" w:firstRow="1" w:lastRow="0" w:firstColumn="1" w:lastColumn="0" w:noHBand="0" w:noVBand="1"/>
      </w:tblPr>
      <w:tblGrid>
        <w:gridCol w:w="7054"/>
        <w:gridCol w:w="1559"/>
        <w:gridCol w:w="1276"/>
      </w:tblGrid>
      <w:tr w:rsidR="008D52B4" w:rsidRPr="00466361" w14:paraId="786DB3B8" w14:textId="77777777" w:rsidTr="008D52B4">
        <w:tc>
          <w:tcPr>
            <w:tcW w:w="7054" w:type="dxa"/>
          </w:tcPr>
          <w:p w14:paraId="0F201434" w14:textId="2DCC3846" w:rsidR="008D52B4" w:rsidRPr="00466361" w:rsidRDefault="00466361" w:rsidP="00466361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466361">
              <w:rPr>
                <w:b/>
                <w:sz w:val="18"/>
                <w:szCs w:val="18"/>
              </w:rPr>
              <w:t>Atti</w:t>
            </w:r>
          </w:p>
        </w:tc>
        <w:tc>
          <w:tcPr>
            <w:tcW w:w="1559" w:type="dxa"/>
          </w:tcPr>
          <w:p w14:paraId="1F7EF555" w14:textId="5EB3ABA1" w:rsidR="008D52B4" w:rsidRPr="00466361" w:rsidRDefault="00466361" w:rsidP="00466361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466361">
              <w:rPr>
                <w:b/>
                <w:sz w:val="18"/>
                <w:szCs w:val="18"/>
              </w:rPr>
              <w:t>Modello</w:t>
            </w:r>
          </w:p>
        </w:tc>
        <w:tc>
          <w:tcPr>
            <w:tcW w:w="1276" w:type="dxa"/>
          </w:tcPr>
          <w:p w14:paraId="5CB3CA88" w14:textId="4795777E" w:rsidR="008D52B4" w:rsidRPr="00466361" w:rsidRDefault="00836002" w:rsidP="00466361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&lt;</w:t>
            </w:r>
            <w:r w:rsidR="00CA65E8">
              <w:rPr>
                <w:b/>
                <w:sz w:val="20"/>
                <w:szCs w:val="20"/>
              </w:rPr>
              <w:t>Nome file</w:t>
            </w:r>
            <w:r>
              <w:rPr>
                <w:b/>
                <w:sz w:val="20"/>
                <w:szCs w:val="20"/>
              </w:rPr>
              <w:t>&gt;</w:t>
            </w:r>
            <w:r w:rsidR="006E2921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66361" w:rsidRPr="00A002D3" w14:paraId="71EF7B7D" w14:textId="77777777" w:rsidTr="008D52B4">
        <w:tc>
          <w:tcPr>
            <w:tcW w:w="7054" w:type="dxa"/>
          </w:tcPr>
          <w:p w14:paraId="4749D36D" w14:textId="2BC9D84E" w:rsidR="00466361" w:rsidRPr="00A002D3" w:rsidRDefault="00466361" w:rsidP="006F0ABA">
            <w:pPr>
              <w:spacing w:before="120"/>
              <w:rPr>
                <w:sz w:val="18"/>
                <w:szCs w:val="18"/>
              </w:rPr>
            </w:pPr>
            <w:r w:rsidRPr="00A002D3">
              <w:rPr>
                <w:sz w:val="18"/>
                <w:szCs w:val="18"/>
              </w:rPr>
              <w:t>DGR 1572/2015 Regione dell’Umbria di creazione Repository regionale del Riuso</w:t>
            </w:r>
          </w:p>
        </w:tc>
        <w:tc>
          <w:tcPr>
            <w:tcW w:w="1559" w:type="dxa"/>
          </w:tcPr>
          <w:p w14:paraId="7640CF2A" w14:textId="77777777" w:rsidR="00466361" w:rsidRDefault="00466361" w:rsidP="00DA4558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F5884E8" w14:textId="77777777" w:rsidR="00466361" w:rsidRPr="00A002D3" w:rsidRDefault="00466361" w:rsidP="00DA4558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466361" w:rsidRPr="00A002D3" w14:paraId="3F8B4267" w14:textId="77777777" w:rsidTr="008D52B4">
        <w:tc>
          <w:tcPr>
            <w:tcW w:w="7054" w:type="dxa"/>
          </w:tcPr>
          <w:p w14:paraId="2394A4C3" w14:textId="6761276D" w:rsidR="00466361" w:rsidRPr="00A002D3" w:rsidRDefault="00466361" w:rsidP="006F0ABA">
            <w:pPr>
              <w:spacing w:before="120"/>
              <w:rPr>
                <w:sz w:val="18"/>
                <w:szCs w:val="18"/>
              </w:rPr>
            </w:pPr>
            <w:r w:rsidRPr="00A002D3">
              <w:rPr>
                <w:sz w:val="18"/>
                <w:szCs w:val="18"/>
              </w:rPr>
              <w:t>Modello di servizio</w:t>
            </w:r>
            <w:r>
              <w:rPr>
                <w:sz w:val="18"/>
                <w:szCs w:val="18"/>
              </w:rPr>
              <w:t xml:space="preserve"> (Living Lab)</w:t>
            </w:r>
            <w:r w:rsidRPr="00A002D3">
              <w:rPr>
                <w:sz w:val="18"/>
                <w:szCs w:val="18"/>
              </w:rPr>
              <w:t xml:space="preserve"> a supporto dell’innovazione con costituzione dell’organismo promotore e gestore della Comunità di pratica per il riuso e la gestione evolutiva delle soluzioni</w:t>
            </w:r>
          </w:p>
        </w:tc>
        <w:tc>
          <w:tcPr>
            <w:tcW w:w="1559" w:type="dxa"/>
          </w:tcPr>
          <w:p w14:paraId="7E2AD7D3" w14:textId="250C70C5" w:rsidR="00466361" w:rsidRDefault="00466361" w:rsidP="00DA4558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Completa ufficiale</w:t>
            </w:r>
          </w:p>
        </w:tc>
        <w:tc>
          <w:tcPr>
            <w:tcW w:w="1276" w:type="dxa"/>
          </w:tcPr>
          <w:p w14:paraId="18819DB1" w14:textId="17BF82C8" w:rsidR="00466361" w:rsidRPr="00A002D3" w:rsidRDefault="00466361" w:rsidP="00DA4558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466361" w:rsidRPr="00A002D3" w14:paraId="49096679" w14:textId="77777777" w:rsidTr="008D52B4">
        <w:tc>
          <w:tcPr>
            <w:tcW w:w="7054" w:type="dxa"/>
          </w:tcPr>
          <w:p w14:paraId="5D1C9CD7" w14:textId="77777777" w:rsidR="00466361" w:rsidRPr="00A002D3" w:rsidRDefault="00466361" w:rsidP="006F0ABA">
            <w:pPr>
              <w:spacing w:before="120"/>
              <w:rPr>
                <w:sz w:val="18"/>
                <w:szCs w:val="18"/>
              </w:rPr>
            </w:pPr>
            <w:r w:rsidRPr="00A002D3">
              <w:rPr>
                <w:sz w:val="18"/>
                <w:szCs w:val="18"/>
              </w:rPr>
              <w:t>DGR</w:t>
            </w:r>
            <w:r>
              <w:rPr>
                <w:sz w:val="18"/>
                <w:szCs w:val="18"/>
              </w:rPr>
              <w:t xml:space="preserve"> </w:t>
            </w:r>
            <w:r w:rsidRPr="00A002D3">
              <w:rPr>
                <w:sz w:val="18"/>
                <w:szCs w:val="18"/>
              </w:rPr>
              <w:t>accordo tra Amministrazioni per</w:t>
            </w:r>
            <w:r>
              <w:rPr>
                <w:sz w:val="18"/>
                <w:szCs w:val="18"/>
              </w:rPr>
              <w:t xml:space="preserve"> adozione congiunta </w:t>
            </w:r>
            <w:r w:rsidRPr="00A002D3">
              <w:rPr>
                <w:sz w:val="18"/>
                <w:szCs w:val="18"/>
              </w:rPr>
              <w:t>modello alla base della Buona pratica</w:t>
            </w:r>
          </w:p>
        </w:tc>
        <w:tc>
          <w:tcPr>
            <w:tcW w:w="1559" w:type="dxa"/>
          </w:tcPr>
          <w:p w14:paraId="34430C26" w14:textId="694F03DD" w:rsidR="00466361" w:rsidRDefault="00466361" w:rsidP="006F0ABA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Bozza format</w:t>
            </w:r>
          </w:p>
        </w:tc>
        <w:tc>
          <w:tcPr>
            <w:tcW w:w="1276" w:type="dxa"/>
          </w:tcPr>
          <w:p w14:paraId="2DB9B960" w14:textId="2908F7F7" w:rsidR="00466361" w:rsidRPr="00A002D3" w:rsidRDefault="00466361" w:rsidP="006F0ABA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466361" w:rsidRPr="00A002D3" w14:paraId="2D987079" w14:textId="77777777" w:rsidTr="008D52B4">
        <w:tc>
          <w:tcPr>
            <w:tcW w:w="7054" w:type="dxa"/>
          </w:tcPr>
          <w:p w14:paraId="5C7F3E9C" w14:textId="772D7752" w:rsidR="00466361" w:rsidRPr="00A002D3" w:rsidRDefault="00466361" w:rsidP="00490225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Esempio di </w:t>
            </w:r>
            <w:r w:rsidRPr="00A002D3">
              <w:rPr>
                <w:sz w:val="18"/>
                <w:szCs w:val="18"/>
              </w:rPr>
              <w:t>DGR</w:t>
            </w:r>
            <w:r>
              <w:rPr>
                <w:sz w:val="18"/>
                <w:szCs w:val="18"/>
              </w:rPr>
              <w:t xml:space="preserve"> </w:t>
            </w:r>
            <w:r w:rsidRPr="00A002D3">
              <w:rPr>
                <w:sz w:val="18"/>
                <w:szCs w:val="18"/>
              </w:rPr>
              <w:t xml:space="preserve">accordo tra </w:t>
            </w:r>
            <w:r>
              <w:rPr>
                <w:sz w:val="18"/>
                <w:szCs w:val="18"/>
              </w:rPr>
              <w:t>Regione dell’Umbria e Regione Marche</w:t>
            </w:r>
          </w:p>
        </w:tc>
        <w:tc>
          <w:tcPr>
            <w:tcW w:w="1559" w:type="dxa"/>
          </w:tcPr>
          <w:p w14:paraId="2E6ED1D4" w14:textId="17542E5F" w:rsidR="00466361" w:rsidRDefault="00466361" w:rsidP="00490225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Completo ufficiale </w:t>
            </w:r>
          </w:p>
        </w:tc>
        <w:tc>
          <w:tcPr>
            <w:tcW w:w="1276" w:type="dxa"/>
          </w:tcPr>
          <w:p w14:paraId="1891D4AB" w14:textId="581D993E" w:rsidR="00466361" w:rsidRPr="00A002D3" w:rsidRDefault="00466361" w:rsidP="00490225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466361" w:rsidRPr="00A002D3" w14:paraId="2D427E3D" w14:textId="77777777" w:rsidTr="008D52B4">
        <w:tc>
          <w:tcPr>
            <w:tcW w:w="7054" w:type="dxa"/>
          </w:tcPr>
          <w:p w14:paraId="2679147E" w14:textId="77777777" w:rsidR="00466361" w:rsidRPr="00A002D3" w:rsidRDefault="00466361" w:rsidP="006F0ABA">
            <w:pPr>
              <w:spacing w:before="120"/>
              <w:rPr>
                <w:sz w:val="18"/>
                <w:szCs w:val="18"/>
              </w:rPr>
            </w:pPr>
            <w:r w:rsidRPr="00A002D3">
              <w:rPr>
                <w:sz w:val="18"/>
                <w:szCs w:val="18"/>
              </w:rPr>
              <w:t>Progetto SISO Regione Umbria</w:t>
            </w:r>
          </w:p>
        </w:tc>
        <w:tc>
          <w:tcPr>
            <w:tcW w:w="1559" w:type="dxa"/>
          </w:tcPr>
          <w:p w14:paraId="4E3A4153" w14:textId="1383BA5F" w:rsidR="00466361" w:rsidRPr="008C52C3" w:rsidRDefault="00466361" w:rsidP="00DA4558">
            <w:pPr>
              <w:spacing w:before="120"/>
              <w:jc w:val="center"/>
              <w:rPr>
                <w:sz w:val="18"/>
                <w:szCs w:val="18"/>
              </w:rPr>
            </w:pPr>
            <w:r w:rsidRPr="008C52C3">
              <w:rPr>
                <w:sz w:val="18"/>
                <w:szCs w:val="18"/>
              </w:rPr>
              <w:t>Completo ufficiale</w:t>
            </w:r>
          </w:p>
        </w:tc>
        <w:tc>
          <w:tcPr>
            <w:tcW w:w="1276" w:type="dxa"/>
          </w:tcPr>
          <w:p w14:paraId="0E13EB9C" w14:textId="028CC98D" w:rsidR="00466361" w:rsidRPr="00A002D3" w:rsidRDefault="00466361" w:rsidP="00DA4558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466361" w:rsidRPr="00A002D3" w14:paraId="3ADF896D" w14:textId="77777777" w:rsidTr="008D52B4">
        <w:tc>
          <w:tcPr>
            <w:tcW w:w="7054" w:type="dxa"/>
          </w:tcPr>
          <w:p w14:paraId="6AF1B756" w14:textId="77777777" w:rsidR="00466361" w:rsidRPr="00A002D3" w:rsidRDefault="00466361" w:rsidP="006F0ABA">
            <w:pPr>
              <w:spacing w:before="120"/>
              <w:rPr>
                <w:sz w:val="18"/>
                <w:szCs w:val="18"/>
                <w:lang w:val="en-US"/>
              </w:rPr>
            </w:pPr>
            <w:r w:rsidRPr="00A002D3">
              <w:rPr>
                <w:sz w:val="18"/>
                <w:szCs w:val="18"/>
                <w:lang w:val="en-US"/>
              </w:rPr>
              <w:t>Progetto SIGESS PON Government Open Community</w:t>
            </w:r>
          </w:p>
        </w:tc>
        <w:tc>
          <w:tcPr>
            <w:tcW w:w="1559" w:type="dxa"/>
          </w:tcPr>
          <w:p w14:paraId="2251202B" w14:textId="3F918968" w:rsidR="00466361" w:rsidRPr="008C52C3" w:rsidRDefault="00466361" w:rsidP="00DA4558">
            <w:pPr>
              <w:spacing w:before="120"/>
              <w:jc w:val="center"/>
              <w:rPr>
                <w:sz w:val="18"/>
                <w:szCs w:val="18"/>
              </w:rPr>
            </w:pPr>
            <w:r w:rsidRPr="008C52C3">
              <w:rPr>
                <w:sz w:val="18"/>
                <w:szCs w:val="18"/>
              </w:rPr>
              <w:t>Completo ufficiale</w:t>
            </w:r>
          </w:p>
        </w:tc>
        <w:tc>
          <w:tcPr>
            <w:tcW w:w="1276" w:type="dxa"/>
          </w:tcPr>
          <w:p w14:paraId="56133B87" w14:textId="6E1CDA85" w:rsidR="00466361" w:rsidRPr="00A002D3" w:rsidRDefault="00466361" w:rsidP="00DA4558">
            <w:pPr>
              <w:spacing w:before="12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466361" w:rsidRPr="00A002D3" w14:paraId="6EEA29F0" w14:textId="77777777" w:rsidTr="008D52B4">
        <w:tc>
          <w:tcPr>
            <w:tcW w:w="7054" w:type="dxa"/>
          </w:tcPr>
          <w:p w14:paraId="40B01139" w14:textId="77777777" w:rsidR="00466361" w:rsidRPr="00A002D3" w:rsidRDefault="00466361" w:rsidP="006F0ABA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Servizio di Assistenza SIGESS Monza di Umbria Digitale</w:t>
            </w:r>
          </w:p>
        </w:tc>
        <w:tc>
          <w:tcPr>
            <w:tcW w:w="1559" w:type="dxa"/>
          </w:tcPr>
          <w:p w14:paraId="3D919C69" w14:textId="3F1948EB" w:rsidR="00466361" w:rsidRDefault="00466361" w:rsidP="00DA4558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Completo ufficiale</w:t>
            </w:r>
          </w:p>
        </w:tc>
        <w:tc>
          <w:tcPr>
            <w:tcW w:w="1276" w:type="dxa"/>
          </w:tcPr>
          <w:p w14:paraId="162A46C8" w14:textId="77777777" w:rsidR="00466361" w:rsidRPr="00A002D3" w:rsidRDefault="00466361" w:rsidP="00DA4558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</w:tbl>
    <w:p w14:paraId="093738B2" w14:textId="77777777" w:rsidR="00412060" w:rsidRDefault="00412060" w:rsidP="004F773C">
      <w:pPr>
        <w:pStyle w:val="Titolo2"/>
        <w:spacing w:after="0" w:line="240" w:lineRule="auto"/>
        <w:ind w:left="357" w:hanging="357"/>
        <w:contextualSpacing w:val="0"/>
        <w:sectPr w:rsidR="00412060" w:rsidSect="00A932B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935" w:right="1134" w:bottom="1850" w:left="1134" w:header="708" w:footer="710" w:gutter="0"/>
          <w:pgNumType w:start="0"/>
          <w:cols w:space="708"/>
          <w:titlePg/>
          <w:docGrid w:linePitch="360"/>
        </w:sectPr>
      </w:pPr>
    </w:p>
    <w:p w14:paraId="7CCD1C69" w14:textId="311B8E84" w:rsidR="00C67DC9" w:rsidRDefault="002602AA" w:rsidP="004F773C">
      <w:pPr>
        <w:pStyle w:val="Titolo2"/>
        <w:spacing w:after="0" w:line="240" w:lineRule="auto"/>
        <w:ind w:left="357" w:hanging="357"/>
        <w:contextualSpacing w:val="0"/>
      </w:pPr>
      <w:bookmarkStart w:id="16" w:name="_Toc43623507"/>
      <w:r w:rsidRPr="002602AA">
        <w:lastRenderedPageBreak/>
        <w:t>Elenco dei soggetti che hanno operato sulla buona pratica</w:t>
      </w:r>
      <w:bookmarkEnd w:id="16"/>
    </w:p>
    <w:p w14:paraId="2DFB9B82" w14:textId="7842DE2E" w:rsidR="00B71A68" w:rsidRDefault="00CD0E0D" w:rsidP="004F773C">
      <w:pPr>
        <w:spacing w:before="120" w:after="0" w:line="240" w:lineRule="auto"/>
      </w:pPr>
      <w:r>
        <w:t>La seguente Tabella rappresenta</w:t>
      </w:r>
      <w:r w:rsidR="00312A95">
        <w:t xml:space="preserve"> una sorta di rubrica di contatti utili, </w:t>
      </w:r>
      <w:r w:rsidR="00944B89">
        <w:t xml:space="preserve">cioè </w:t>
      </w:r>
      <w:r w:rsidR="00312A95" w:rsidRPr="00C74A67">
        <w:t xml:space="preserve">dei </w:t>
      </w:r>
      <w:r w:rsidR="00312A95">
        <w:t>s</w:t>
      </w:r>
      <w:r w:rsidR="00312A95" w:rsidRPr="00C74A67">
        <w:t xml:space="preserve">oggetti </w:t>
      </w:r>
      <w:r w:rsidR="00312A95">
        <w:t>p</w:t>
      </w:r>
      <w:r w:rsidR="00312A95" w:rsidRPr="00C74A67">
        <w:t xml:space="preserve">ubblici e </w:t>
      </w:r>
      <w:r w:rsidR="00312A95">
        <w:t>p</w:t>
      </w:r>
      <w:r w:rsidR="00312A95" w:rsidRPr="00C74A67">
        <w:t>rivati che hanno operato sulla buona pratica nell’ambito del progetto finanziato</w:t>
      </w:r>
      <w:r w:rsidR="00312A95">
        <w:t xml:space="preserve"> OCPA, così come negli altri progetti di riuso o di evoluzione della buona pratica</w:t>
      </w:r>
      <w:r w:rsidR="00312A95" w:rsidRPr="00C74A67">
        <w:t xml:space="preserve">, con indicazione della </w:t>
      </w:r>
      <w:r w:rsidR="00312A95">
        <w:t xml:space="preserve">loro </w:t>
      </w:r>
      <w:r w:rsidR="00312A95" w:rsidRPr="00C74A67">
        <w:t xml:space="preserve">conoscenza specifica </w:t>
      </w:r>
      <w:r w:rsidR="00312A95">
        <w:t>sui</w:t>
      </w:r>
      <w:r w:rsidR="00312A95" w:rsidRPr="00C74A67">
        <w:t xml:space="preserve"> modelli, processi</w:t>
      </w:r>
      <w:r w:rsidR="00312A95">
        <w:t>, tecnologie</w:t>
      </w:r>
      <w:r w:rsidR="00312A95" w:rsidRPr="00C74A67">
        <w:t>,</w:t>
      </w:r>
      <w:r w:rsidR="00312A95">
        <w:t xml:space="preserve"> gli </w:t>
      </w:r>
      <w:r w:rsidR="00312A95" w:rsidRPr="00C74A67">
        <w:t>interventi effettuati</w:t>
      </w:r>
      <w:r w:rsidR="00312A95">
        <w:t xml:space="preserve"> e il contributo apportato al progetto.</w:t>
      </w:r>
    </w:p>
    <w:p w14:paraId="63299B61" w14:textId="77777777" w:rsidR="00E8254C" w:rsidRDefault="00E8254C" w:rsidP="004F773C">
      <w:pPr>
        <w:spacing w:before="120" w:after="0" w:line="240" w:lineRule="auto"/>
      </w:pPr>
    </w:p>
    <w:tbl>
      <w:tblPr>
        <w:tblStyle w:val="Tabellagriglia5scura-colore21"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571"/>
        <w:gridCol w:w="2410"/>
        <w:gridCol w:w="2977"/>
        <w:gridCol w:w="1737"/>
      </w:tblGrid>
      <w:tr w:rsidR="00412060" w:rsidRPr="00E8254C" w14:paraId="5B573E8D" w14:textId="77777777" w:rsidTr="00B34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76D867D" w14:textId="01ABD43E" w:rsidR="00944B89" w:rsidRPr="00E8254C" w:rsidRDefault="00944B89" w:rsidP="00B845DF">
            <w:pPr>
              <w:spacing w:before="120"/>
              <w:jc w:val="center"/>
              <w:rPr>
                <w:sz w:val="20"/>
                <w:szCs w:val="20"/>
              </w:rPr>
            </w:pPr>
            <w:r w:rsidRPr="00E8254C">
              <w:rPr>
                <w:sz w:val="20"/>
                <w:szCs w:val="20"/>
              </w:rPr>
              <w:t>Ente cedente/ riusante/</w:t>
            </w:r>
            <w:r w:rsidR="00412060">
              <w:rPr>
                <w:sz w:val="20"/>
                <w:szCs w:val="20"/>
              </w:rPr>
              <w:t xml:space="preserve"> </w:t>
            </w:r>
            <w:r w:rsidRPr="00E8254C">
              <w:rPr>
                <w:sz w:val="20"/>
                <w:szCs w:val="20"/>
              </w:rPr>
              <w:t>altro soggetto</w:t>
            </w:r>
          </w:p>
        </w:tc>
        <w:tc>
          <w:tcPr>
            <w:tcW w:w="3571" w:type="dxa"/>
          </w:tcPr>
          <w:p w14:paraId="7FCD2BA5" w14:textId="77777777" w:rsidR="00944B89" w:rsidRPr="00E8254C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8254C">
              <w:rPr>
                <w:sz w:val="20"/>
                <w:szCs w:val="20"/>
              </w:rPr>
              <w:t xml:space="preserve">Competenza specifica (modelli, processi, </w:t>
            </w:r>
            <w:proofErr w:type="gramStart"/>
            <w:r w:rsidRPr="00E8254C">
              <w:rPr>
                <w:sz w:val="20"/>
                <w:szCs w:val="20"/>
              </w:rPr>
              <w:t>soluzione,..</w:t>
            </w:r>
            <w:proofErr w:type="gramEnd"/>
            <w:r w:rsidRPr="00E8254C">
              <w:rPr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14:paraId="7D1048A8" w14:textId="77777777" w:rsidR="00944B89" w:rsidRPr="00E8254C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8254C">
              <w:rPr>
                <w:sz w:val="20"/>
                <w:szCs w:val="20"/>
              </w:rPr>
              <w:t>Riferimento (nome e cognome)</w:t>
            </w:r>
          </w:p>
        </w:tc>
        <w:tc>
          <w:tcPr>
            <w:tcW w:w="2977" w:type="dxa"/>
          </w:tcPr>
          <w:p w14:paraId="74C04EA3" w14:textId="77777777" w:rsidR="00944B89" w:rsidRPr="00E8254C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8254C">
              <w:rPr>
                <w:sz w:val="20"/>
                <w:szCs w:val="20"/>
              </w:rPr>
              <w:t>Email</w:t>
            </w:r>
          </w:p>
        </w:tc>
        <w:tc>
          <w:tcPr>
            <w:tcW w:w="1737" w:type="dxa"/>
          </w:tcPr>
          <w:p w14:paraId="1095BBED" w14:textId="5A6C0B0A" w:rsidR="00944B89" w:rsidRPr="00E8254C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8254C">
              <w:rPr>
                <w:sz w:val="20"/>
                <w:szCs w:val="20"/>
              </w:rPr>
              <w:t>Ruolo nel progetto</w:t>
            </w:r>
            <w:r w:rsidR="00A2622A">
              <w:rPr>
                <w:sz w:val="20"/>
                <w:szCs w:val="20"/>
              </w:rPr>
              <w:t xml:space="preserve"> SIGESS</w:t>
            </w:r>
          </w:p>
        </w:tc>
      </w:tr>
      <w:tr w:rsidR="00412060" w:rsidRPr="00E8254C" w14:paraId="6EFC6E2D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D077DB1" w14:textId="028E9062" w:rsidR="00E8254C" w:rsidRPr="00E8254C" w:rsidRDefault="00E8254C" w:rsidP="004F773C">
            <w:pPr>
              <w:spacing w:before="120"/>
              <w:rPr>
                <w:sz w:val="18"/>
                <w:szCs w:val="18"/>
              </w:rPr>
            </w:pPr>
            <w:r w:rsidRPr="00E8254C">
              <w:rPr>
                <w:sz w:val="18"/>
                <w:szCs w:val="18"/>
              </w:rPr>
              <w:t>Comune di Roma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28F5CA42" w14:textId="4E38D2D1" w:rsidR="00412060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Utente</w:t>
            </w:r>
            <w:r w:rsidR="00412060">
              <w:rPr>
                <w:sz w:val="18"/>
                <w:szCs w:val="18"/>
              </w:rPr>
              <w:t>SIGESS</w:t>
            </w:r>
            <w:proofErr w:type="spellEnd"/>
          </w:p>
          <w:p w14:paraId="32C7A315" w14:textId="12EB8123" w:rsidR="00E8254C" w:rsidRDefault="00A2622A" w:rsidP="0041206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Analisi processi</w:t>
            </w:r>
          </w:p>
          <w:p w14:paraId="636DBA4D" w14:textId="2FC83725" w:rsidR="00412060" w:rsidRPr="00E8254C" w:rsidRDefault="00412060" w:rsidP="0041206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Organizzazione formazione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0391155C" w14:textId="77777777" w:rsidR="00E8254C" w:rsidRPr="00E8254C" w:rsidRDefault="00E8254C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6FED27C9" w14:textId="77777777" w:rsidR="00E8254C" w:rsidRPr="00E8254C" w:rsidRDefault="00E8254C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781C4127" w14:textId="051DC9E9" w:rsidR="00E8254C" w:rsidRPr="00E8254C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Capofila</w:t>
            </w:r>
          </w:p>
        </w:tc>
      </w:tr>
      <w:tr w:rsidR="00412060" w:rsidRPr="00E8254C" w14:paraId="53FE8DC0" w14:textId="77777777" w:rsidTr="00B34C6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51B9BAC" w14:textId="6EE57176" w:rsidR="00E8254C" w:rsidRPr="00E8254C" w:rsidRDefault="00E8254C" w:rsidP="004F773C">
            <w:pPr>
              <w:spacing w:before="120"/>
              <w:rPr>
                <w:sz w:val="18"/>
                <w:szCs w:val="18"/>
              </w:rPr>
            </w:pPr>
            <w:r w:rsidRPr="00E8254C">
              <w:rPr>
                <w:sz w:val="18"/>
                <w:szCs w:val="18"/>
              </w:rPr>
              <w:t xml:space="preserve">Comune </w:t>
            </w:r>
            <w:r w:rsidR="00723A49">
              <w:rPr>
                <w:sz w:val="18"/>
                <w:szCs w:val="18"/>
              </w:rPr>
              <w:t>S’Antonio Abate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6F3001E7" w14:textId="2EF84A1A" w:rsidR="00E8254C" w:rsidRPr="00E8254C" w:rsidRDefault="00A2622A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Utente</w:t>
            </w:r>
            <w:r w:rsidR="00412060">
              <w:rPr>
                <w:sz w:val="18"/>
                <w:szCs w:val="18"/>
              </w:rPr>
              <w:t xml:space="preserve"> SIGESS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1FC5F4C1" w14:textId="77777777" w:rsidR="00E8254C" w:rsidRPr="00E8254C" w:rsidRDefault="00E8254C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084B5114" w14:textId="77777777" w:rsidR="00E8254C" w:rsidRPr="00E8254C" w:rsidRDefault="00E8254C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4C723240" w14:textId="62D79242" w:rsidR="00E8254C" w:rsidRPr="00E8254C" w:rsidRDefault="00A2622A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Riusante</w:t>
            </w:r>
          </w:p>
        </w:tc>
      </w:tr>
      <w:tr w:rsidR="00412060" w:rsidRPr="00E8254C" w14:paraId="10385063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790EA0C" w14:textId="34253846" w:rsidR="00A2622A" w:rsidRPr="00E8254C" w:rsidRDefault="00A2622A" w:rsidP="004F773C">
            <w:pPr>
              <w:spacing w:before="120"/>
              <w:rPr>
                <w:sz w:val="18"/>
                <w:szCs w:val="18"/>
              </w:rPr>
            </w:pPr>
            <w:r w:rsidRPr="00E8254C">
              <w:rPr>
                <w:sz w:val="18"/>
                <w:szCs w:val="18"/>
              </w:rPr>
              <w:t>Regione Umbria</w:t>
            </w:r>
          </w:p>
        </w:tc>
        <w:tc>
          <w:tcPr>
            <w:tcW w:w="3571" w:type="dxa"/>
          </w:tcPr>
          <w:p w14:paraId="063FA21D" w14:textId="77777777" w:rsidR="00A2622A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2FD6">
              <w:rPr>
                <w:sz w:val="18"/>
                <w:szCs w:val="18"/>
              </w:rPr>
              <w:t>Gestore SIGESS SaaS</w:t>
            </w:r>
          </w:p>
          <w:p w14:paraId="2ADEDC42" w14:textId="615AB948" w:rsidR="00412060" w:rsidRDefault="00412060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Analisi </w:t>
            </w:r>
            <w:r w:rsidR="00363585">
              <w:rPr>
                <w:sz w:val="18"/>
                <w:szCs w:val="18"/>
              </w:rPr>
              <w:t xml:space="preserve">Requisiti </w:t>
            </w:r>
            <w:r>
              <w:rPr>
                <w:sz w:val="18"/>
                <w:szCs w:val="18"/>
              </w:rPr>
              <w:t>e Servizi</w:t>
            </w:r>
          </w:p>
          <w:p w14:paraId="0F1A5D8D" w14:textId="3348368D" w:rsidR="00412060" w:rsidRDefault="00412060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Progettazione modello regionale</w:t>
            </w:r>
          </w:p>
          <w:p w14:paraId="08789654" w14:textId="7AAD5707" w:rsidR="00363585" w:rsidRDefault="00363585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Consulenza Atti delle procedure</w:t>
            </w:r>
          </w:p>
          <w:p w14:paraId="6CDF4657" w14:textId="77777777" w:rsidR="00363585" w:rsidRDefault="00363585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Consulenza interazione Terzo Settore</w:t>
            </w:r>
          </w:p>
          <w:p w14:paraId="3D6FAC65" w14:textId="4C9A745C" w:rsidR="00B34C60" w:rsidRPr="00E8254C" w:rsidRDefault="00B34C60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Coordinatore Comunità di pratica</w:t>
            </w:r>
          </w:p>
        </w:tc>
        <w:tc>
          <w:tcPr>
            <w:tcW w:w="2410" w:type="dxa"/>
          </w:tcPr>
          <w:p w14:paraId="003576F6" w14:textId="77777777" w:rsidR="00A2622A" w:rsidRPr="00E8254C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E216DCC" w14:textId="77777777" w:rsidR="00A2622A" w:rsidRPr="00E8254C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</w:tcPr>
          <w:p w14:paraId="037DE7F5" w14:textId="0312EB09" w:rsidR="00A2622A" w:rsidRPr="00E8254C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</w:tr>
      <w:tr w:rsidR="00412060" w:rsidRPr="00E8254C" w14:paraId="56FEA104" w14:textId="77777777" w:rsidTr="00B34C6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27B97CB" w14:textId="152BB7BC" w:rsidR="00A2622A" w:rsidRPr="00E8254C" w:rsidRDefault="00A2622A" w:rsidP="006F0ABA">
            <w:pPr>
              <w:spacing w:before="120"/>
              <w:rPr>
                <w:sz w:val="18"/>
                <w:szCs w:val="18"/>
              </w:rPr>
            </w:pPr>
            <w:r w:rsidRPr="00E8254C">
              <w:rPr>
                <w:sz w:val="18"/>
                <w:szCs w:val="18"/>
              </w:rPr>
              <w:t>Regione Marche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3BDCAAA8" w14:textId="77777777" w:rsidR="00363585" w:rsidRDefault="00363585" w:rsidP="0036358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2FD6">
              <w:rPr>
                <w:sz w:val="18"/>
                <w:szCs w:val="18"/>
              </w:rPr>
              <w:t>Gestore SIGESS SaaS</w:t>
            </w:r>
          </w:p>
          <w:p w14:paraId="1B8BD10A" w14:textId="77777777" w:rsidR="00363585" w:rsidRDefault="00363585" w:rsidP="0036358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Analisi Requisiti e Servizi</w:t>
            </w:r>
          </w:p>
          <w:p w14:paraId="5DDF3696" w14:textId="77777777" w:rsidR="00363585" w:rsidRDefault="00363585" w:rsidP="0036358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Progettazione modello regionale</w:t>
            </w:r>
          </w:p>
          <w:p w14:paraId="540F368D" w14:textId="77777777" w:rsidR="00363585" w:rsidRDefault="00363585" w:rsidP="0036358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Consulenza Atti delle procedure</w:t>
            </w:r>
            <w:r w:rsidRPr="001C2FD6" w:rsidDel="00363585">
              <w:rPr>
                <w:sz w:val="18"/>
                <w:szCs w:val="18"/>
              </w:rPr>
              <w:t xml:space="preserve"> </w:t>
            </w:r>
          </w:p>
          <w:p w14:paraId="66AC910B" w14:textId="77777777" w:rsidR="00363585" w:rsidRDefault="00363585" w:rsidP="0036358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Progettista Help Desk</w:t>
            </w:r>
          </w:p>
          <w:p w14:paraId="4CF84B35" w14:textId="77777777" w:rsidR="00363585" w:rsidRDefault="00363585" w:rsidP="0036358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Analisi interoperabilità tra P.A.</w:t>
            </w:r>
          </w:p>
          <w:p w14:paraId="1A7B1845" w14:textId="6C6A04EC" w:rsidR="00B34C60" w:rsidRPr="00E8254C" w:rsidRDefault="00B34C60" w:rsidP="0036358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Coordinatore Comunità di pratica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7F5EDA84" w14:textId="77777777" w:rsidR="00A2622A" w:rsidRPr="00E8254C" w:rsidRDefault="00A2622A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74F1F6C8" w14:textId="77777777" w:rsidR="00A2622A" w:rsidRPr="00E8254C" w:rsidRDefault="00A2622A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0195482D" w14:textId="77777777" w:rsidR="00A2622A" w:rsidRPr="00E8254C" w:rsidRDefault="00A2622A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12060" w:rsidRPr="00E8254C" w14:paraId="0B91C2D4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34C5438" w14:textId="05453A53" w:rsidR="00A2622A" w:rsidRPr="00E8254C" w:rsidRDefault="00A2622A" w:rsidP="006F0ABA">
            <w:pPr>
              <w:spacing w:before="120"/>
              <w:rPr>
                <w:sz w:val="18"/>
                <w:szCs w:val="18"/>
              </w:rPr>
            </w:pPr>
            <w:r w:rsidRPr="00E8254C">
              <w:rPr>
                <w:sz w:val="18"/>
                <w:szCs w:val="18"/>
              </w:rPr>
              <w:t>Regione Lazio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2941B322" w14:textId="77777777" w:rsidR="00A2622A" w:rsidRDefault="00A2622A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C2FD6">
              <w:rPr>
                <w:sz w:val="18"/>
                <w:szCs w:val="18"/>
              </w:rPr>
              <w:t>Gestore SIGESS SaaS</w:t>
            </w:r>
          </w:p>
          <w:p w14:paraId="5881E868" w14:textId="77777777" w:rsidR="00363585" w:rsidRDefault="00363585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Piano diffusione regionale</w:t>
            </w:r>
          </w:p>
          <w:p w14:paraId="2BCCB9D7" w14:textId="77777777" w:rsidR="00363585" w:rsidRDefault="00363585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Pianificazione formazione</w:t>
            </w:r>
          </w:p>
          <w:p w14:paraId="3A4BB551" w14:textId="77777777" w:rsidR="00363585" w:rsidRDefault="00363585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Interoperabilità con Sistema Sanitario</w:t>
            </w:r>
          </w:p>
          <w:p w14:paraId="1247A929" w14:textId="0577A757" w:rsidR="00B34C60" w:rsidRPr="00E8254C" w:rsidRDefault="00B34C60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Coordinatore Comunità di pratica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623141F0" w14:textId="77777777" w:rsidR="00A2622A" w:rsidRPr="00E8254C" w:rsidRDefault="00A2622A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16BB8F4C" w14:textId="77777777" w:rsidR="00A2622A" w:rsidRPr="00E8254C" w:rsidRDefault="00A2622A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34751ACC" w14:textId="07CF71D1" w:rsidR="00A2622A" w:rsidRPr="00E8254C" w:rsidRDefault="00A2622A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Riusante</w:t>
            </w:r>
          </w:p>
        </w:tc>
      </w:tr>
      <w:tr w:rsidR="00412060" w:rsidRPr="00E8254C" w14:paraId="1C488D69" w14:textId="77777777" w:rsidTr="00B34C6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0173F8EA" w14:textId="37831853" w:rsidR="00E8254C" w:rsidRPr="00E8254C" w:rsidRDefault="00E8254C" w:rsidP="006F0ABA">
            <w:pPr>
              <w:spacing w:before="120"/>
              <w:rPr>
                <w:sz w:val="18"/>
                <w:szCs w:val="18"/>
              </w:rPr>
            </w:pPr>
            <w:r w:rsidRPr="00E8254C">
              <w:rPr>
                <w:sz w:val="18"/>
                <w:szCs w:val="18"/>
              </w:rPr>
              <w:t>ATS Marche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5920DB82" w14:textId="20F68903" w:rsidR="00E8254C" w:rsidRPr="00E8254C" w:rsidRDefault="00A2622A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Utenti</w:t>
            </w:r>
            <w:r w:rsidR="00D60B32">
              <w:rPr>
                <w:sz w:val="18"/>
                <w:szCs w:val="18"/>
              </w:rPr>
              <w:t xml:space="preserve"> SIGESS 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5C91F466" w14:textId="77777777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6659E11E" w14:textId="77777777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211E239A" w14:textId="77777777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12060" w:rsidRPr="00E8254C" w14:paraId="3BF13FAF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2665AD0B" w14:textId="23A44629" w:rsidR="00E8254C" w:rsidRPr="00E8254C" w:rsidRDefault="00E8254C" w:rsidP="006F0ABA">
            <w:pPr>
              <w:spacing w:before="120"/>
              <w:rPr>
                <w:sz w:val="18"/>
                <w:szCs w:val="18"/>
              </w:rPr>
            </w:pPr>
            <w:r w:rsidRPr="00E8254C">
              <w:rPr>
                <w:sz w:val="18"/>
                <w:szCs w:val="18"/>
              </w:rPr>
              <w:t>Comune Orvieto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2CF2EF8A" w14:textId="77777777" w:rsidR="00D60B32" w:rsidRDefault="00A2622A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Utente </w:t>
            </w:r>
            <w:r w:rsidR="00D60B32">
              <w:rPr>
                <w:sz w:val="18"/>
                <w:szCs w:val="18"/>
              </w:rPr>
              <w:t xml:space="preserve">SIGESS </w:t>
            </w:r>
          </w:p>
          <w:p w14:paraId="5F2B41FF" w14:textId="77777777" w:rsidR="00E8254C" w:rsidRDefault="00D60B32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A2622A">
              <w:rPr>
                <w:sz w:val="18"/>
                <w:szCs w:val="18"/>
              </w:rPr>
              <w:t>ormazione</w:t>
            </w:r>
          </w:p>
          <w:p w14:paraId="25AC45CE" w14:textId="198FBAF7" w:rsidR="00D60B32" w:rsidRPr="00E8254C" w:rsidRDefault="00D60B32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Supporto funzionale Help Desk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5CFEBC43" w14:textId="77777777" w:rsidR="00E8254C" w:rsidRPr="00E8254C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33893AAB" w14:textId="77777777" w:rsidR="00E8254C" w:rsidRPr="00E8254C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329C9447" w14:textId="7DF05EC3" w:rsidR="00E8254C" w:rsidRPr="00E8254C" w:rsidRDefault="00A2622A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</w:tr>
      <w:tr w:rsidR="00412060" w:rsidRPr="00E8254C" w14:paraId="195160D6" w14:textId="77777777" w:rsidTr="00B34C6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124F8E3" w14:textId="7EDC447D" w:rsidR="00E8254C" w:rsidRPr="00E8254C" w:rsidRDefault="00E8254C" w:rsidP="00E8254C">
            <w:pPr>
              <w:spacing w:before="120"/>
              <w:rPr>
                <w:sz w:val="18"/>
                <w:szCs w:val="18"/>
              </w:rPr>
            </w:pPr>
            <w:r w:rsidRPr="00E8254C">
              <w:rPr>
                <w:sz w:val="18"/>
                <w:szCs w:val="18"/>
              </w:rPr>
              <w:t>Ambiti Umbria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726CEDE9" w14:textId="3A045BB7" w:rsidR="00E8254C" w:rsidRPr="00E8254C" w:rsidRDefault="00A2622A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Utenti</w:t>
            </w:r>
            <w:r w:rsidR="00D60B32">
              <w:rPr>
                <w:sz w:val="18"/>
                <w:szCs w:val="18"/>
              </w:rPr>
              <w:t xml:space="preserve"> SIGESS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57EFEE7E" w14:textId="77777777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2A9D3283" w14:textId="77777777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6BA7A427" w14:textId="77777777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12060" w:rsidRPr="00E8254C" w14:paraId="0C1978A5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1FC9E2C" w14:textId="31B7F0B0" w:rsidR="00E8254C" w:rsidRPr="00E8254C" w:rsidRDefault="00E8254C" w:rsidP="006F0ABA">
            <w:pPr>
              <w:spacing w:before="120"/>
              <w:rPr>
                <w:sz w:val="18"/>
                <w:szCs w:val="18"/>
              </w:rPr>
            </w:pPr>
            <w:r w:rsidRPr="00E8254C">
              <w:rPr>
                <w:sz w:val="18"/>
                <w:szCs w:val="18"/>
              </w:rPr>
              <w:t>Comune Gallarate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334CF32C" w14:textId="543F47FB" w:rsidR="00E8254C" w:rsidRPr="00E8254C" w:rsidRDefault="00A2622A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Utente</w:t>
            </w:r>
            <w:r w:rsidR="00D60B32">
              <w:rPr>
                <w:sz w:val="18"/>
                <w:szCs w:val="18"/>
              </w:rPr>
              <w:t xml:space="preserve"> SIGESS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2A19BC1F" w14:textId="77777777" w:rsidR="00E8254C" w:rsidRPr="00E8254C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3852C2A2" w14:textId="77777777" w:rsidR="00E8254C" w:rsidRPr="00E8254C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5A01A4BB" w14:textId="77777777" w:rsidR="00E8254C" w:rsidRPr="00E8254C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12060" w:rsidRPr="00E8254C" w14:paraId="3683009F" w14:textId="77777777" w:rsidTr="00B34C6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8994F19" w14:textId="78BAFC0A" w:rsidR="00E8254C" w:rsidRPr="00E8254C" w:rsidRDefault="00E8254C" w:rsidP="006F0ABA">
            <w:pPr>
              <w:spacing w:before="120"/>
              <w:rPr>
                <w:sz w:val="18"/>
                <w:szCs w:val="18"/>
              </w:rPr>
            </w:pPr>
            <w:r w:rsidRPr="00E8254C">
              <w:rPr>
                <w:sz w:val="18"/>
                <w:szCs w:val="18"/>
              </w:rPr>
              <w:t>Ambiti Cittiglio</w:t>
            </w:r>
          </w:p>
          <w:p w14:paraId="48361C32" w14:textId="38640F95" w:rsidR="00E8254C" w:rsidRPr="00E8254C" w:rsidRDefault="00E8254C" w:rsidP="006F0ABA">
            <w:pPr>
              <w:spacing w:before="120"/>
              <w:rPr>
                <w:sz w:val="18"/>
                <w:szCs w:val="18"/>
              </w:rPr>
            </w:pPr>
            <w:r w:rsidRPr="00E8254C">
              <w:rPr>
                <w:sz w:val="18"/>
                <w:szCs w:val="18"/>
              </w:rPr>
              <w:t>Ambito Luino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1AB9537C" w14:textId="77777777" w:rsidR="00D60B32" w:rsidRDefault="00A2622A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Utente</w:t>
            </w:r>
            <w:r w:rsidR="00D60B32">
              <w:rPr>
                <w:sz w:val="18"/>
                <w:szCs w:val="18"/>
              </w:rPr>
              <w:t xml:space="preserve"> SIGESS</w:t>
            </w:r>
          </w:p>
          <w:p w14:paraId="00C6D523" w14:textId="77777777" w:rsidR="00E8254C" w:rsidRDefault="00D60B32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A2622A">
              <w:rPr>
                <w:sz w:val="18"/>
                <w:szCs w:val="18"/>
              </w:rPr>
              <w:t>ormazione</w:t>
            </w:r>
          </w:p>
          <w:p w14:paraId="5EE4843A" w14:textId="68D62E17" w:rsidR="00D60B32" w:rsidRPr="00E8254C" w:rsidRDefault="00D60B32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Supporto funzionale Help Desk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7FB18BA5" w14:textId="77777777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59472C54" w14:textId="77777777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1A7C883B" w14:textId="77777777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12060" w:rsidRPr="00E8254C" w14:paraId="2D22D728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5ABBAEA6" w14:textId="52C473B8" w:rsidR="00E8254C" w:rsidRPr="00E8254C" w:rsidRDefault="00E8254C" w:rsidP="006F0ABA">
            <w:pPr>
              <w:spacing w:before="120"/>
              <w:rPr>
                <w:sz w:val="18"/>
                <w:szCs w:val="18"/>
              </w:rPr>
            </w:pPr>
            <w:r w:rsidRPr="00E8254C">
              <w:rPr>
                <w:sz w:val="18"/>
                <w:szCs w:val="18"/>
              </w:rPr>
              <w:t>Ambito Vigevano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1AE254C5" w14:textId="77777777" w:rsidR="00D60B32" w:rsidRDefault="00D60B32" w:rsidP="00D60B3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Utente SIGESS</w:t>
            </w:r>
          </w:p>
          <w:p w14:paraId="77DAC43B" w14:textId="77777777" w:rsidR="00D60B32" w:rsidRDefault="00D60B32" w:rsidP="00D60B3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Formazione</w:t>
            </w:r>
          </w:p>
          <w:p w14:paraId="6D27FCCE" w14:textId="1EA71441" w:rsidR="00E8254C" w:rsidRPr="00E8254C" w:rsidRDefault="00D60B32" w:rsidP="00D60B32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Supporto funzionale Help Desk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321A5742" w14:textId="77777777" w:rsidR="00E8254C" w:rsidRPr="00E8254C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37925286" w14:textId="77777777" w:rsidR="00E8254C" w:rsidRPr="00E8254C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0374A677" w14:textId="77777777" w:rsidR="00E8254C" w:rsidRPr="00E8254C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12060" w:rsidRPr="00E8254C" w14:paraId="0D3570B9" w14:textId="77777777" w:rsidTr="00B34C6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2CA4EEA7" w14:textId="75F0BACE" w:rsidR="00E8254C" w:rsidRPr="00E8254C" w:rsidRDefault="00E8254C" w:rsidP="006F0ABA">
            <w:pPr>
              <w:spacing w:before="120"/>
              <w:rPr>
                <w:sz w:val="18"/>
                <w:szCs w:val="18"/>
              </w:rPr>
            </w:pPr>
            <w:r w:rsidRPr="00E8254C">
              <w:rPr>
                <w:sz w:val="18"/>
                <w:szCs w:val="18"/>
              </w:rPr>
              <w:t>ANCI Lombardia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04651A96" w14:textId="77777777" w:rsidR="00E8254C" w:rsidRDefault="00B34C60" w:rsidP="0024415F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Modelli Organizzativi del lavoro</w:t>
            </w:r>
          </w:p>
          <w:p w14:paraId="6972A75D" w14:textId="77777777" w:rsidR="00B34C60" w:rsidRDefault="00B34C60" w:rsidP="0024415F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Analisi funzionale specifiche dei servizi</w:t>
            </w:r>
          </w:p>
          <w:p w14:paraId="7BDCD80E" w14:textId="77777777" w:rsidR="00B34C60" w:rsidRDefault="00B34C60" w:rsidP="0024415F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 Desk primo livello</w:t>
            </w:r>
          </w:p>
          <w:p w14:paraId="1F616A11" w14:textId="42CB8494" w:rsidR="00B34C60" w:rsidRDefault="00B34C60" w:rsidP="0024415F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Progettazione Formazione SIGESS</w:t>
            </w:r>
          </w:p>
          <w:p w14:paraId="14AA0220" w14:textId="479F8510" w:rsidR="00B34C60" w:rsidRDefault="00B34C60" w:rsidP="0024415F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Formazione SIGESS</w:t>
            </w:r>
          </w:p>
          <w:p w14:paraId="4E643D55" w14:textId="5A5B6FF3" w:rsidR="00B34C60" w:rsidRPr="00E8254C" w:rsidRDefault="00B34C60" w:rsidP="0024415F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Supporto Amministrativo Comunità di pratica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7691B659" w14:textId="77777777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4F0D77AE" w14:textId="77777777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52B53815" w14:textId="30677DF1" w:rsidR="00E8254C" w:rsidRPr="00E8254C" w:rsidRDefault="00A2622A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</w:tr>
      <w:tr w:rsidR="00412060" w:rsidRPr="00E8254C" w14:paraId="47898B75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28F1057D" w14:textId="59204FBA" w:rsidR="00E8254C" w:rsidRPr="00E8254C" w:rsidRDefault="00E8254C" w:rsidP="006F0ABA">
            <w:pPr>
              <w:spacing w:before="120"/>
              <w:rPr>
                <w:sz w:val="18"/>
                <w:szCs w:val="18"/>
              </w:rPr>
            </w:pPr>
            <w:r w:rsidRPr="00E8254C">
              <w:rPr>
                <w:sz w:val="18"/>
                <w:szCs w:val="18"/>
              </w:rPr>
              <w:t>Umbria Digitale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585F2E87" w14:textId="3EE9D42B" w:rsidR="00E8254C" w:rsidRDefault="00A2622A" w:rsidP="0024415F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Realizzat</w:t>
            </w:r>
            <w:r w:rsidR="00B34C60">
              <w:rPr>
                <w:sz w:val="18"/>
                <w:szCs w:val="18"/>
              </w:rPr>
              <w:t>ore</w:t>
            </w:r>
            <w:r>
              <w:rPr>
                <w:sz w:val="18"/>
                <w:szCs w:val="18"/>
              </w:rPr>
              <w:t xml:space="preserve"> prodotto</w:t>
            </w:r>
          </w:p>
          <w:p w14:paraId="2B7D5143" w14:textId="533D8B2B" w:rsidR="00B34C60" w:rsidRDefault="0024415F" w:rsidP="0024415F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Manutenzione SIGESS </w:t>
            </w:r>
            <w:r w:rsidR="00B34C60">
              <w:rPr>
                <w:sz w:val="18"/>
                <w:szCs w:val="18"/>
              </w:rPr>
              <w:t>(DGR 1572/2016</w:t>
            </w:r>
            <w:r>
              <w:rPr>
                <w:sz w:val="18"/>
                <w:szCs w:val="18"/>
              </w:rPr>
              <w:t>)</w:t>
            </w:r>
          </w:p>
          <w:p w14:paraId="7B10BFAB" w14:textId="570D0AE8" w:rsidR="0024415F" w:rsidRDefault="0024415F" w:rsidP="0024415F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 Desk Secondo livello</w:t>
            </w:r>
          </w:p>
          <w:p w14:paraId="2A685D32" w14:textId="77777777" w:rsidR="0024415F" w:rsidRDefault="0024415F" w:rsidP="0024415F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Progettista tecnico SIGESS</w:t>
            </w:r>
          </w:p>
          <w:p w14:paraId="00CC04C2" w14:textId="32E2A55B" w:rsidR="0024415F" w:rsidRDefault="0024415F" w:rsidP="0024415F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Progettista Funzionale SIGESS</w:t>
            </w:r>
          </w:p>
          <w:p w14:paraId="3BEE632F" w14:textId="77777777" w:rsidR="0024415F" w:rsidRDefault="0024415F" w:rsidP="0024415F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Esperto Interoperabilità</w:t>
            </w:r>
          </w:p>
          <w:p w14:paraId="4E707E18" w14:textId="77777777" w:rsidR="0024415F" w:rsidRDefault="0024415F" w:rsidP="0024415F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Esperto interazione sistema Sanitario</w:t>
            </w:r>
          </w:p>
          <w:p w14:paraId="081B43B5" w14:textId="77777777" w:rsidR="0024415F" w:rsidRDefault="00BA1220" w:rsidP="0024415F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Formazione e piani di formazione</w:t>
            </w:r>
          </w:p>
          <w:p w14:paraId="13C446F2" w14:textId="67418008" w:rsidR="00BA1220" w:rsidRDefault="00BA1220" w:rsidP="0024415F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Responsabile Repository GITHUB Umbria</w:t>
            </w:r>
          </w:p>
          <w:p w14:paraId="416C4881" w14:textId="23B62665" w:rsidR="00B34C60" w:rsidRPr="00E8254C" w:rsidRDefault="00BA1220" w:rsidP="007C2802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Gestore tecnico SaaS Regione Umbria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72264A43" w14:textId="11C7CBD1" w:rsidR="00E8254C" w:rsidRPr="00E8254C" w:rsidRDefault="00BA1220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Carlo Falcinelli</w:t>
            </w: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41FBDE88" w14:textId="700B0410" w:rsidR="00E8254C" w:rsidRPr="00E8254C" w:rsidRDefault="00BA1220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Carlo.falcinelli@umbriadigitale.it</w:t>
            </w: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7694DA59" w14:textId="4BCA7140" w:rsidR="00E8254C" w:rsidRPr="00E8254C" w:rsidRDefault="00A2622A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</w:tr>
      <w:tr w:rsidR="00412060" w:rsidRPr="00E8254C" w14:paraId="11C48166" w14:textId="77777777" w:rsidTr="00B34C6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02B7DC8D" w14:textId="6BE264CA" w:rsidR="00E8254C" w:rsidRPr="00E8254C" w:rsidRDefault="00E8254C" w:rsidP="006F0ABA">
            <w:pPr>
              <w:spacing w:before="120"/>
              <w:rPr>
                <w:sz w:val="18"/>
                <w:szCs w:val="18"/>
              </w:rPr>
            </w:pPr>
            <w:proofErr w:type="spellStart"/>
            <w:r w:rsidRPr="00E8254C">
              <w:rPr>
                <w:sz w:val="18"/>
                <w:szCs w:val="18"/>
              </w:rPr>
              <w:t>Osmosit</w:t>
            </w:r>
            <w:proofErr w:type="spellEnd"/>
            <w:r w:rsidR="002B62FC">
              <w:rPr>
                <w:sz w:val="18"/>
                <w:szCs w:val="18"/>
              </w:rPr>
              <w:t xml:space="preserve"> </w:t>
            </w:r>
            <w:proofErr w:type="spellStart"/>
            <w:r w:rsidR="002B62FC">
              <w:rPr>
                <w:sz w:val="18"/>
                <w:szCs w:val="18"/>
              </w:rPr>
              <w:t>srl</w:t>
            </w:r>
            <w:proofErr w:type="spellEnd"/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4A548A7D" w14:textId="77777777" w:rsidR="00B34C60" w:rsidRDefault="00B34C60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Analisi processi</w:t>
            </w:r>
          </w:p>
          <w:p w14:paraId="6294C6EA" w14:textId="5A7D08D9" w:rsidR="00E8254C" w:rsidRPr="00E8254C" w:rsidRDefault="00B34C60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A2622A">
              <w:rPr>
                <w:sz w:val="18"/>
                <w:szCs w:val="18"/>
              </w:rPr>
              <w:t>viluppo</w:t>
            </w:r>
            <w:r>
              <w:rPr>
                <w:sz w:val="18"/>
                <w:szCs w:val="18"/>
              </w:rPr>
              <w:t xml:space="preserve"> Software SIGESS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009FF9F9" w14:textId="77777777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14456C59" w14:textId="77777777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465A5039" w14:textId="7ECE4F70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12060" w:rsidRPr="00E8254C" w14:paraId="422B5DC2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5B70AA26" w14:textId="3135E71E" w:rsidR="00A2622A" w:rsidRPr="00E8254C" w:rsidRDefault="00A2622A" w:rsidP="004F773C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ETI 3</w:t>
            </w:r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0C3C58E3" w14:textId="09C94FE4" w:rsidR="00A2622A" w:rsidRPr="00E8254C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Sviluppo software</w:t>
            </w:r>
            <w:r w:rsidR="00B34C60">
              <w:rPr>
                <w:sz w:val="18"/>
                <w:szCs w:val="18"/>
              </w:rPr>
              <w:t xml:space="preserve"> SIGESS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022AB138" w14:textId="77777777" w:rsidR="00A2622A" w:rsidRPr="00E8254C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3ADD6006" w14:textId="77777777" w:rsidR="00A2622A" w:rsidRPr="00E8254C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59B9A63D" w14:textId="77777777" w:rsidR="00A2622A" w:rsidRPr="00E8254C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12060" w:rsidRPr="00B970E7" w14:paraId="3E0358DA" w14:textId="77777777" w:rsidTr="00B34C6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14B8AF06" w14:textId="007A510C" w:rsidR="00A2622A" w:rsidRDefault="00A2622A" w:rsidP="004F773C">
            <w:pPr>
              <w:spacing w:before="120"/>
            </w:pPr>
            <w:proofErr w:type="spellStart"/>
            <w:r>
              <w:t>Innovactive</w:t>
            </w:r>
            <w:proofErr w:type="spellEnd"/>
            <w:r>
              <w:t xml:space="preserve"> Eng </w:t>
            </w:r>
            <w:proofErr w:type="spellStart"/>
            <w:r>
              <w:t>srl</w:t>
            </w:r>
            <w:proofErr w:type="spellEnd"/>
          </w:p>
        </w:tc>
        <w:tc>
          <w:tcPr>
            <w:tcW w:w="3571" w:type="dxa"/>
          </w:tcPr>
          <w:p w14:paraId="0C1F40F7" w14:textId="0B0A9641" w:rsidR="00A2622A" w:rsidRPr="00C630FF" w:rsidRDefault="00A2622A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Sviluppo software</w:t>
            </w:r>
            <w:r w:rsidR="00B34C60">
              <w:rPr>
                <w:sz w:val="18"/>
                <w:szCs w:val="18"/>
              </w:rPr>
              <w:t xml:space="preserve"> SIGESS</w:t>
            </w:r>
          </w:p>
        </w:tc>
        <w:tc>
          <w:tcPr>
            <w:tcW w:w="2410" w:type="dxa"/>
          </w:tcPr>
          <w:p w14:paraId="260BF7A8" w14:textId="77777777" w:rsidR="00A2622A" w:rsidRPr="00C630FF" w:rsidRDefault="00A2622A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3428BD27" w14:textId="77777777" w:rsidR="00A2622A" w:rsidRPr="00C630FF" w:rsidRDefault="00A2622A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19ED41D5" w14:textId="77777777" w:rsidR="00A2622A" w:rsidRPr="00C630FF" w:rsidRDefault="00A2622A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060" w:rsidRPr="00B970E7" w14:paraId="0AED04FF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563D7F9" w14:textId="3027E1B0" w:rsidR="00A2622A" w:rsidRDefault="00A2622A" w:rsidP="004F773C">
            <w:pPr>
              <w:spacing w:before="120"/>
            </w:pPr>
            <w:r>
              <w:t xml:space="preserve">Nexus &amp; Soci </w:t>
            </w:r>
            <w:proofErr w:type="spellStart"/>
            <w:r>
              <w:t>srl</w:t>
            </w:r>
            <w:proofErr w:type="spellEnd"/>
          </w:p>
        </w:tc>
        <w:tc>
          <w:tcPr>
            <w:tcW w:w="3571" w:type="dxa"/>
          </w:tcPr>
          <w:p w14:paraId="12616D50" w14:textId="3032E679" w:rsidR="00A2622A" w:rsidRPr="00C630FF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Sviluppo software</w:t>
            </w:r>
            <w:r w:rsidR="00B34C60">
              <w:rPr>
                <w:sz w:val="18"/>
                <w:szCs w:val="18"/>
              </w:rPr>
              <w:t xml:space="preserve"> SIGESS</w:t>
            </w:r>
          </w:p>
        </w:tc>
        <w:tc>
          <w:tcPr>
            <w:tcW w:w="2410" w:type="dxa"/>
          </w:tcPr>
          <w:p w14:paraId="3EAB414C" w14:textId="77777777" w:rsidR="00A2622A" w:rsidRPr="00C630FF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4AF4D308" w14:textId="77777777" w:rsidR="00A2622A" w:rsidRPr="00C630FF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2D50AC41" w14:textId="77777777" w:rsidR="00A2622A" w:rsidRPr="00C630FF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060" w:rsidRPr="00B970E7" w14:paraId="03E5DA4D" w14:textId="77777777" w:rsidTr="00B34C6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CA6C51B" w14:textId="0509ED7D" w:rsidR="00A2622A" w:rsidRDefault="00A2622A" w:rsidP="004F773C">
            <w:pPr>
              <w:spacing w:before="120"/>
            </w:pPr>
            <w:r>
              <w:t>Pegaso 2000 srl</w:t>
            </w:r>
          </w:p>
        </w:tc>
        <w:tc>
          <w:tcPr>
            <w:tcW w:w="3571" w:type="dxa"/>
          </w:tcPr>
          <w:p w14:paraId="54E4809D" w14:textId="2BC085E7" w:rsidR="00A2622A" w:rsidRPr="00C630FF" w:rsidRDefault="00A2622A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Sviluppo software</w:t>
            </w:r>
            <w:r w:rsidR="00B34C60">
              <w:rPr>
                <w:sz w:val="18"/>
                <w:szCs w:val="18"/>
              </w:rPr>
              <w:t xml:space="preserve"> SIGESS</w:t>
            </w:r>
          </w:p>
        </w:tc>
        <w:tc>
          <w:tcPr>
            <w:tcW w:w="2410" w:type="dxa"/>
          </w:tcPr>
          <w:p w14:paraId="5D26DEC6" w14:textId="77777777" w:rsidR="00A2622A" w:rsidRPr="00C630FF" w:rsidRDefault="00A2622A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373D46AB" w14:textId="77777777" w:rsidR="00A2622A" w:rsidRPr="00C630FF" w:rsidRDefault="00A2622A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44CCE7CF" w14:textId="77777777" w:rsidR="00A2622A" w:rsidRPr="00C630FF" w:rsidRDefault="00A2622A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060" w:rsidRPr="00B970E7" w14:paraId="44D02723" w14:textId="77777777" w:rsidTr="00B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37B2EA1" w14:textId="3DD6D202" w:rsidR="00A2622A" w:rsidRDefault="00A2622A" w:rsidP="004F773C">
            <w:pPr>
              <w:spacing w:before="120"/>
            </w:pPr>
            <w:proofErr w:type="spellStart"/>
            <w:r>
              <w:t>SmartPeg</w:t>
            </w:r>
            <w:proofErr w:type="spellEnd"/>
          </w:p>
        </w:tc>
        <w:tc>
          <w:tcPr>
            <w:tcW w:w="3571" w:type="dxa"/>
          </w:tcPr>
          <w:p w14:paraId="13DDAF82" w14:textId="77777777" w:rsidR="00B34C60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Analisi processi</w:t>
            </w:r>
          </w:p>
          <w:p w14:paraId="57B8BAD1" w14:textId="0F72E03D" w:rsidR="00A2622A" w:rsidRPr="00C630FF" w:rsidRDefault="00B34C60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S</w:t>
            </w:r>
            <w:r w:rsidR="00A2622A">
              <w:rPr>
                <w:sz w:val="18"/>
                <w:szCs w:val="18"/>
              </w:rPr>
              <w:t>viluppo</w:t>
            </w:r>
            <w:r>
              <w:rPr>
                <w:sz w:val="18"/>
                <w:szCs w:val="18"/>
              </w:rPr>
              <w:t xml:space="preserve"> software SIGESS</w:t>
            </w:r>
          </w:p>
        </w:tc>
        <w:tc>
          <w:tcPr>
            <w:tcW w:w="2410" w:type="dxa"/>
          </w:tcPr>
          <w:p w14:paraId="64E3C628" w14:textId="77777777" w:rsidR="00A2622A" w:rsidRPr="00C630FF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135CB65" w14:textId="77777777" w:rsidR="00A2622A" w:rsidRPr="00C630FF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57C89385" w14:textId="77777777" w:rsidR="00A2622A" w:rsidRPr="00C630FF" w:rsidRDefault="00A2622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4C60" w:rsidRPr="00B970E7" w14:paraId="55B26BCF" w14:textId="77777777" w:rsidTr="00B34C6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0E9173BF" w14:textId="38DECF46" w:rsidR="00B34C60" w:rsidRDefault="00B34C60" w:rsidP="004F773C">
            <w:pPr>
              <w:spacing w:before="120"/>
            </w:pPr>
            <w:proofErr w:type="spellStart"/>
            <w:r>
              <w:t>EasyGov</w:t>
            </w:r>
            <w:proofErr w:type="spellEnd"/>
          </w:p>
        </w:tc>
        <w:tc>
          <w:tcPr>
            <w:tcW w:w="3571" w:type="dxa"/>
            <w:tcBorders>
              <w:bottom w:val="single" w:sz="4" w:space="0" w:color="FFFFFF" w:themeColor="background1"/>
            </w:tcBorders>
          </w:tcPr>
          <w:p w14:paraId="56C2798F" w14:textId="77777777" w:rsidR="00B34C60" w:rsidRDefault="00B34C60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Esperto utilizzo e mantenimento KIT Riuso</w:t>
            </w:r>
          </w:p>
          <w:p w14:paraId="07CCD06F" w14:textId="77777777" w:rsidR="00B34C60" w:rsidRDefault="00B34C60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Analisi funzionale e tecnica SIGESS</w:t>
            </w:r>
          </w:p>
          <w:p w14:paraId="7D1220E7" w14:textId="57D3187C" w:rsidR="00B34C60" w:rsidRDefault="00B34C60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Progettazione adozione SIGESS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3B8538CD" w14:textId="77777777" w:rsidR="00B34C60" w:rsidRPr="00C630FF" w:rsidRDefault="00B34C60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  <w:tcBorders>
              <w:bottom w:val="single" w:sz="4" w:space="0" w:color="FFFFFF" w:themeColor="background1"/>
            </w:tcBorders>
          </w:tcPr>
          <w:p w14:paraId="00E0E61F" w14:textId="77777777" w:rsidR="00B34C60" w:rsidRPr="00C630FF" w:rsidRDefault="00B34C60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  <w:tcBorders>
              <w:bottom w:val="single" w:sz="4" w:space="0" w:color="FFFFFF" w:themeColor="background1"/>
            </w:tcBorders>
          </w:tcPr>
          <w:p w14:paraId="4EE8D7FA" w14:textId="77777777" w:rsidR="00B34C60" w:rsidRPr="00C630FF" w:rsidRDefault="00B34C60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74802F" w14:textId="7690C4CF" w:rsidR="00944B89" w:rsidRDefault="00944B89" w:rsidP="004F773C">
      <w:pPr>
        <w:pStyle w:val="Didascalia"/>
        <w:spacing w:before="120" w:after="0"/>
        <w:jc w:val="center"/>
      </w:pPr>
      <w:r>
        <w:t xml:space="preserve">Tabella </w:t>
      </w:r>
      <w:r>
        <w:rPr>
          <w:noProof/>
        </w:rPr>
        <w:fldChar w:fldCharType="begin"/>
      </w:r>
      <w:r>
        <w:rPr>
          <w:noProof/>
        </w:rPr>
        <w:instrText xml:space="preserve"> SEQ Tabella \* ARABIC </w:instrText>
      </w:r>
      <w:r>
        <w:rPr>
          <w:noProof/>
        </w:rPr>
        <w:fldChar w:fldCharType="separate"/>
      </w:r>
      <w:r w:rsidR="00C003C1">
        <w:rPr>
          <w:noProof/>
        </w:rPr>
        <w:t>3</w:t>
      </w:r>
      <w:r>
        <w:rPr>
          <w:noProof/>
        </w:rPr>
        <w:fldChar w:fldCharType="end"/>
      </w:r>
      <w:r>
        <w:t xml:space="preserve"> - Elenco dei soggetti pubblici e privati che hanno operato sulla buona pratica</w:t>
      </w:r>
    </w:p>
    <w:p w14:paraId="38527376" w14:textId="77777777" w:rsidR="00944B89" w:rsidRDefault="00944B89" w:rsidP="004F773C">
      <w:pPr>
        <w:spacing w:before="120" w:after="0" w:line="240" w:lineRule="auto"/>
      </w:pPr>
    </w:p>
    <w:sectPr w:rsidR="00944B89" w:rsidSect="00F9415F">
      <w:pgSz w:w="16838" w:h="11906" w:orient="landscape"/>
      <w:pgMar w:top="1701" w:right="1933" w:bottom="1134" w:left="184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ADBAA" w14:textId="77777777" w:rsidR="00064FD2" w:rsidRDefault="00064FD2" w:rsidP="00DD7646">
      <w:r>
        <w:separator/>
      </w:r>
    </w:p>
  </w:endnote>
  <w:endnote w:type="continuationSeparator" w:id="0">
    <w:p w14:paraId="006C0C11" w14:textId="77777777" w:rsidR="00064FD2" w:rsidRDefault="00064FD2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1721134"/>
      <w:docPartObj>
        <w:docPartGallery w:val="Page Numbers (Bottom of Page)"/>
        <w:docPartUnique/>
      </w:docPartObj>
    </w:sdtPr>
    <w:sdtContent>
      <w:p w14:paraId="503CBC04" w14:textId="7DD86CFC" w:rsidR="002217A9" w:rsidRDefault="00F9415F" w:rsidP="00F40290">
        <w:pPr>
          <w:pStyle w:val="Pidipagina"/>
          <w:jc w:val="right"/>
        </w:pPr>
        <w:r w:rsidRPr="00B10B00">
          <w:rPr>
            <w:noProof/>
            <w:lang w:eastAsia="it-IT"/>
          </w:rPr>
          <w:drawing>
            <wp:anchor distT="0" distB="0" distL="114300" distR="114300" simplePos="0" relativeHeight="251666432" behindDoc="1" locked="0" layoutInCell="1" allowOverlap="1" wp14:anchorId="5FB1C33B" wp14:editId="513CF928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1939290" cy="431800"/>
              <wp:effectExtent l="0" t="0" r="3810" b="6350"/>
              <wp:wrapNone/>
              <wp:docPr id="35" name="Immag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9290" cy="431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2217A9" w:rsidRPr="00B10B00">
          <w:rPr>
            <w:noProof/>
            <w:lang w:eastAsia="it-IT"/>
          </w:rPr>
          <w:drawing>
            <wp:anchor distT="0" distB="0" distL="114300" distR="114300" simplePos="0" relativeHeight="251652096" behindDoc="0" locked="0" layoutInCell="1" allowOverlap="1" wp14:anchorId="7A315E6B" wp14:editId="5D196AB3">
              <wp:simplePos x="0" y="0"/>
              <wp:positionH relativeFrom="column">
                <wp:posOffset>2196465</wp:posOffset>
              </wp:positionH>
              <wp:positionV relativeFrom="paragraph">
                <wp:posOffset>161925</wp:posOffset>
              </wp:positionV>
              <wp:extent cx="1023620" cy="217805"/>
              <wp:effectExtent l="0" t="0" r="5080" b="0"/>
              <wp:wrapNone/>
              <wp:docPr id="34" name="Immagine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3620" cy="217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2217A9">
          <w:rPr>
            <w:noProof/>
          </w:rPr>
          <w:tab/>
        </w:r>
        <w:r w:rsidR="002217A9">
          <w:fldChar w:fldCharType="begin"/>
        </w:r>
        <w:r w:rsidR="002217A9">
          <w:instrText>PAGE   \* MERGEFORMAT</w:instrText>
        </w:r>
        <w:r w:rsidR="002217A9">
          <w:fldChar w:fldCharType="separate"/>
        </w:r>
        <w:r w:rsidR="002217A9">
          <w:rPr>
            <w:noProof/>
          </w:rPr>
          <w:t>1</w:t>
        </w:r>
        <w:r w:rsidR="002217A9">
          <w:fldChar w:fldCharType="end"/>
        </w:r>
      </w:p>
    </w:sdtContent>
  </w:sdt>
  <w:p w14:paraId="2B6CB646" w14:textId="0F6568C0" w:rsidR="002217A9" w:rsidRDefault="002217A9" w:rsidP="00DD76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27CE7" w14:textId="077EB104" w:rsidR="00F9415F" w:rsidRDefault="00F9415F" w:rsidP="00B10B00">
    <w:pPr>
      <w:pStyle w:val="Pidipagina"/>
    </w:pPr>
  </w:p>
  <w:p w14:paraId="55A96128" w14:textId="5E011A77" w:rsidR="00F9415F" w:rsidRDefault="00F9415F" w:rsidP="00F9415F">
    <w:pPr>
      <w:pStyle w:val="Pidipagina"/>
      <w:tabs>
        <w:tab w:val="clear" w:pos="4819"/>
        <w:tab w:val="clear" w:pos="9638"/>
        <w:tab w:val="left" w:pos="10773"/>
      </w:tabs>
      <w:jc w:val="center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0F1E8A54" w14:textId="7C660609" w:rsidR="002217A9" w:rsidRPr="00B10B00" w:rsidRDefault="002217A9" w:rsidP="00F9415F">
    <w:pPr>
      <w:pStyle w:val="Pidipagina"/>
      <w:tabs>
        <w:tab w:val="clear" w:pos="9638"/>
      </w:tabs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16F2A22E" wp14:editId="1905138C">
          <wp:simplePos x="0" y="0"/>
          <wp:positionH relativeFrom="column">
            <wp:posOffset>1971294</wp:posOffset>
          </wp:positionH>
          <wp:positionV relativeFrom="paragraph">
            <wp:posOffset>-160382</wp:posOffset>
          </wp:positionV>
          <wp:extent cx="1023620" cy="217805"/>
          <wp:effectExtent l="0" t="0" r="5080" b="0"/>
          <wp:wrapNone/>
          <wp:docPr id="39" name="Immagin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620" cy="217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anchor distT="0" distB="0" distL="114300" distR="114300" simplePos="0" relativeHeight="251664384" behindDoc="0" locked="0" layoutInCell="1" allowOverlap="1" wp14:anchorId="3038B6E4" wp14:editId="72CBAB70">
          <wp:simplePos x="0" y="0"/>
          <wp:positionH relativeFrom="column">
            <wp:posOffset>-3810</wp:posOffset>
          </wp:positionH>
          <wp:positionV relativeFrom="paragraph">
            <wp:posOffset>-268605</wp:posOffset>
          </wp:positionV>
          <wp:extent cx="1939290" cy="431800"/>
          <wp:effectExtent l="0" t="0" r="3810" b="6350"/>
          <wp:wrapNone/>
          <wp:docPr id="40" name="Immagin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29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17E49" w14:textId="77777777" w:rsidR="00064FD2" w:rsidRDefault="00064FD2" w:rsidP="00DD7646">
      <w:bookmarkStart w:id="0" w:name="_Hlk532206960"/>
      <w:bookmarkEnd w:id="0"/>
      <w:r>
        <w:separator/>
      </w:r>
    </w:p>
  </w:footnote>
  <w:footnote w:type="continuationSeparator" w:id="0">
    <w:p w14:paraId="2D72792D" w14:textId="77777777" w:rsidR="00064FD2" w:rsidRDefault="00064FD2" w:rsidP="00DD7646">
      <w:r>
        <w:continuationSeparator/>
      </w:r>
    </w:p>
  </w:footnote>
  <w:footnote w:id="1">
    <w:p w14:paraId="6F0BA0BC" w14:textId="77777777" w:rsidR="002217A9" w:rsidRPr="002E7DA6" w:rsidRDefault="002217A9" w:rsidP="00F532FE">
      <w:pPr>
        <w:pStyle w:val="Testonotaapidipagina"/>
        <w:rPr>
          <w:rFonts w:asciiTheme="majorHAnsi" w:hAnsiTheme="majorHAnsi" w:cstheme="majorHAnsi"/>
        </w:rPr>
      </w:pPr>
      <w:r w:rsidRPr="002E7DA6">
        <w:rPr>
          <w:rStyle w:val="Rimandonotaapidipagina"/>
          <w:rFonts w:asciiTheme="majorHAnsi" w:hAnsiTheme="majorHAnsi" w:cstheme="majorHAnsi"/>
        </w:rPr>
        <w:footnoteRef/>
      </w:r>
      <w:r w:rsidRPr="002E7DA6">
        <w:rPr>
          <w:rFonts w:asciiTheme="majorHAnsi" w:hAnsiTheme="majorHAnsi" w:cstheme="majorHAnsi"/>
        </w:rPr>
        <w:t xml:space="preserve"> </w:t>
      </w:r>
      <w:bookmarkStart w:id="3" w:name="_Hlk531793358"/>
      <w:r w:rsidRPr="002E7DA6">
        <w:rPr>
          <w:rFonts w:asciiTheme="majorHAnsi" w:hAnsiTheme="majorHAnsi" w:cstheme="majorHAnsi"/>
        </w:rPr>
        <w:t>OCPA – OpenCommunityPA2020</w:t>
      </w:r>
      <w:r>
        <w:rPr>
          <w:rFonts w:asciiTheme="majorHAnsi" w:hAnsiTheme="majorHAnsi" w:cstheme="majorHAnsi"/>
        </w:rPr>
        <w:t>: p</w:t>
      </w:r>
      <w:r w:rsidRPr="002E7DA6">
        <w:rPr>
          <w:rFonts w:asciiTheme="majorHAnsi" w:hAnsiTheme="majorHAnsi" w:cstheme="majorHAnsi"/>
        </w:rPr>
        <w:t>rimo Avviso pubblico per interventi volti al trasferimento, evoluzione e diffusione di buone prassi fra Pubbliche Amministrazioni</w:t>
      </w:r>
      <w:bookmarkEnd w:id="3"/>
      <w:r w:rsidRPr="002E7DA6">
        <w:rPr>
          <w:rFonts w:asciiTheme="majorHAnsi" w:hAnsiTheme="majorHAnsi" w:cstheme="maj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E1C8" w14:textId="3C72CA4F" w:rsidR="002217A9" w:rsidRDefault="002217A9" w:rsidP="00DD7646">
    <w:pPr>
      <w:pStyle w:val="Intestazione"/>
      <w:rPr>
        <w:noProof/>
        <w:lang w:eastAsia="it-IT"/>
      </w:rPr>
    </w:pPr>
    <w:r w:rsidRPr="005441F9">
      <w:rPr>
        <w:noProof/>
        <w:lang w:eastAsia="it-IT"/>
      </w:rPr>
      <w:drawing>
        <wp:anchor distT="0" distB="0" distL="114300" distR="114300" simplePos="0" relativeHeight="251654144" behindDoc="0" locked="0" layoutInCell="1" allowOverlap="1" wp14:anchorId="17A4CC70" wp14:editId="07D5514F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31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0048" behindDoc="0" locked="0" layoutInCell="1" allowOverlap="1" wp14:anchorId="45060B5C" wp14:editId="4AF7ADA8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667588" cy="568712"/>
          <wp:effectExtent l="0" t="0" r="0" b="3175"/>
          <wp:wrapNone/>
          <wp:docPr id="32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48000" behindDoc="0" locked="0" layoutInCell="1" allowOverlap="1" wp14:anchorId="450D336D" wp14:editId="1ACDF11B">
          <wp:simplePos x="0" y="0"/>
          <wp:positionH relativeFrom="margin">
            <wp:align>left</wp:align>
          </wp:positionH>
          <wp:positionV relativeFrom="paragraph">
            <wp:posOffset>7589</wp:posOffset>
          </wp:positionV>
          <wp:extent cx="1540389" cy="613317"/>
          <wp:effectExtent l="0" t="0" r="3175" b="0"/>
          <wp:wrapNone/>
          <wp:docPr id="33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t xml:space="preserve">  </w:t>
    </w:r>
  </w:p>
  <w:p w14:paraId="27378143" w14:textId="77777777" w:rsidR="002217A9" w:rsidRDefault="002217A9" w:rsidP="00DD7646">
    <w:pPr>
      <w:pStyle w:val="Intestazione"/>
      <w:rPr>
        <w:noProof/>
        <w:lang w:eastAsia="it-IT"/>
      </w:rPr>
    </w:pPr>
  </w:p>
  <w:p w14:paraId="1766A562" w14:textId="77777777" w:rsidR="002217A9" w:rsidRDefault="002217A9" w:rsidP="00DD7646">
    <w:pPr>
      <w:pStyle w:val="Intestazione"/>
      <w:rPr>
        <w:noProof/>
        <w:lang w:eastAsia="it-IT"/>
      </w:rPr>
    </w:pPr>
  </w:p>
  <w:p w14:paraId="57E3635D" w14:textId="1423C43C" w:rsidR="002217A9" w:rsidRDefault="002217A9" w:rsidP="00DD764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11D90" w14:textId="4915AE6F" w:rsidR="002217A9" w:rsidRDefault="002217A9">
    <w:pPr>
      <w:pStyle w:val="Intestazione"/>
    </w:pPr>
    <w:r w:rsidRPr="007C0EEE">
      <w:rPr>
        <w:noProof/>
        <w:lang w:eastAsia="it-IT"/>
      </w:rPr>
      <w:drawing>
        <wp:anchor distT="0" distB="0" distL="114300" distR="114300" simplePos="0" relativeHeight="251655168" behindDoc="0" locked="0" layoutInCell="1" allowOverlap="1" wp14:anchorId="18E14A29" wp14:editId="50A57B24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3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F12C57C" wp14:editId="7771F4A8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37" name="Immagine 3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  <w:lang w:eastAsia="it-IT"/>
      </w:rPr>
      <w:drawing>
        <wp:anchor distT="0" distB="0" distL="114300" distR="114300" simplePos="0" relativeHeight="251662336" behindDoc="0" locked="0" layoutInCell="1" allowOverlap="1" wp14:anchorId="0E5D3F25" wp14:editId="69C3D667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38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9B5"/>
    <w:multiLevelType w:val="hybridMultilevel"/>
    <w:tmpl w:val="97CACC6E"/>
    <w:lvl w:ilvl="0" w:tplc="459858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97356"/>
    <w:multiLevelType w:val="hybridMultilevel"/>
    <w:tmpl w:val="02A0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E094B"/>
    <w:multiLevelType w:val="hybridMultilevel"/>
    <w:tmpl w:val="2A2070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12470"/>
    <w:multiLevelType w:val="hybridMultilevel"/>
    <w:tmpl w:val="81AC1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055BB"/>
    <w:multiLevelType w:val="hybridMultilevel"/>
    <w:tmpl w:val="02A0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C5CE8"/>
    <w:multiLevelType w:val="hybridMultilevel"/>
    <w:tmpl w:val="1744C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77A3"/>
    <w:multiLevelType w:val="hybridMultilevel"/>
    <w:tmpl w:val="02A0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446CE"/>
    <w:multiLevelType w:val="hybridMultilevel"/>
    <w:tmpl w:val="428C7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6AE5"/>
    <w:multiLevelType w:val="hybridMultilevel"/>
    <w:tmpl w:val="382C5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25ED6"/>
    <w:multiLevelType w:val="hybridMultilevel"/>
    <w:tmpl w:val="02A0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C1BF5"/>
    <w:multiLevelType w:val="hybridMultilevel"/>
    <w:tmpl w:val="89CCE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E0A66"/>
    <w:multiLevelType w:val="hybridMultilevel"/>
    <w:tmpl w:val="38B047AE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150178E"/>
    <w:multiLevelType w:val="hybridMultilevel"/>
    <w:tmpl w:val="08E4836A"/>
    <w:lvl w:ilvl="0" w:tplc="04100017">
      <w:start w:val="1"/>
      <w:numFmt w:val="lowerLetter"/>
      <w:lvlText w:val="%1)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4B12189"/>
    <w:multiLevelType w:val="hybridMultilevel"/>
    <w:tmpl w:val="2A2070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A7697"/>
    <w:multiLevelType w:val="hybridMultilevel"/>
    <w:tmpl w:val="2A2070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14E2B"/>
    <w:multiLevelType w:val="hybridMultilevel"/>
    <w:tmpl w:val="031476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040D6"/>
    <w:multiLevelType w:val="hybridMultilevel"/>
    <w:tmpl w:val="02A0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30295"/>
    <w:multiLevelType w:val="hybridMultilevel"/>
    <w:tmpl w:val="999446AC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D1312A1"/>
    <w:multiLevelType w:val="hybridMultilevel"/>
    <w:tmpl w:val="02A0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773B3"/>
    <w:multiLevelType w:val="hybridMultilevel"/>
    <w:tmpl w:val="02A0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76D7E"/>
    <w:multiLevelType w:val="hybridMultilevel"/>
    <w:tmpl w:val="B1BAD6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B75CA9"/>
    <w:multiLevelType w:val="multilevel"/>
    <w:tmpl w:val="83DE81CA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994535"/>
    <w:multiLevelType w:val="hybridMultilevel"/>
    <w:tmpl w:val="2A2070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87812"/>
    <w:multiLevelType w:val="hybridMultilevel"/>
    <w:tmpl w:val="434AF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25"/>
  </w:num>
  <w:num w:numId="4">
    <w:abstractNumId w:val="11"/>
  </w:num>
  <w:num w:numId="5">
    <w:abstractNumId w:val="22"/>
  </w:num>
  <w:num w:numId="6">
    <w:abstractNumId w:val="23"/>
  </w:num>
  <w:num w:numId="7">
    <w:abstractNumId w:val="10"/>
  </w:num>
  <w:num w:numId="8">
    <w:abstractNumId w:val="5"/>
  </w:num>
  <w:num w:numId="9">
    <w:abstractNumId w:val="28"/>
  </w:num>
  <w:num w:numId="10">
    <w:abstractNumId w:val="13"/>
  </w:num>
  <w:num w:numId="11">
    <w:abstractNumId w:val="26"/>
  </w:num>
  <w:num w:numId="12">
    <w:abstractNumId w:val="8"/>
  </w:num>
  <w:num w:numId="13">
    <w:abstractNumId w:val="12"/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4"/>
  </w:num>
  <w:num w:numId="17">
    <w:abstractNumId w:val="18"/>
  </w:num>
  <w:num w:numId="18">
    <w:abstractNumId w:val="0"/>
  </w:num>
  <w:num w:numId="19">
    <w:abstractNumId w:val="26"/>
  </w:num>
  <w:num w:numId="20">
    <w:abstractNumId w:val="26"/>
  </w:num>
  <w:num w:numId="21">
    <w:abstractNumId w:val="2"/>
  </w:num>
  <w:num w:numId="22">
    <w:abstractNumId w:val="15"/>
  </w:num>
  <w:num w:numId="23">
    <w:abstractNumId w:val="16"/>
  </w:num>
  <w:num w:numId="24">
    <w:abstractNumId w:val="4"/>
  </w:num>
  <w:num w:numId="25">
    <w:abstractNumId w:val="17"/>
  </w:num>
  <w:num w:numId="26">
    <w:abstractNumId w:val="6"/>
  </w:num>
  <w:num w:numId="27">
    <w:abstractNumId w:val="20"/>
  </w:num>
  <w:num w:numId="28">
    <w:abstractNumId w:val="9"/>
  </w:num>
  <w:num w:numId="29">
    <w:abstractNumId w:val="27"/>
  </w:num>
  <w:num w:numId="30">
    <w:abstractNumId w:val="14"/>
  </w:num>
  <w:num w:numId="31">
    <w:abstractNumId w:val="19"/>
  </w:num>
  <w:num w:numId="32">
    <w:abstractNumId w:val="1"/>
  </w:num>
  <w:num w:numId="33">
    <w:abstractNumId w:val="7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RLIE">
    <w15:presenceInfo w15:providerId="None" w15:userId="CHARL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17415"/>
    <w:rsid w:val="00020D8D"/>
    <w:rsid w:val="000226E2"/>
    <w:rsid w:val="0002789A"/>
    <w:rsid w:val="00030CEE"/>
    <w:rsid w:val="00031F5F"/>
    <w:rsid w:val="0003552C"/>
    <w:rsid w:val="00045F3B"/>
    <w:rsid w:val="000529ED"/>
    <w:rsid w:val="000564A9"/>
    <w:rsid w:val="00064FD2"/>
    <w:rsid w:val="00070309"/>
    <w:rsid w:val="00071290"/>
    <w:rsid w:val="0007134D"/>
    <w:rsid w:val="000713E3"/>
    <w:rsid w:val="000849F1"/>
    <w:rsid w:val="000A16A9"/>
    <w:rsid w:val="000A34B4"/>
    <w:rsid w:val="000A431B"/>
    <w:rsid w:val="000B23AF"/>
    <w:rsid w:val="000C35A0"/>
    <w:rsid w:val="000D7090"/>
    <w:rsid w:val="000E530E"/>
    <w:rsid w:val="000E590D"/>
    <w:rsid w:val="000E5FEA"/>
    <w:rsid w:val="000F082C"/>
    <w:rsid w:val="000F2E78"/>
    <w:rsid w:val="000F72E5"/>
    <w:rsid w:val="00100823"/>
    <w:rsid w:val="0010168F"/>
    <w:rsid w:val="00103A2F"/>
    <w:rsid w:val="00116283"/>
    <w:rsid w:val="00121BAD"/>
    <w:rsid w:val="00126539"/>
    <w:rsid w:val="00131A04"/>
    <w:rsid w:val="00132EE1"/>
    <w:rsid w:val="0013750E"/>
    <w:rsid w:val="001376B7"/>
    <w:rsid w:val="00140848"/>
    <w:rsid w:val="001447CD"/>
    <w:rsid w:val="00145D39"/>
    <w:rsid w:val="00145D54"/>
    <w:rsid w:val="001557CA"/>
    <w:rsid w:val="00155A74"/>
    <w:rsid w:val="001645CA"/>
    <w:rsid w:val="001647B0"/>
    <w:rsid w:val="001714FE"/>
    <w:rsid w:val="00175A97"/>
    <w:rsid w:val="001774D1"/>
    <w:rsid w:val="001848FE"/>
    <w:rsid w:val="0018578C"/>
    <w:rsid w:val="00192322"/>
    <w:rsid w:val="00196011"/>
    <w:rsid w:val="001A1F24"/>
    <w:rsid w:val="001A3E30"/>
    <w:rsid w:val="001A7A8E"/>
    <w:rsid w:val="001C536A"/>
    <w:rsid w:val="001D39BC"/>
    <w:rsid w:val="001E4656"/>
    <w:rsid w:val="001E5217"/>
    <w:rsid w:val="001E631B"/>
    <w:rsid w:val="001F2BD1"/>
    <w:rsid w:val="00212479"/>
    <w:rsid w:val="00213E83"/>
    <w:rsid w:val="00214C5E"/>
    <w:rsid w:val="0021609B"/>
    <w:rsid w:val="002217A9"/>
    <w:rsid w:val="002229DC"/>
    <w:rsid w:val="0022605C"/>
    <w:rsid w:val="00231DB6"/>
    <w:rsid w:val="0023473B"/>
    <w:rsid w:val="0024415F"/>
    <w:rsid w:val="00255ECA"/>
    <w:rsid w:val="002602AA"/>
    <w:rsid w:val="00265925"/>
    <w:rsid w:val="00267264"/>
    <w:rsid w:val="00267A0B"/>
    <w:rsid w:val="002834E5"/>
    <w:rsid w:val="002857A8"/>
    <w:rsid w:val="0028581F"/>
    <w:rsid w:val="0029004C"/>
    <w:rsid w:val="0029689B"/>
    <w:rsid w:val="002A07FC"/>
    <w:rsid w:val="002A1913"/>
    <w:rsid w:val="002A2700"/>
    <w:rsid w:val="002A3B5B"/>
    <w:rsid w:val="002A4BC7"/>
    <w:rsid w:val="002B14CF"/>
    <w:rsid w:val="002B2198"/>
    <w:rsid w:val="002B3000"/>
    <w:rsid w:val="002B62FC"/>
    <w:rsid w:val="002B6A51"/>
    <w:rsid w:val="002B7ACE"/>
    <w:rsid w:val="002C034A"/>
    <w:rsid w:val="002C0EFE"/>
    <w:rsid w:val="002C26BC"/>
    <w:rsid w:val="002D06ED"/>
    <w:rsid w:val="002D0E57"/>
    <w:rsid w:val="002D324B"/>
    <w:rsid w:val="002E7DA6"/>
    <w:rsid w:val="002F2F77"/>
    <w:rsid w:val="00311E93"/>
    <w:rsid w:val="00312A95"/>
    <w:rsid w:val="00313345"/>
    <w:rsid w:val="00313714"/>
    <w:rsid w:val="00317CB9"/>
    <w:rsid w:val="00324E98"/>
    <w:rsid w:val="00333699"/>
    <w:rsid w:val="00333E2F"/>
    <w:rsid w:val="00334473"/>
    <w:rsid w:val="003512EF"/>
    <w:rsid w:val="003516D2"/>
    <w:rsid w:val="00356FC4"/>
    <w:rsid w:val="00363585"/>
    <w:rsid w:val="0037047F"/>
    <w:rsid w:val="00370837"/>
    <w:rsid w:val="00374675"/>
    <w:rsid w:val="00382BE5"/>
    <w:rsid w:val="00385444"/>
    <w:rsid w:val="003A2026"/>
    <w:rsid w:val="003B1C74"/>
    <w:rsid w:val="003D1BB4"/>
    <w:rsid w:val="003D5E14"/>
    <w:rsid w:val="003E380F"/>
    <w:rsid w:val="003F18B4"/>
    <w:rsid w:val="003F5E1A"/>
    <w:rsid w:val="00400885"/>
    <w:rsid w:val="00402638"/>
    <w:rsid w:val="00410597"/>
    <w:rsid w:val="00412060"/>
    <w:rsid w:val="00433051"/>
    <w:rsid w:val="00433EC5"/>
    <w:rsid w:val="00435A42"/>
    <w:rsid w:val="004362FA"/>
    <w:rsid w:val="00447DA8"/>
    <w:rsid w:val="0045143F"/>
    <w:rsid w:val="0045409C"/>
    <w:rsid w:val="00454B8E"/>
    <w:rsid w:val="00466361"/>
    <w:rsid w:val="004708B2"/>
    <w:rsid w:val="00472290"/>
    <w:rsid w:val="004740DC"/>
    <w:rsid w:val="00474964"/>
    <w:rsid w:val="0047512E"/>
    <w:rsid w:val="00485ED2"/>
    <w:rsid w:val="00490225"/>
    <w:rsid w:val="004918C8"/>
    <w:rsid w:val="00496780"/>
    <w:rsid w:val="0049797C"/>
    <w:rsid w:val="004A0A36"/>
    <w:rsid w:val="004A51E0"/>
    <w:rsid w:val="004A68F4"/>
    <w:rsid w:val="004B3BD8"/>
    <w:rsid w:val="004B407E"/>
    <w:rsid w:val="004B6205"/>
    <w:rsid w:val="004C5509"/>
    <w:rsid w:val="004C633E"/>
    <w:rsid w:val="004C7162"/>
    <w:rsid w:val="004D2FB9"/>
    <w:rsid w:val="004D7760"/>
    <w:rsid w:val="004E03CB"/>
    <w:rsid w:val="004E2832"/>
    <w:rsid w:val="004E2D38"/>
    <w:rsid w:val="004E4606"/>
    <w:rsid w:val="004E46C6"/>
    <w:rsid w:val="004F4C14"/>
    <w:rsid w:val="004F773C"/>
    <w:rsid w:val="0050064A"/>
    <w:rsid w:val="0050349A"/>
    <w:rsid w:val="00512804"/>
    <w:rsid w:val="00537E93"/>
    <w:rsid w:val="0054095F"/>
    <w:rsid w:val="00542A1B"/>
    <w:rsid w:val="005441F9"/>
    <w:rsid w:val="00550659"/>
    <w:rsid w:val="005524C3"/>
    <w:rsid w:val="00557720"/>
    <w:rsid w:val="00562A22"/>
    <w:rsid w:val="00565F98"/>
    <w:rsid w:val="0056734E"/>
    <w:rsid w:val="00572631"/>
    <w:rsid w:val="00573156"/>
    <w:rsid w:val="005750FC"/>
    <w:rsid w:val="0058395F"/>
    <w:rsid w:val="00586E88"/>
    <w:rsid w:val="00587B32"/>
    <w:rsid w:val="005970ED"/>
    <w:rsid w:val="005A42CD"/>
    <w:rsid w:val="005B3259"/>
    <w:rsid w:val="005C12E4"/>
    <w:rsid w:val="005C26FB"/>
    <w:rsid w:val="005C2C3B"/>
    <w:rsid w:val="005E008D"/>
    <w:rsid w:val="005E64D1"/>
    <w:rsid w:val="006022DC"/>
    <w:rsid w:val="00621077"/>
    <w:rsid w:val="00621237"/>
    <w:rsid w:val="00642946"/>
    <w:rsid w:val="006432E5"/>
    <w:rsid w:val="00653A7A"/>
    <w:rsid w:val="00670070"/>
    <w:rsid w:val="006833D3"/>
    <w:rsid w:val="006B1B03"/>
    <w:rsid w:val="006B59F8"/>
    <w:rsid w:val="006B6780"/>
    <w:rsid w:val="006C1517"/>
    <w:rsid w:val="006C68DD"/>
    <w:rsid w:val="006E2921"/>
    <w:rsid w:val="006F0ABA"/>
    <w:rsid w:val="006F5023"/>
    <w:rsid w:val="006F57A9"/>
    <w:rsid w:val="006F7E5B"/>
    <w:rsid w:val="007009A4"/>
    <w:rsid w:val="007069F3"/>
    <w:rsid w:val="00711CCE"/>
    <w:rsid w:val="00714715"/>
    <w:rsid w:val="00715573"/>
    <w:rsid w:val="00723A49"/>
    <w:rsid w:val="0073297B"/>
    <w:rsid w:val="00735415"/>
    <w:rsid w:val="0073650E"/>
    <w:rsid w:val="007528EF"/>
    <w:rsid w:val="00762071"/>
    <w:rsid w:val="007679D9"/>
    <w:rsid w:val="00773DC7"/>
    <w:rsid w:val="00776B6D"/>
    <w:rsid w:val="00786CC8"/>
    <w:rsid w:val="00786D2D"/>
    <w:rsid w:val="007925A9"/>
    <w:rsid w:val="00796CA4"/>
    <w:rsid w:val="007979AF"/>
    <w:rsid w:val="007A2F30"/>
    <w:rsid w:val="007A3117"/>
    <w:rsid w:val="007A7679"/>
    <w:rsid w:val="007B0EAD"/>
    <w:rsid w:val="007B1021"/>
    <w:rsid w:val="007B487B"/>
    <w:rsid w:val="007B6617"/>
    <w:rsid w:val="007B7D7C"/>
    <w:rsid w:val="007C0EEE"/>
    <w:rsid w:val="007C1C86"/>
    <w:rsid w:val="007C2786"/>
    <w:rsid w:val="007C2802"/>
    <w:rsid w:val="007C7B8E"/>
    <w:rsid w:val="007E16BA"/>
    <w:rsid w:val="007E17E0"/>
    <w:rsid w:val="007E2534"/>
    <w:rsid w:val="007E44C8"/>
    <w:rsid w:val="007F07ED"/>
    <w:rsid w:val="007F3372"/>
    <w:rsid w:val="008110D7"/>
    <w:rsid w:val="00814D39"/>
    <w:rsid w:val="00821AF4"/>
    <w:rsid w:val="008261A3"/>
    <w:rsid w:val="00827D01"/>
    <w:rsid w:val="00831C19"/>
    <w:rsid w:val="00832684"/>
    <w:rsid w:val="008356D1"/>
    <w:rsid w:val="00835753"/>
    <w:rsid w:val="00835866"/>
    <w:rsid w:val="00836002"/>
    <w:rsid w:val="00836B07"/>
    <w:rsid w:val="00836B33"/>
    <w:rsid w:val="008536A2"/>
    <w:rsid w:val="008536DB"/>
    <w:rsid w:val="0085656E"/>
    <w:rsid w:val="008602A3"/>
    <w:rsid w:val="00862BE9"/>
    <w:rsid w:val="00867471"/>
    <w:rsid w:val="00876210"/>
    <w:rsid w:val="00877E76"/>
    <w:rsid w:val="0088742D"/>
    <w:rsid w:val="00893F2F"/>
    <w:rsid w:val="008A052E"/>
    <w:rsid w:val="008A10F2"/>
    <w:rsid w:val="008A480A"/>
    <w:rsid w:val="008A53F8"/>
    <w:rsid w:val="008A7B96"/>
    <w:rsid w:val="008C38CC"/>
    <w:rsid w:val="008C7916"/>
    <w:rsid w:val="008D52B4"/>
    <w:rsid w:val="008D6084"/>
    <w:rsid w:val="008E1277"/>
    <w:rsid w:val="008F22B3"/>
    <w:rsid w:val="008F3F92"/>
    <w:rsid w:val="00914E10"/>
    <w:rsid w:val="009176C2"/>
    <w:rsid w:val="00934724"/>
    <w:rsid w:val="00941895"/>
    <w:rsid w:val="00944B89"/>
    <w:rsid w:val="00945207"/>
    <w:rsid w:val="00951910"/>
    <w:rsid w:val="009535D0"/>
    <w:rsid w:val="00955EDE"/>
    <w:rsid w:val="00963941"/>
    <w:rsid w:val="00982285"/>
    <w:rsid w:val="00983F3A"/>
    <w:rsid w:val="00984913"/>
    <w:rsid w:val="00987DAD"/>
    <w:rsid w:val="00991908"/>
    <w:rsid w:val="00991AF1"/>
    <w:rsid w:val="009A6E7F"/>
    <w:rsid w:val="009A6E8F"/>
    <w:rsid w:val="009B44BB"/>
    <w:rsid w:val="009C116E"/>
    <w:rsid w:val="009D7ACA"/>
    <w:rsid w:val="009E4190"/>
    <w:rsid w:val="009F0275"/>
    <w:rsid w:val="009F5E1A"/>
    <w:rsid w:val="00A002D3"/>
    <w:rsid w:val="00A00B0A"/>
    <w:rsid w:val="00A11057"/>
    <w:rsid w:val="00A1231C"/>
    <w:rsid w:val="00A23233"/>
    <w:rsid w:val="00A2622A"/>
    <w:rsid w:val="00A41EAE"/>
    <w:rsid w:val="00A467D9"/>
    <w:rsid w:val="00A540AC"/>
    <w:rsid w:val="00A54B01"/>
    <w:rsid w:val="00A670C8"/>
    <w:rsid w:val="00A77F9D"/>
    <w:rsid w:val="00A82D48"/>
    <w:rsid w:val="00A932B2"/>
    <w:rsid w:val="00AA1C18"/>
    <w:rsid w:val="00AA5E7F"/>
    <w:rsid w:val="00AA7E1C"/>
    <w:rsid w:val="00AB2F51"/>
    <w:rsid w:val="00AB4DD2"/>
    <w:rsid w:val="00AB5443"/>
    <w:rsid w:val="00AD4035"/>
    <w:rsid w:val="00AD4E94"/>
    <w:rsid w:val="00B023E4"/>
    <w:rsid w:val="00B044BF"/>
    <w:rsid w:val="00B05666"/>
    <w:rsid w:val="00B07423"/>
    <w:rsid w:val="00B10B00"/>
    <w:rsid w:val="00B15681"/>
    <w:rsid w:val="00B26932"/>
    <w:rsid w:val="00B32479"/>
    <w:rsid w:val="00B34C60"/>
    <w:rsid w:val="00B415AC"/>
    <w:rsid w:val="00B4173A"/>
    <w:rsid w:val="00B44893"/>
    <w:rsid w:val="00B5342E"/>
    <w:rsid w:val="00B53976"/>
    <w:rsid w:val="00B5585F"/>
    <w:rsid w:val="00B6005A"/>
    <w:rsid w:val="00B61428"/>
    <w:rsid w:val="00B62729"/>
    <w:rsid w:val="00B62D75"/>
    <w:rsid w:val="00B67F47"/>
    <w:rsid w:val="00B7094C"/>
    <w:rsid w:val="00B71A68"/>
    <w:rsid w:val="00B74206"/>
    <w:rsid w:val="00B7745B"/>
    <w:rsid w:val="00B80A90"/>
    <w:rsid w:val="00B845DF"/>
    <w:rsid w:val="00B91817"/>
    <w:rsid w:val="00B970E7"/>
    <w:rsid w:val="00BA0D02"/>
    <w:rsid w:val="00BA1220"/>
    <w:rsid w:val="00BA57B8"/>
    <w:rsid w:val="00BB0880"/>
    <w:rsid w:val="00BD1CFD"/>
    <w:rsid w:val="00BD322D"/>
    <w:rsid w:val="00BD6D59"/>
    <w:rsid w:val="00BD7169"/>
    <w:rsid w:val="00BE2303"/>
    <w:rsid w:val="00BE52E4"/>
    <w:rsid w:val="00C00277"/>
    <w:rsid w:val="00C003C1"/>
    <w:rsid w:val="00C00A35"/>
    <w:rsid w:val="00C01FE3"/>
    <w:rsid w:val="00C02919"/>
    <w:rsid w:val="00C03C17"/>
    <w:rsid w:val="00C03DCB"/>
    <w:rsid w:val="00C13138"/>
    <w:rsid w:val="00C13B00"/>
    <w:rsid w:val="00C47192"/>
    <w:rsid w:val="00C61D66"/>
    <w:rsid w:val="00C630FF"/>
    <w:rsid w:val="00C64CC1"/>
    <w:rsid w:val="00C64F3A"/>
    <w:rsid w:val="00C67DC9"/>
    <w:rsid w:val="00C70C88"/>
    <w:rsid w:val="00C7353B"/>
    <w:rsid w:val="00C74731"/>
    <w:rsid w:val="00C80892"/>
    <w:rsid w:val="00C80DD9"/>
    <w:rsid w:val="00C82BCC"/>
    <w:rsid w:val="00C91FDB"/>
    <w:rsid w:val="00C92911"/>
    <w:rsid w:val="00C94EBB"/>
    <w:rsid w:val="00CA65E8"/>
    <w:rsid w:val="00CA72E9"/>
    <w:rsid w:val="00CB0B4D"/>
    <w:rsid w:val="00CB3644"/>
    <w:rsid w:val="00CB74DA"/>
    <w:rsid w:val="00CC76EE"/>
    <w:rsid w:val="00CD0E0D"/>
    <w:rsid w:val="00CD2D37"/>
    <w:rsid w:val="00CD3389"/>
    <w:rsid w:val="00CF5606"/>
    <w:rsid w:val="00CF6DA9"/>
    <w:rsid w:val="00D03050"/>
    <w:rsid w:val="00D03A96"/>
    <w:rsid w:val="00D05C9C"/>
    <w:rsid w:val="00D128B9"/>
    <w:rsid w:val="00D12AFC"/>
    <w:rsid w:val="00D14E05"/>
    <w:rsid w:val="00D15878"/>
    <w:rsid w:val="00D16196"/>
    <w:rsid w:val="00D205B3"/>
    <w:rsid w:val="00D2509C"/>
    <w:rsid w:val="00D30A00"/>
    <w:rsid w:val="00D31DCB"/>
    <w:rsid w:val="00D37968"/>
    <w:rsid w:val="00D41E1D"/>
    <w:rsid w:val="00D60B32"/>
    <w:rsid w:val="00D67E92"/>
    <w:rsid w:val="00D70B0D"/>
    <w:rsid w:val="00D767B6"/>
    <w:rsid w:val="00D76CA8"/>
    <w:rsid w:val="00D76E07"/>
    <w:rsid w:val="00D77EC6"/>
    <w:rsid w:val="00D83AFA"/>
    <w:rsid w:val="00D83F8D"/>
    <w:rsid w:val="00D92428"/>
    <w:rsid w:val="00D933B6"/>
    <w:rsid w:val="00D94112"/>
    <w:rsid w:val="00DA05DC"/>
    <w:rsid w:val="00DA2B4E"/>
    <w:rsid w:val="00DA4558"/>
    <w:rsid w:val="00DB6287"/>
    <w:rsid w:val="00DC0B4C"/>
    <w:rsid w:val="00DC46B5"/>
    <w:rsid w:val="00DD24D2"/>
    <w:rsid w:val="00DD3054"/>
    <w:rsid w:val="00DD7646"/>
    <w:rsid w:val="00DF020A"/>
    <w:rsid w:val="00DF6A72"/>
    <w:rsid w:val="00DF7BCE"/>
    <w:rsid w:val="00E01284"/>
    <w:rsid w:val="00E01569"/>
    <w:rsid w:val="00E02138"/>
    <w:rsid w:val="00E04805"/>
    <w:rsid w:val="00E05E49"/>
    <w:rsid w:val="00E06E98"/>
    <w:rsid w:val="00E223FB"/>
    <w:rsid w:val="00E3429B"/>
    <w:rsid w:val="00E4155E"/>
    <w:rsid w:val="00E51151"/>
    <w:rsid w:val="00E52EA8"/>
    <w:rsid w:val="00E52EDB"/>
    <w:rsid w:val="00E5312E"/>
    <w:rsid w:val="00E60534"/>
    <w:rsid w:val="00E65B56"/>
    <w:rsid w:val="00E70266"/>
    <w:rsid w:val="00E72802"/>
    <w:rsid w:val="00E8254C"/>
    <w:rsid w:val="00E84EA3"/>
    <w:rsid w:val="00E85806"/>
    <w:rsid w:val="00E917B0"/>
    <w:rsid w:val="00EA7939"/>
    <w:rsid w:val="00EA7B04"/>
    <w:rsid w:val="00EC0A29"/>
    <w:rsid w:val="00EC3560"/>
    <w:rsid w:val="00EC3646"/>
    <w:rsid w:val="00EC45A5"/>
    <w:rsid w:val="00EC5509"/>
    <w:rsid w:val="00EC757B"/>
    <w:rsid w:val="00ED289C"/>
    <w:rsid w:val="00EE2B40"/>
    <w:rsid w:val="00EE40DA"/>
    <w:rsid w:val="00EE4675"/>
    <w:rsid w:val="00EF0E86"/>
    <w:rsid w:val="00EF52BC"/>
    <w:rsid w:val="00F02CA4"/>
    <w:rsid w:val="00F076CE"/>
    <w:rsid w:val="00F1383B"/>
    <w:rsid w:val="00F31C3C"/>
    <w:rsid w:val="00F34A0D"/>
    <w:rsid w:val="00F34D5F"/>
    <w:rsid w:val="00F40290"/>
    <w:rsid w:val="00F4296B"/>
    <w:rsid w:val="00F441D2"/>
    <w:rsid w:val="00F44E27"/>
    <w:rsid w:val="00F45CCB"/>
    <w:rsid w:val="00F46771"/>
    <w:rsid w:val="00F51855"/>
    <w:rsid w:val="00F51E1D"/>
    <w:rsid w:val="00F532FE"/>
    <w:rsid w:val="00F56EA7"/>
    <w:rsid w:val="00F62DBE"/>
    <w:rsid w:val="00F72750"/>
    <w:rsid w:val="00F75D97"/>
    <w:rsid w:val="00F75E52"/>
    <w:rsid w:val="00F826AC"/>
    <w:rsid w:val="00F9415F"/>
    <w:rsid w:val="00FA0C2C"/>
    <w:rsid w:val="00FA2BFE"/>
    <w:rsid w:val="00FA525A"/>
    <w:rsid w:val="00FC3C27"/>
    <w:rsid w:val="00FC53BC"/>
    <w:rsid w:val="00FF176F"/>
    <w:rsid w:val="00F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42FA1"/>
  <w15:docId w15:val="{85EE3DFB-B84A-4E27-8FD8-D04E1BAC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autoRedefine/>
    <w:uiPriority w:val="9"/>
    <w:unhideWhenUsed/>
    <w:qFormat/>
    <w:rsid w:val="00D14E05"/>
    <w:pPr>
      <w:numPr>
        <w:ilvl w:val="1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14E05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D7ACA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image" Target="media/image2.emf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F7BA7356-9B9D-461A-AC04-CC97D3AB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CHARLIE</cp:lastModifiedBy>
  <cp:revision>25</cp:revision>
  <cp:lastPrinted>2019-04-09T08:36:00Z</cp:lastPrinted>
  <dcterms:created xsi:type="dcterms:W3CDTF">2019-04-11T14:49:00Z</dcterms:created>
  <dcterms:modified xsi:type="dcterms:W3CDTF">2020-06-21T07:18:00Z</dcterms:modified>
</cp:coreProperties>
</file>